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654008" w:rsidTr="00C2621F">
        <w:tc>
          <w:tcPr>
            <w:tcW w:w="1248" w:type="pct"/>
          </w:tcPr>
          <w:p w:rsidR="00654008" w:rsidRDefault="00654008" w:rsidP="006B6552">
            <w:pPr>
              <w:pStyle w:val="CopticVersemulti-line"/>
            </w:pPr>
            <w:bookmarkStart w:id="0" w:name="_GoBack" w:colFirst="0" w:colLast="0"/>
            <w:r>
              <w:t>Ⲥⲉⲉⲣⲙⲉⲑⲣⲉ ϧⲁⲣⲟⲕ ϧⲉⲛ ⲟⲩⲙⲉⲑⲙⲏⲓ:</w:t>
            </w:r>
          </w:p>
          <w:p w:rsidR="00654008" w:rsidRDefault="00654008" w:rsidP="006B6552">
            <w:pPr>
              <w:pStyle w:val="CopticVersemulti-line"/>
            </w:pPr>
            <w:r>
              <w:t>ⲛ̀ϫⲉ ⲛⲓⲥ̀ⲡⲏⲗⲉⲟⲛ ⲛ̀ⲭⲁⲕⲓ:</w:t>
            </w:r>
          </w:p>
          <w:p w:rsidR="00654008" w:rsidRDefault="00654008" w:rsidP="006B6552">
            <w:pPr>
              <w:pStyle w:val="CopticVersemulti-line"/>
            </w:pPr>
            <w:r>
              <w:t>ⲉ̀ⲧⲁⲕϣⲱⲡⲓ ⲛ̀ϧ̀ⲣⲏⲓ ⲛ̀ϧⲏⲧⲟⲩ:</w:t>
            </w:r>
          </w:p>
          <w:p w:rsidR="00654008" w:rsidRPr="00C35319" w:rsidRDefault="00654008" w:rsidP="006B6552">
            <w:pPr>
              <w:pStyle w:val="CopticHangingVerse"/>
            </w:pPr>
            <w:r>
              <w:t>ⲁⲃⲃⲁ Ⲙⲁⲕⲁⲣⲓ ⲡⲓⲡ̀ⲣⲉⲥⲃⲩⲧⲉⲣⲟⲥ.</w:t>
            </w:r>
          </w:p>
        </w:tc>
        <w:tc>
          <w:tcPr>
            <w:tcW w:w="1242" w:type="pct"/>
          </w:tcPr>
          <w:p w:rsidR="00654008" w:rsidRDefault="00654008" w:rsidP="008153EB">
            <w:r>
              <w:t>For the dark caves,</w:t>
            </w:r>
          </w:p>
          <w:p w:rsidR="00654008" w:rsidRDefault="00654008" w:rsidP="008153EB">
            <w:r>
              <w:t>Witness concerning you,</w:t>
            </w:r>
          </w:p>
          <w:p w:rsidR="00654008" w:rsidRDefault="00654008" w:rsidP="008153EB">
            <w:r>
              <w:t>When you dwelt in them,</w:t>
            </w:r>
          </w:p>
          <w:p w:rsidR="00654008" w:rsidRPr="008153EB" w:rsidRDefault="00654008" w:rsidP="008153EB">
            <w:r>
              <w:t xml:space="preserve">O Abba </w:t>
            </w:r>
            <w:proofErr w:type="spellStart"/>
            <w:r>
              <w:t>Makari</w:t>
            </w:r>
            <w:proofErr w:type="spellEnd"/>
            <w:r>
              <w:t xml:space="preserve"> the presbyter.</w:t>
            </w:r>
          </w:p>
        </w:tc>
        <w:tc>
          <w:tcPr>
            <w:tcW w:w="1255" w:type="pct"/>
          </w:tcPr>
          <w:p w:rsidR="00654008" w:rsidRDefault="00654008" w:rsidP="006B6552">
            <w:pPr>
              <w:pStyle w:val="EngHang"/>
            </w:pPr>
            <w:r>
              <w:t>The dark caves</w:t>
            </w:r>
          </w:p>
          <w:p w:rsidR="00654008" w:rsidRDefault="00654008" w:rsidP="006B6552">
            <w:pPr>
              <w:pStyle w:val="EngHang"/>
            </w:pPr>
            <w:r>
              <w:t>In which you dwelt</w:t>
            </w:r>
          </w:p>
          <w:p w:rsidR="00654008" w:rsidRDefault="00654008" w:rsidP="006B6552">
            <w:pPr>
              <w:pStyle w:val="EngHang"/>
            </w:pPr>
            <w:r>
              <w:t>Testify in truth of you,</w:t>
            </w:r>
          </w:p>
          <w:p w:rsidR="00654008" w:rsidRDefault="00654008" w:rsidP="006B6552">
            <w:pPr>
              <w:pStyle w:val="EngHangEnd"/>
            </w:pPr>
            <w:r>
              <w:t xml:space="preserve">Abba </w:t>
            </w:r>
            <w:proofErr w:type="spellStart"/>
            <w:r>
              <w:t>Macarius</w:t>
            </w:r>
            <w:proofErr w:type="spellEnd"/>
            <w:r>
              <w:t xml:space="preserve"> the presbyter:</w:t>
            </w:r>
          </w:p>
        </w:tc>
        <w:tc>
          <w:tcPr>
            <w:tcW w:w="1255" w:type="pct"/>
          </w:tcPr>
          <w:p w:rsidR="00654008" w:rsidRPr="004764BD" w:rsidRDefault="00654008" w:rsidP="006B6552">
            <w:pPr>
              <w:pStyle w:val="EngHang"/>
            </w:pPr>
            <w:r w:rsidRPr="004764BD">
              <w:t>The dark caves,</w:t>
            </w:r>
          </w:p>
          <w:p w:rsidR="00654008" w:rsidRPr="004764BD" w:rsidRDefault="00654008" w:rsidP="006B6552">
            <w:pPr>
              <w:pStyle w:val="EngHang"/>
            </w:pPr>
            <w:r w:rsidRPr="004764BD">
              <w:t>That you dwelt in</w:t>
            </w:r>
            <w:r w:rsidRPr="004764BD">
              <w:rPr>
                <w:rStyle w:val="FootnoteReference"/>
              </w:rPr>
              <w:footnoteReference w:id="1"/>
            </w:r>
            <w:r w:rsidRPr="004764BD">
              <w:t>,</w:t>
            </w:r>
          </w:p>
          <w:p w:rsidR="00654008" w:rsidRPr="004764BD" w:rsidRDefault="00654008" w:rsidP="006B6552">
            <w:pPr>
              <w:pStyle w:val="EngHang"/>
            </w:pPr>
            <w:r w:rsidRPr="004764BD">
              <w:t>Testify in truth concerning you,</w:t>
            </w:r>
          </w:p>
          <w:p w:rsidR="00654008" w:rsidRDefault="00654008" w:rsidP="006B6552">
            <w:pPr>
              <w:pStyle w:val="EngHangEnd"/>
            </w:pPr>
            <w:r w:rsidRPr="004764BD">
              <w:t xml:space="preserve">Abba </w:t>
            </w:r>
            <w:proofErr w:type="spellStart"/>
            <w:r w:rsidRPr="004764BD">
              <w:t>Macarius</w:t>
            </w:r>
            <w:proofErr w:type="spellEnd"/>
            <w:r w:rsidRPr="004764BD">
              <w:t xml:space="preserve"> the presbyter.</w:t>
            </w:r>
          </w:p>
        </w:tc>
      </w:tr>
      <w:tr w:rsidR="00654008" w:rsidTr="00C2621F">
        <w:tc>
          <w:tcPr>
            <w:tcW w:w="1248" w:type="pct"/>
          </w:tcPr>
          <w:p w:rsidR="00654008" w:rsidRDefault="00654008" w:rsidP="006B6552">
            <w:pPr>
              <w:pStyle w:val="CopticVersemulti-line"/>
            </w:pPr>
            <w:r>
              <w:t>Ϩⲱⲥⲧⲉ ⲛ̀ⲧⲉⲕⲉⲣⲡ̀ⲉⲙⲡ̀ϣⲁ:</w:t>
            </w:r>
          </w:p>
          <w:p w:rsidR="00654008" w:rsidRDefault="00654008" w:rsidP="006B6552">
            <w:pPr>
              <w:pStyle w:val="CopticVersemulti-line"/>
            </w:pPr>
            <w:r>
              <w:t>ⲛ̀ⲟ̀ϩⲓ ⲉ̀ⲣⲁⲧⲕ ⲙ̀ⲡⲉⲙ̀ⲑⲟ ⲙ̀Ⲡⲟ̄ⲥ̄:</w:t>
            </w:r>
          </w:p>
          <w:p w:rsidR="00654008" w:rsidRDefault="00654008" w:rsidP="006B6552">
            <w:pPr>
              <w:pStyle w:val="CopticVersemulti-line"/>
            </w:pPr>
            <w:r>
              <w:t>ⲛ̀ⲧ̀ⲓⲟⲩ ⲛ̀ⲉ̀ϩⲟⲟⲩ ⲛⲉⲙ ⲧ̀ⲓⲟⲩ ⲛ̀ⲉ̀ϫⲱⲣϩ:</w:t>
            </w:r>
          </w:p>
          <w:p w:rsidR="00654008" w:rsidRPr="00CF5919" w:rsidRDefault="00654008" w:rsidP="006B6552">
            <w:pPr>
              <w:pStyle w:val="CopticHangingVerse"/>
            </w:pPr>
            <w:r>
              <w:t>ⲉ̀ⲣⲉ ⲡⲉⲕⲛⲟⲩⲥ ⲭⲏ ϧⲛⲉ ⲛⲓⲅⲏⲟⲩⲓ̀.</w:t>
            </w:r>
          </w:p>
        </w:tc>
        <w:tc>
          <w:tcPr>
            <w:tcW w:w="1242" w:type="pct"/>
          </w:tcPr>
          <w:p w:rsidR="00654008" w:rsidRDefault="00654008" w:rsidP="000448AC">
            <w:r>
              <w:t>That you were worthy,</w:t>
            </w:r>
          </w:p>
          <w:p w:rsidR="00654008" w:rsidRDefault="00654008" w:rsidP="000448AC">
            <w:r>
              <w:t>The stand before the Lord,</w:t>
            </w:r>
          </w:p>
          <w:p w:rsidR="00654008" w:rsidRDefault="00654008" w:rsidP="000448AC">
            <w:r>
              <w:t>For five days and five nights,</w:t>
            </w:r>
          </w:p>
          <w:p w:rsidR="00654008" w:rsidRDefault="00654008" w:rsidP="000448AC">
            <w:r>
              <w:t>You mind was lifted to heaven.</w:t>
            </w:r>
          </w:p>
        </w:tc>
        <w:tc>
          <w:tcPr>
            <w:tcW w:w="1255" w:type="pct"/>
          </w:tcPr>
          <w:p w:rsidR="00654008" w:rsidRDefault="00654008" w:rsidP="006B6552">
            <w:pPr>
              <w:pStyle w:val="EngHang"/>
            </w:pPr>
            <w:r>
              <w:t>You were worthy</w:t>
            </w:r>
          </w:p>
          <w:p w:rsidR="00654008" w:rsidRDefault="00654008" w:rsidP="006B6552">
            <w:pPr>
              <w:pStyle w:val="EngHang"/>
            </w:pPr>
            <w:r>
              <w:t>To stand before the Lord;</w:t>
            </w:r>
          </w:p>
          <w:p w:rsidR="00654008" w:rsidRDefault="00654008" w:rsidP="006B6552">
            <w:pPr>
              <w:pStyle w:val="EngHang"/>
            </w:pPr>
            <w:r>
              <w:t>For five days and five nights,</w:t>
            </w:r>
          </w:p>
          <w:p w:rsidR="00654008" w:rsidRDefault="00654008" w:rsidP="006B6552">
            <w:pPr>
              <w:pStyle w:val="EngHangEnd"/>
            </w:pPr>
            <w:r>
              <w:t>Your mind was in the heavens.</w:t>
            </w:r>
          </w:p>
        </w:tc>
        <w:tc>
          <w:tcPr>
            <w:tcW w:w="1255" w:type="pct"/>
          </w:tcPr>
          <w:p w:rsidR="00654008" w:rsidRPr="004764BD" w:rsidRDefault="00654008" w:rsidP="006B6552">
            <w:pPr>
              <w:pStyle w:val="EngHang"/>
            </w:pPr>
            <w:r w:rsidRPr="004764BD">
              <w:t>And so you were worthy,</w:t>
            </w:r>
          </w:p>
          <w:p w:rsidR="00654008" w:rsidRPr="004764BD" w:rsidRDefault="00654008" w:rsidP="006B6552">
            <w:pPr>
              <w:pStyle w:val="EngHang"/>
            </w:pPr>
            <w:r w:rsidRPr="004764BD">
              <w:t>To stand before the Lord;</w:t>
            </w:r>
          </w:p>
          <w:p w:rsidR="00654008" w:rsidRPr="004764BD" w:rsidRDefault="00654008" w:rsidP="006B6552">
            <w:pPr>
              <w:pStyle w:val="EngHang"/>
            </w:pPr>
            <w:r w:rsidRPr="004764BD">
              <w:t>For five days and fight nights,</w:t>
            </w:r>
          </w:p>
          <w:p w:rsidR="00654008" w:rsidRDefault="00654008" w:rsidP="006B6552">
            <w:pPr>
              <w:pStyle w:val="EngHangEnd"/>
            </w:pPr>
            <w:r w:rsidRPr="004764BD">
              <w:t>Your mind was in the heavens.</w:t>
            </w:r>
          </w:p>
        </w:tc>
      </w:tr>
      <w:tr w:rsidR="00654008" w:rsidTr="00C2621F">
        <w:tc>
          <w:tcPr>
            <w:tcW w:w="1248" w:type="pct"/>
          </w:tcPr>
          <w:p w:rsidR="00654008" w:rsidRDefault="00654008" w:rsidP="006B6552">
            <w:pPr>
              <w:pStyle w:val="CopticVersemulti-line"/>
            </w:pPr>
            <w:r>
              <w:t>Ⲉⲕϩⲱⲥ ⲛⲉⲙ ⲛⲓⲁⲅⲅⲉⲗⲟⲥ:</w:t>
            </w:r>
          </w:p>
          <w:p w:rsidR="00654008" w:rsidRDefault="00654008" w:rsidP="006B6552">
            <w:pPr>
              <w:pStyle w:val="CopticVersemulti-line"/>
            </w:pPr>
            <w:r>
              <w:t>ⲛⲉⲙ ⲛⲓⲧⲁⲅⲙⲁ ⲛ̀ⲉ̀ⲡⲟⲩⲣⲁⲛⲓⲟⲛ:</w:t>
            </w:r>
          </w:p>
          <w:p w:rsidR="00654008" w:rsidRDefault="00654008" w:rsidP="006B6552">
            <w:pPr>
              <w:pStyle w:val="CopticVersemulti-line"/>
            </w:pPr>
            <w:r>
              <w:t>ⲛⲉⲙ ⲡ̀ⲭⲟⲣⲟⲥ ⲧⲏⲣϥ ⲛ̀ⲧⲉ ⲛⲏⲉ̄ⲑ̄ⲩ̄:</w:t>
            </w:r>
          </w:p>
          <w:p w:rsidR="00654008" w:rsidRDefault="00654008" w:rsidP="006B6552">
            <w:pPr>
              <w:pStyle w:val="CopticHangingVerse"/>
            </w:pPr>
            <w:r>
              <w:t>ⲉⲕϯⲱ̀ⲟⲩ ⲛ̀Ϯⲧ̀ⲣⲓⲁⲥ.</w:t>
            </w:r>
          </w:p>
        </w:tc>
        <w:tc>
          <w:tcPr>
            <w:tcW w:w="1242" w:type="pct"/>
          </w:tcPr>
          <w:p w:rsidR="00654008" w:rsidRDefault="00654008" w:rsidP="00355077">
            <w:r>
              <w:t>You praised with the angels,</w:t>
            </w:r>
          </w:p>
          <w:p w:rsidR="00654008" w:rsidRDefault="00654008" w:rsidP="00355077">
            <w:r>
              <w:t>And all the heavenly hosts,</w:t>
            </w:r>
          </w:p>
          <w:p w:rsidR="00654008" w:rsidRDefault="00654008" w:rsidP="00355077">
            <w:r>
              <w:t>And the whole choir of the saints,</w:t>
            </w:r>
          </w:p>
          <w:p w:rsidR="00654008" w:rsidRDefault="00654008" w:rsidP="00355077">
            <w:r>
              <w:t>You glorified the Trinity.</w:t>
            </w:r>
          </w:p>
        </w:tc>
        <w:tc>
          <w:tcPr>
            <w:tcW w:w="1255" w:type="pct"/>
          </w:tcPr>
          <w:p w:rsidR="00654008" w:rsidRDefault="00654008" w:rsidP="006B6552">
            <w:pPr>
              <w:pStyle w:val="EngHang"/>
            </w:pPr>
            <w:r>
              <w:t>You praised with the angels,</w:t>
            </w:r>
          </w:p>
          <w:p w:rsidR="00654008" w:rsidRDefault="00654008" w:rsidP="006B6552">
            <w:pPr>
              <w:pStyle w:val="EngHang"/>
            </w:pPr>
            <w:r>
              <w:t>And the heavenly orders,</w:t>
            </w:r>
          </w:p>
          <w:p w:rsidR="00654008" w:rsidRDefault="00654008" w:rsidP="006B6552">
            <w:pPr>
              <w:pStyle w:val="EngHang"/>
            </w:pPr>
            <w:r>
              <w:t>And all the choir of the saints;</w:t>
            </w:r>
          </w:p>
          <w:p w:rsidR="00654008" w:rsidRDefault="00654008" w:rsidP="006B6552">
            <w:pPr>
              <w:pStyle w:val="EngHangEnd"/>
            </w:pPr>
            <w:r>
              <w:t>You glorified the Trinity.</w:t>
            </w:r>
          </w:p>
        </w:tc>
        <w:tc>
          <w:tcPr>
            <w:tcW w:w="1255" w:type="pct"/>
          </w:tcPr>
          <w:p w:rsidR="00654008" w:rsidRPr="004764BD" w:rsidRDefault="00654008" w:rsidP="006B6552">
            <w:pPr>
              <w:pStyle w:val="EngHang"/>
            </w:pPr>
            <w:r w:rsidRPr="004764BD">
              <w:t>You praised with the angels,</w:t>
            </w:r>
          </w:p>
          <w:p w:rsidR="00654008" w:rsidRPr="004764BD" w:rsidRDefault="00654008" w:rsidP="006B6552">
            <w:pPr>
              <w:pStyle w:val="EngHang"/>
            </w:pPr>
            <w:r w:rsidRPr="004764BD">
              <w:t>And the heavenly orders,</w:t>
            </w:r>
          </w:p>
          <w:p w:rsidR="00654008" w:rsidRPr="004764BD" w:rsidRDefault="00654008" w:rsidP="006B6552">
            <w:pPr>
              <w:pStyle w:val="EngHang"/>
            </w:pPr>
            <w:r w:rsidRPr="004764BD">
              <w:t>And the whole choir of the saints,</w:t>
            </w:r>
          </w:p>
          <w:p w:rsidR="00654008" w:rsidRDefault="00654008" w:rsidP="006B6552">
            <w:pPr>
              <w:pStyle w:val="EngHangEnd"/>
            </w:pPr>
            <w:r w:rsidRPr="004764BD">
              <w:t>You glorified the Trinity.</w:t>
            </w:r>
          </w:p>
        </w:tc>
      </w:tr>
      <w:tr w:rsidR="00654008" w:rsidTr="00C2621F">
        <w:tc>
          <w:tcPr>
            <w:tcW w:w="1248" w:type="pct"/>
          </w:tcPr>
          <w:p w:rsidR="00654008" w:rsidRDefault="00654008" w:rsidP="006B6552">
            <w:pPr>
              <w:pStyle w:val="CopticVersemulti-line"/>
            </w:pPr>
            <w:r>
              <w:t>Ⲧⲱⲃϩ ⲙ̀Ⲡⲟ̄ⲥ̄ ⲉ̀ϩ̀ⲣⲏⲓ ⲉ̀ϫⲱⲛ:</w:t>
            </w:r>
          </w:p>
          <w:p w:rsidR="00654008" w:rsidRDefault="00654008" w:rsidP="006B6552">
            <w:pPr>
              <w:pStyle w:val="CopticVersemulti-line"/>
            </w:pPr>
            <w:r>
              <w:t>ⲱ̀ ⲁⲃⲃⲁ Ⲙⲁⲕⲁⲣⲓ ⲡⲓⲡ̀ⲣⲉⲥⲃⲩⲧⲉⲣⲟⲥ:</w:t>
            </w:r>
          </w:p>
          <w:p w:rsidR="00654008" w:rsidRDefault="00654008" w:rsidP="006B6552">
            <w:pPr>
              <w:pStyle w:val="CopticVersemulti-line"/>
            </w:pPr>
            <w:r>
              <w:t>ⲛⲉⲙ ⲛⲉϥϣⲏⲣⲓ ⲛ̀ⲥ̀ⲧⲁⲩⲣⲟⲫⲟⲣⲟⲥ:</w:t>
            </w:r>
          </w:p>
          <w:p w:rsidR="00654008" w:rsidRDefault="00654008" w:rsidP="006B6552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654008" w:rsidRDefault="00654008" w:rsidP="00511A3D">
            <w:r>
              <w:t>Pray to the Lord on our behalf,</w:t>
            </w:r>
          </w:p>
          <w:p w:rsidR="00654008" w:rsidRDefault="00654008" w:rsidP="00511A3D">
            <w:r>
              <w:t xml:space="preserve">O Abba </w:t>
            </w:r>
            <w:proofErr w:type="spellStart"/>
            <w:r>
              <w:t>Makari</w:t>
            </w:r>
            <w:proofErr w:type="spellEnd"/>
            <w:r>
              <w:t xml:space="preserve"> the presbyter,</w:t>
            </w:r>
          </w:p>
          <w:p w:rsidR="00654008" w:rsidRDefault="00654008" w:rsidP="00511A3D">
            <w:r>
              <w:t>And all his children the cross-bearers,</w:t>
            </w:r>
          </w:p>
          <w:p w:rsidR="00654008" w:rsidRDefault="00654008" w:rsidP="00511A3D">
            <w:r>
              <w:t>That He may forgive us our sins.</w:t>
            </w:r>
          </w:p>
        </w:tc>
        <w:tc>
          <w:tcPr>
            <w:tcW w:w="1255" w:type="pct"/>
          </w:tcPr>
          <w:p w:rsidR="00654008" w:rsidRDefault="00654008" w:rsidP="006B6552">
            <w:pPr>
              <w:pStyle w:val="EngHang"/>
            </w:pPr>
            <w:r>
              <w:t>Pray to the Lord on our behalf,</w:t>
            </w:r>
          </w:p>
          <w:p w:rsidR="00654008" w:rsidRDefault="00654008" w:rsidP="006B6552">
            <w:pPr>
              <w:pStyle w:val="EngHang"/>
            </w:pPr>
            <w:r>
              <w:t xml:space="preserve">O Abba </w:t>
            </w:r>
            <w:proofErr w:type="spellStart"/>
            <w:r>
              <w:t>Macarius</w:t>
            </w:r>
            <w:proofErr w:type="spellEnd"/>
            <w:r>
              <w:t xml:space="preserve"> the presbyter,</w:t>
            </w:r>
          </w:p>
          <w:p w:rsidR="00654008" w:rsidRDefault="00654008" w:rsidP="006B6552">
            <w:pPr>
              <w:pStyle w:val="EngHang"/>
            </w:pPr>
            <w:r>
              <w:t>And his children the cross-bearers,</w:t>
            </w:r>
          </w:p>
          <w:p w:rsidR="00654008" w:rsidRDefault="00654008" w:rsidP="006B6552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654008" w:rsidRPr="004764BD" w:rsidRDefault="00654008" w:rsidP="006B6552">
            <w:pPr>
              <w:pStyle w:val="EngHang"/>
            </w:pPr>
            <w:r w:rsidRPr="004764BD">
              <w:t>Pray to the Lord on our behalf,</w:t>
            </w:r>
          </w:p>
          <w:p w:rsidR="00654008" w:rsidRPr="004764BD" w:rsidRDefault="00654008" w:rsidP="006B6552">
            <w:pPr>
              <w:pStyle w:val="EngHang"/>
            </w:pPr>
            <w:r w:rsidRPr="004764BD">
              <w:t xml:space="preserve">O Abba </w:t>
            </w:r>
            <w:proofErr w:type="spellStart"/>
            <w:r w:rsidRPr="004764BD">
              <w:t>Macarius</w:t>
            </w:r>
            <w:proofErr w:type="spellEnd"/>
            <w:r w:rsidRPr="004764BD">
              <w:t xml:space="preserve"> the presbyter,</w:t>
            </w:r>
          </w:p>
          <w:p w:rsidR="00654008" w:rsidRPr="004764BD" w:rsidRDefault="00654008" w:rsidP="006B6552">
            <w:pPr>
              <w:pStyle w:val="EngHang"/>
            </w:pPr>
            <w:r w:rsidRPr="004764BD">
              <w:t>And his children the cross bearers,</w:t>
            </w:r>
          </w:p>
          <w:p w:rsidR="00654008" w:rsidRDefault="00654008" w:rsidP="006B6552">
            <w:pPr>
              <w:pStyle w:val="EngHangEnd"/>
            </w:pPr>
            <w:r w:rsidRPr="004764BD">
              <w:t>That He</w:t>
            </w:r>
            <w:r>
              <w:t xml:space="preserve"> may forgive us our sins.</w:t>
            </w: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0D8" w:rsidRDefault="00D450D8" w:rsidP="00E83857">
      <w:pPr>
        <w:spacing w:after="0" w:line="240" w:lineRule="auto"/>
      </w:pPr>
      <w:r>
        <w:separator/>
      </w:r>
    </w:p>
  </w:endnote>
  <w:endnote w:type="continuationSeparator" w:id="0">
    <w:p w:rsidR="00D450D8" w:rsidRDefault="00D450D8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0D8" w:rsidRDefault="00D450D8" w:rsidP="00E83857">
      <w:pPr>
        <w:spacing w:after="0" w:line="240" w:lineRule="auto"/>
      </w:pPr>
      <w:r>
        <w:separator/>
      </w:r>
    </w:p>
  </w:footnote>
  <w:footnote w:type="continuationSeparator" w:id="0">
    <w:p w:rsidR="00D450D8" w:rsidRDefault="00D450D8" w:rsidP="00E83857">
      <w:pPr>
        <w:spacing w:after="0" w:line="240" w:lineRule="auto"/>
      </w:pPr>
      <w:r>
        <w:continuationSeparator/>
      </w:r>
    </w:p>
  </w:footnote>
  <w:footnote w:id="1">
    <w:p w:rsidR="00654008" w:rsidRDefault="00654008" w:rsidP="009609D3">
      <w:pPr>
        <w:pStyle w:val="FootnoteText"/>
        <w:rPr>
          <w:ins w:id="1" w:author="Brett Slote" w:date="2011-07-21T18:46:00Z"/>
        </w:rPr>
      </w:pPr>
      <w:ins w:id="2" w:author="Brett Slote" w:date="2011-07-21T18:46:00Z">
        <w:r>
          <w:rPr>
            <w:rStyle w:val="FootnoteReference"/>
          </w:rPr>
          <w:footnoteRef/>
        </w:r>
        <w:r>
          <w:t xml:space="preserve"> Reversed order of line 2 and 3</w:t>
        </w:r>
      </w:ins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26CF6"/>
    <w:rsid w:val="000349D6"/>
    <w:rsid w:val="000448AC"/>
    <w:rsid w:val="0005564D"/>
    <w:rsid w:val="00074078"/>
    <w:rsid w:val="00077F76"/>
    <w:rsid w:val="000831C6"/>
    <w:rsid w:val="000A7692"/>
    <w:rsid w:val="000B2DCF"/>
    <w:rsid w:val="000D6184"/>
    <w:rsid w:val="000D698E"/>
    <w:rsid w:val="001009FD"/>
    <w:rsid w:val="00100F91"/>
    <w:rsid w:val="001014E7"/>
    <w:rsid w:val="00112FB6"/>
    <w:rsid w:val="001155FE"/>
    <w:rsid w:val="00123994"/>
    <w:rsid w:val="0014228E"/>
    <w:rsid w:val="00144BAB"/>
    <w:rsid w:val="001529DF"/>
    <w:rsid w:val="00190816"/>
    <w:rsid w:val="00196D72"/>
    <w:rsid w:val="001D3191"/>
    <w:rsid w:val="001F2209"/>
    <w:rsid w:val="001F7E78"/>
    <w:rsid w:val="0021699F"/>
    <w:rsid w:val="00231460"/>
    <w:rsid w:val="00233CA8"/>
    <w:rsid w:val="00246D1D"/>
    <w:rsid w:val="002504BA"/>
    <w:rsid w:val="002817B9"/>
    <w:rsid w:val="002877E3"/>
    <w:rsid w:val="002D0B02"/>
    <w:rsid w:val="002D1F71"/>
    <w:rsid w:val="002E4A87"/>
    <w:rsid w:val="002E6D57"/>
    <w:rsid w:val="002F2EE6"/>
    <w:rsid w:val="00306803"/>
    <w:rsid w:val="00312541"/>
    <w:rsid w:val="00313BB6"/>
    <w:rsid w:val="00355077"/>
    <w:rsid w:val="00381D82"/>
    <w:rsid w:val="00382046"/>
    <w:rsid w:val="00384F62"/>
    <w:rsid w:val="00387BD5"/>
    <w:rsid w:val="00394F55"/>
    <w:rsid w:val="003B535C"/>
    <w:rsid w:val="003E3BC5"/>
    <w:rsid w:val="003F06FB"/>
    <w:rsid w:val="00413B4E"/>
    <w:rsid w:val="004653B5"/>
    <w:rsid w:val="004855D0"/>
    <w:rsid w:val="004A14E0"/>
    <w:rsid w:val="004B35B0"/>
    <w:rsid w:val="004C621E"/>
    <w:rsid w:val="004D29FE"/>
    <w:rsid w:val="004E2212"/>
    <w:rsid w:val="004E6C33"/>
    <w:rsid w:val="00506122"/>
    <w:rsid w:val="00511A3D"/>
    <w:rsid w:val="005135FA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60366F"/>
    <w:rsid w:val="00616C4C"/>
    <w:rsid w:val="00633049"/>
    <w:rsid w:val="00643221"/>
    <w:rsid w:val="00643C9E"/>
    <w:rsid w:val="00654008"/>
    <w:rsid w:val="00681697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B2A5E"/>
    <w:rsid w:val="008C31B9"/>
    <w:rsid w:val="008C4006"/>
    <w:rsid w:val="008E456B"/>
    <w:rsid w:val="008F23F5"/>
    <w:rsid w:val="0093382B"/>
    <w:rsid w:val="00944FC7"/>
    <w:rsid w:val="00950CCC"/>
    <w:rsid w:val="009604FB"/>
    <w:rsid w:val="00971AD9"/>
    <w:rsid w:val="0097766E"/>
    <w:rsid w:val="009841F8"/>
    <w:rsid w:val="00994127"/>
    <w:rsid w:val="009A0032"/>
    <w:rsid w:val="009B4F64"/>
    <w:rsid w:val="009C026D"/>
    <w:rsid w:val="009C1FFE"/>
    <w:rsid w:val="009D4F52"/>
    <w:rsid w:val="009E3931"/>
    <w:rsid w:val="009E441D"/>
    <w:rsid w:val="009E4A88"/>
    <w:rsid w:val="00A0417D"/>
    <w:rsid w:val="00A13322"/>
    <w:rsid w:val="00A26B53"/>
    <w:rsid w:val="00A338E6"/>
    <w:rsid w:val="00A55D7F"/>
    <w:rsid w:val="00A87167"/>
    <w:rsid w:val="00AB2640"/>
    <w:rsid w:val="00AB2F8A"/>
    <w:rsid w:val="00AB5C65"/>
    <w:rsid w:val="00AD2F63"/>
    <w:rsid w:val="00AE27BA"/>
    <w:rsid w:val="00AF0FCD"/>
    <w:rsid w:val="00B02D0A"/>
    <w:rsid w:val="00B14DEE"/>
    <w:rsid w:val="00B20857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C2621F"/>
    <w:rsid w:val="00C365B4"/>
    <w:rsid w:val="00C3695E"/>
    <w:rsid w:val="00C4176F"/>
    <w:rsid w:val="00C4728D"/>
    <w:rsid w:val="00C6058A"/>
    <w:rsid w:val="00C87221"/>
    <w:rsid w:val="00CA6660"/>
    <w:rsid w:val="00CB1FB2"/>
    <w:rsid w:val="00CB30AC"/>
    <w:rsid w:val="00CD3E11"/>
    <w:rsid w:val="00CE4C0A"/>
    <w:rsid w:val="00CF22D0"/>
    <w:rsid w:val="00CF5919"/>
    <w:rsid w:val="00D03325"/>
    <w:rsid w:val="00D03418"/>
    <w:rsid w:val="00D14E74"/>
    <w:rsid w:val="00D2777A"/>
    <w:rsid w:val="00D450D8"/>
    <w:rsid w:val="00D46443"/>
    <w:rsid w:val="00D46F1F"/>
    <w:rsid w:val="00D60844"/>
    <w:rsid w:val="00D750BD"/>
    <w:rsid w:val="00D96341"/>
    <w:rsid w:val="00DC6FFA"/>
    <w:rsid w:val="00DC7B02"/>
    <w:rsid w:val="00E11AD4"/>
    <w:rsid w:val="00E1201F"/>
    <w:rsid w:val="00E16614"/>
    <w:rsid w:val="00E311ED"/>
    <w:rsid w:val="00E377B3"/>
    <w:rsid w:val="00E615A7"/>
    <w:rsid w:val="00E83857"/>
    <w:rsid w:val="00E9261F"/>
    <w:rsid w:val="00E97489"/>
    <w:rsid w:val="00EA1253"/>
    <w:rsid w:val="00EB43D3"/>
    <w:rsid w:val="00EB7E31"/>
    <w:rsid w:val="00ED4061"/>
    <w:rsid w:val="00ED75A6"/>
    <w:rsid w:val="00ED798C"/>
    <w:rsid w:val="00EE0BC8"/>
    <w:rsid w:val="00EE23BF"/>
    <w:rsid w:val="00EE2DF2"/>
    <w:rsid w:val="00EE6E0B"/>
    <w:rsid w:val="00F05900"/>
    <w:rsid w:val="00F26154"/>
    <w:rsid w:val="00F35C36"/>
    <w:rsid w:val="00F75D42"/>
    <w:rsid w:val="00F77515"/>
    <w:rsid w:val="00F87FF5"/>
    <w:rsid w:val="00F94020"/>
    <w:rsid w:val="00F96819"/>
    <w:rsid w:val="00FA0A01"/>
    <w:rsid w:val="00FB77A0"/>
    <w:rsid w:val="00FC34E5"/>
    <w:rsid w:val="00FE1386"/>
    <w:rsid w:val="00F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450AF-66DC-46A7-8469-FC0BE9771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2900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84</cp:revision>
  <dcterms:created xsi:type="dcterms:W3CDTF">2014-11-04T15:28:00Z</dcterms:created>
  <dcterms:modified xsi:type="dcterms:W3CDTF">2015-09-24T12:42:00Z</dcterms:modified>
</cp:coreProperties>
</file>