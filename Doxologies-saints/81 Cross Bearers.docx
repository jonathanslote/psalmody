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D400FB" w:rsidTr="00C2621F">
        <w:tc>
          <w:tcPr>
            <w:tcW w:w="1248" w:type="pct"/>
          </w:tcPr>
          <w:p w:rsidR="00D400FB" w:rsidRDefault="00D400FB" w:rsidP="00704383">
            <w:pPr>
              <w:pStyle w:val="CopticVersemulti-line"/>
            </w:pPr>
            <w:bookmarkStart w:id="0" w:name="_GoBack" w:colFirst="0" w:colLast="0"/>
            <w:r>
              <w:t>Ⲑⲙⲏⲓ ⲛⲓⲃⲉⲛ ⲉ̀ⲧⲁⲩϫⲱⲕ ⲉ̀ⲃⲟⲗ:</w:t>
            </w:r>
          </w:p>
          <w:p w:rsidR="00D400FB" w:rsidRDefault="00D400FB" w:rsidP="00704383">
            <w:pPr>
              <w:pStyle w:val="CopticVersemulti-line"/>
            </w:pPr>
            <w:r>
              <w:t>ⲛ̀ⲛⲓϧⲓⲥⲓ ⲛ̀ⲧⲉ ⲛⲟⲩⲁ̀ⲣⲉⲧⲏ:</w:t>
            </w:r>
          </w:p>
          <w:p w:rsidR="00D400FB" w:rsidRDefault="00D400FB" w:rsidP="00704383">
            <w:pPr>
              <w:pStyle w:val="CopticVersemulti-line"/>
            </w:pPr>
            <w:r>
              <w:t>ⲉⲩϩⲉϫϩⲱϫ ⲉⲩϭⲓⲙ̀ⲕⲁϩ:</w:t>
            </w:r>
          </w:p>
          <w:p w:rsidR="00D400FB" w:rsidRDefault="00D400FB" w:rsidP="00704383">
            <w:pPr>
              <w:pStyle w:val="CopticHangingVerse"/>
            </w:pPr>
            <w:r>
              <w:t>ⲉ̀ⲣⲉ ⲡⲓⲕⲟⲥⲙⲟⲥ ⲙ̀ⲡ̀ϣⲁ ⲙ̀ⲙⲱⲟⲩ ⲁⲛ.</w:t>
            </w:r>
          </w:p>
        </w:tc>
        <w:tc>
          <w:tcPr>
            <w:tcW w:w="1242" w:type="pct"/>
          </w:tcPr>
          <w:p w:rsidR="00D400FB" w:rsidRDefault="00D400FB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All the just who perfected:</w:t>
            </w:r>
          </w:p>
          <w:p w:rsidR="00D400FB" w:rsidRDefault="00D400FB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struggle of their virtues:</w:t>
            </w:r>
          </w:p>
          <w:p w:rsidR="00D400FB" w:rsidRDefault="00D400FB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While troubled and afflicted:</w:t>
            </w:r>
          </w:p>
          <w:p w:rsidR="00D400FB" w:rsidRPr="00993A1D" w:rsidRDefault="00D400FB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world not being worth of them;</w:t>
            </w:r>
          </w:p>
        </w:tc>
        <w:tc>
          <w:tcPr>
            <w:tcW w:w="1255" w:type="pct"/>
          </w:tcPr>
          <w:p w:rsidR="00D400FB" w:rsidRDefault="00D400FB" w:rsidP="00704383">
            <w:pPr>
              <w:pStyle w:val="EngHang"/>
            </w:pPr>
            <w:r>
              <w:t>The world is not worth of</w:t>
            </w:r>
          </w:p>
          <w:p w:rsidR="00D400FB" w:rsidRDefault="00D400FB" w:rsidP="00704383">
            <w:pPr>
              <w:pStyle w:val="EngHang"/>
            </w:pPr>
            <w:r>
              <w:t>All the righteous that have completed</w:t>
            </w:r>
          </w:p>
          <w:p w:rsidR="00D400FB" w:rsidRDefault="00D400FB" w:rsidP="00704383">
            <w:pPr>
              <w:pStyle w:val="EngHang"/>
            </w:pPr>
            <w:r>
              <w:t xml:space="preserve">The </w:t>
            </w:r>
            <w:proofErr w:type="spellStart"/>
            <w:r>
              <w:t>labours</w:t>
            </w:r>
            <w:proofErr w:type="spellEnd"/>
            <w:r>
              <w:t xml:space="preserve"> of virtue,</w:t>
            </w:r>
          </w:p>
          <w:p w:rsidR="00D400FB" w:rsidRDefault="00D400FB" w:rsidP="00704383">
            <w:pPr>
              <w:pStyle w:val="EngHangEnd"/>
            </w:pPr>
            <w:r>
              <w:t>In distress and suffering.</w:t>
            </w:r>
          </w:p>
        </w:tc>
        <w:tc>
          <w:tcPr>
            <w:tcW w:w="1255" w:type="pct"/>
          </w:tcPr>
          <w:p w:rsidR="00D400FB" w:rsidRPr="004764BD" w:rsidRDefault="00D400FB" w:rsidP="00704383">
            <w:pPr>
              <w:pStyle w:val="EngHang"/>
            </w:pPr>
            <w:r w:rsidRPr="004764BD">
              <w:t>All the righteous that have completed,</w:t>
            </w:r>
          </w:p>
          <w:p w:rsidR="00D400FB" w:rsidRPr="004764BD" w:rsidRDefault="00D400FB" w:rsidP="00704383">
            <w:pPr>
              <w:pStyle w:val="EngHang"/>
            </w:pPr>
            <w:r w:rsidRPr="004764BD">
              <w:t xml:space="preserve">The </w:t>
            </w:r>
            <w:proofErr w:type="spellStart"/>
            <w:r w:rsidRPr="004764BD">
              <w:t>labours</w:t>
            </w:r>
            <w:proofErr w:type="spellEnd"/>
            <w:r w:rsidRPr="004764BD">
              <w:t xml:space="preserve"> of virtue,</w:t>
            </w:r>
          </w:p>
          <w:p w:rsidR="00D400FB" w:rsidRPr="004764BD" w:rsidRDefault="00D400FB" w:rsidP="00704383">
            <w:pPr>
              <w:pStyle w:val="EngHang"/>
            </w:pPr>
            <w:r w:rsidRPr="004764BD">
              <w:t>In distress and suffering,</w:t>
            </w:r>
          </w:p>
          <w:p w:rsidR="00D400FB" w:rsidRDefault="00D400FB" w:rsidP="00704383">
            <w:pPr>
              <w:pStyle w:val="EngHangEnd"/>
            </w:pPr>
            <w:r w:rsidRPr="004764BD">
              <w:t>Of whom the world was not worthy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.</w:t>
            </w:r>
          </w:p>
        </w:tc>
      </w:tr>
      <w:tr w:rsidR="00D400FB" w:rsidTr="00C2621F">
        <w:tc>
          <w:tcPr>
            <w:tcW w:w="1248" w:type="pct"/>
          </w:tcPr>
          <w:p w:rsidR="00D400FB" w:rsidRDefault="00D400FB" w:rsidP="00704383">
            <w:pPr>
              <w:pStyle w:val="CopticVersemulti-line"/>
            </w:pPr>
            <w:r>
              <w:t>Ⲉⲩⲥⲱⲣⲉⲙ ⲉ̀ⲃⲟⲗ ϩⲓ ⲛⲓϣⲁϥⲉⲩ:</w:t>
            </w:r>
          </w:p>
          <w:p w:rsidR="00D400FB" w:rsidRDefault="00D400FB" w:rsidP="00704383">
            <w:pPr>
              <w:pStyle w:val="CopticVersemulti-line"/>
            </w:pPr>
            <w:r>
              <w:t>ⲛⲉⲙ ⲛⲓⲃⲏⲃ ⲛⲉⲙ ⲛⲓⲭⲟⲗ ⲛ̀ⲧⲉ ⲡ̀ⲕⲁϩⲓ:</w:t>
            </w:r>
          </w:p>
          <w:p w:rsidR="00D400FB" w:rsidRDefault="00D400FB" w:rsidP="00704383">
            <w:pPr>
              <w:pStyle w:val="CopticVersemulti-line"/>
            </w:pPr>
            <w:r>
              <w:t>ⲛⲁⲓ ⲉ̀ⲧⲁⲩⲉⲣⲙⲉⲑⲣⲉ ϧⲁⲣⲱⲟⲩ:</w:t>
            </w:r>
          </w:p>
          <w:p w:rsidR="00D400FB" w:rsidRDefault="00D400FB" w:rsidP="00704383">
            <w:pPr>
              <w:pStyle w:val="CopticHangingVerse"/>
            </w:pPr>
            <w:r>
              <w:t>ϫⲉ ⲉ̀ⲃⲟⲗϩⲓⲧⲉⲛ ⲛⲟⲩⲛⲁϩϯ.</w:t>
            </w:r>
          </w:p>
        </w:tc>
        <w:tc>
          <w:tcPr>
            <w:tcW w:w="1242" w:type="pct"/>
          </w:tcPr>
          <w:p w:rsidR="00D400FB" w:rsidRDefault="00D400FB" w:rsidP="000448AC">
            <w:r>
              <w:t>They wandered in the wilderness:</w:t>
            </w:r>
          </w:p>
          <w:p w:rsidR="00D400FB" w:rsidRDefault="00D400FB" w:rsidP="000448AC">
            <w:r>
              <w:t>The caves and the holes of the earth:</w:t>
            </w:r>
          </w:p>
          <w:p w:rsidR="00D400FB" w:rsidRDefault="00D400FB" w:rsidP="000448AC">
            <w:r>
              <w:t>These witness to them:</w:t>
            </w:r>
          </w:p>
          <w:p w:rsidR="00D400FB" w:rsidRDefault="00D400FB" w:rsidP="000448AC">
            <w:r>
              <w:t>For through their faith,</w:t>
            </w:r>
          </w:p>
        </w:tc>
        <w:tc>
          <w:tcPr>
            <w:tcW w:w="1255" w:type="pct"/>
          </w:tcPr>
          <w:p w:rsidR="00D400FB" w:rsidRDefault="00D400FB" w:rsidP="00704383">
            <w:pPr>
              <w:pStyle w:val="EngHang"/>
            </w:pPr>
            <w:r>
              <w:t>They wandered in deserts,</w:t>
            </w:r>
          </w:p>
          <w:p w:rsidR="00D400FB" w:rsidRDefault="00D400FB" w:rsidP="00704383">
            <w:pPr>
              <w:pStyle w:val="EngHang"/>
            </w:pPr>
            <w:r>
              <w:t>In caves and in holes of the earth,</w:t>
            </w:r>
          </w:p>
          <w:p w:rsidR="00D400FB" w:rsidRDefault="00D400FB" w:rsidP="00704383">
            <w:pPr>
              <w:pStyle w:val="EngHang"/>
            </w:pPr>
            <w:r>
              <w:t>These that testified,</w:t>
            </w:r>
          </w:p>
          <w:p w:rsidR="00D400FB" w:rsidRDefault="00D400FB" w:rsidP="00704383">
            <w:pPr>
              <w:pStyle w:val="EngHangEnd"/>
            </w:pPr>
            <w:r>
              <w:t>Through their faith—</w:t>
            </w:r>
          </w:p>
        </w:tc>
        <w:tc>
          <w:tcPr>
            <w:tcW w:w="1255" w:type="pct"/>
          </w:tcPr>
          <w:p w:rsidR="00D400FB" w:rsidRPr="004764BD" w:rsidRDefault="00D400FB" w:rsidP="00704383">
            <w:pPr>
              <w:pStyle w:val="EngHang"/>
            </w:pPr>
            <w:r w:rsidRPr="004764BD">
              <w:t>They wandered in deserts,</w:t>
            </w:r>
          </w:p>
          <w:p w:rsidR="00D400FB" w:rsidRPr="004764BD" w:rsidRDefault="00D400FB" w:rsidP="00704383">
            <w:pPr>
              <w:pStyle w:val="EngHang"/>
            </w:pPr>
            <w:r w:rsidRPr="004764BD">
              <w:t>And in caves, and in the holes of the earth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>,</w:t>
            </w:r>
          </w:p>
          <w:p w:rsidR="00D400FB" w:rsidRPr="004764BD" w:rsidRDefault="00D400FB" w:rsidP="00704383">
            <w:pPr>
              <w:pStyle w:val="EngHang"/>
            </w:pPr>
            <w:r w:rsidRPr="004764BD">
              <w:t>These that testified</w:t>
            </w:r>
            <w:r w:rsidRPr="004764BD">
              <w:rPr>
                <w:rStyle w:val="FootnoteReference"/>
              </w:rPr>
              <w:footnoteReference w:id="3"/>
            </w:r>
            <w:r w:rsidRPr="004764BD">
              <w:t>,</w:t>
            </w:r>
          </w:p>
          <w:p w:rsidR="00D400FB" w:rsidRDefault="00D400FB" w:rsidP="00704383">
            <w:pPr>
              <w:pStyle w:val="EngHangEnd"/>
            </w:pPr>
            <w:r w:rsidRPr="004764BD">
              <w:t>Through their faith</w:t>
            </w:r>
            <w:r>
              <w:t>—</w:t>
            </w:r>
          </w:p>
        </w:tc>
      </w:tr>
      <w:tr w:rsidR="00D400FB" w:rsidTr="00C2621F">
        <w:tc>
          <w:tcPr>
            <w:tcW w:w="1248" w:type="pct"/>
          </w:tcPr>
          <w:p w:rsidR="00D400FB" w:rsidRDefault="00D400FB" w:rsidP="00704383">
            <w:pPr>
              <w:pStyle w:val="CopticVersemulti-line"/>
            </w:pPr>
            <w:r>
              <w:t>Ⲛⲉⲙ ⲧⲟⲩϩⲩⲡⲟⲙⲟⲛⲏ:</w:t>
            </w:r>
          </w:p>
          <w:p w:rsidR="00D400FB" w:rsidRDefault="00D400FB" w:rsidP="00704383">
            <w:pPr>
              <w:pStyle w:val="CopticVersemulti-line"/>
            </w:pPr>
            <w:r>
              <w:t>ⲙⲁⲣⲉⲛϭⲟϫⲓ ⲛ̀ⲥⲁ ⲛⲟⲩⲁ̀ⲅⲱⲛ:</w:t>
            </w:r>
          </w:p>
          <w:p w:rsidR="00D400FB" w:rsidRDefault="00D400FB" w:rsidP="00704383">
            <w:pPr>
              <w:pStyle w:val="CopticVersemulti-line"/>
            </w:pPr>
            <w:r>
              <w:t>ⲛ̀ⲧⲉⲛϫⲟⲩⲱϣⲧ ⲉ̀ⲡ̀ⲁⲣⲭⲏⲅⲟⲥ ⲛ̀ⲧⲉ ⲫ̀ⲛⲁϩϯ:</w:t>
            </w:r>
          </w:p>
          <w:p w:rsidR="00D400FB" w:rsidRDefault="00D400FB" w:rsidP="00704383">
            <w:pPr>
              <w:pStyle w:val="CopticHangingVerse"/>
            </w:pPr>
            <w:r>
              <w:t>ⲛⲉⲙ ⲛⲉϥⲣⲉϥϫⲱⲕ ⲉ̀ⲃⲟⲗ Ⲓⲏ̄ⲥ̄.</w:t>
            </w:r>
          </w:p>
        </w:tc>
        <w:tc>
          <w:tcPr>
            <w:tcW w:w="1242" w:type="pct"/>
          </w:tcPr>
          <w:p w:rsidR="00D400FB" w:rsidRDefault="00D400FB" w:rsidP="00355077">
            <w:r>
              <w:t>And their patience:</w:t>
            </w:r>
          </w:p>
          <w:p w:rsidR="00D400FB" w:rsidRDefault="00D400FB" w:rsidP="00355077">
            <w:r>
              <w:t>Let us chase away their struggle:</w:t>
            </w:r>
          </w:p>
          <w:p w:rsidR="00D400FB" w:rsidRDefault="00D400FB" w:rsidP="00355077">
            <w:r>
              <w:t>That we may look to the Author:</w:t>
            </w:r>
          </w:p>
          <w:p w:rsidR="00D400FB" w:rsidRDefault="00D400FB" w:rsidP="00355077">
            <w:r>
              <w:t>And Finisher of the faith, Jesus.</w:t>
            </w:r>
          </w:p>
        </w:tc>
        <w:tc>
          <w:tcPr>
            <w:tcW w:w="1255" w:type="pct"/>
          </w:tcPr>
          <w:p w:rsidR="00D400FB" w:rsidRDefault="00D400FB" w:rsidP="00704383">
            <w:pPr>
              <w:pStyle w:val="EngHang"/>
            </w:pPr>
            <w:r>
              <w:t>—and their patience.</w:t>
            </w:r>
          </w:p>
          <w:p w:rsidR="00D400FB" w:rsidRDefault="00D400FB" w:rsidP="00704383">
            <w:pPr>
              <w:pStyle w:val="EngHang"/>
            </w:pPr>
            <w:r>
              <w:t>Let us run after their struggles,</w:t>
            </w:r>
          </w:p>
          <w:p w:rsidR="00D400FB" w:rsidRDefault="00D400FB" w:rsidP="00704383">
            <w:pPr>
              <w:pStyle w:val="EngHang"/>
            </w:pPr>
            <w:r>
              <w:t>And look to the author</w:t>
            </w:r>
          </w:p>
          <w:p w:rsidR="00D400FB" w:rsidRDefault="00D400FB" w:rsidP="00704383">
            <w:pPr>
              <w:pStyle w:val="EngHangEnd"/>
            </w:pPr>
            <w:r>
              <w:t xml:space="preserve">And completer of faith: Jesus. </w:t>
            </w:r>
          </w:p>
        </w:tc>
        <w:tc>
          <w:tcPr>
            <w:tcW w:w="1255" w:type="pct"/>
          </w:tcPr>
          <w:p w:rsidR="00D400FB" w:rsidRPr="004764BD" w:rsidRDefault="00D400FB" w:rsidP="00704383">
            <w:pPr>
              <w:pStyle w:val="EngHang"/>
            </w:pPr>
            <w:r>
              <w:t>—</w:t>
            </w:r>
            <w:r w:rsidRPr="004764BD">
              <w:t>and their patience.</w:t>
            </w:r>
            <w:r w:rsidRPr="004764BD">
              <w:rPr>
                <w:rStyle w:val="FootnoteReference"/>
              </w:rPr>
              <w:footnoteReference w:id="4"/>
            </w:r>
          </w:p>
          <w:p w:rsidR="00D400FB" w:rsidRPr="004764BD" w:rsidRDefault="00D400FB" w:rsidP="00704383">
            <w:pPr>
              <w:pStyle w:val="EngHang"/>
            </w:pPr>
            <w:r w:rsidRPr="004764BD">
              <w:t>Let us run after their struggles,</w:t>
            </w:r>
          </w:p>
          <w:p w:rsidR="00D400FB" w:rsidRPr="004764BD" w:rsidRDefault="00D400FB" w:rsidP="00704383">
            <w:pPr>
              <w:pStyle w:val="EngHang"/>
            </w:pPr>
            <w:r w:rsidRPr="004764BD">
              <w:t>And look to the author of the faith,</w:t>
            </w:r>
          </w:p>
          <w:p w:rsidR="00D400FB" w:rsidRDefault="00D400FB" w:rsidP="00704383">
            <w:pPr>
              <w:pStyle w:val="EngHangEnd"/>
            </w:pPr>
            <w:r w:rsidRPr="004764BD">
              <w:t>And finisher: Jesus</w:t>
            </w:r>
            <w:r w:rsidRPr="004764BD">
              <w:rPr>
                <w:rStyle w:val="FootnoteReference"/>
              </w:rPr>
              <w:footnoteReference w:id="5"/>
            </w:r>
            <w:r w:rsidRPr="004764BD">
              <w:t>.</w:t>
            </w:r>
          </w:p>
        </w:tc>
      </w:tr>
      <w:tr w:rsidR="00D400FB" w:rsidTr="00C2621F">
        <w:tc>
          <w:tcPr>
            <w:tcW w:w="1248" w:type="pct"/>
          </w:tcPr>
          <w:p w:rsidR="00D400FB" w:rsidRDefault="00D400FB" w:rsidP="00704383">
            <w:pPr>
              <w:pStyle w:val="CopticVersemulti-line"/>
            </w:pPr>
            <w:r>
              <w:t>Ⲧⲱⲃϩ ⲙ̀Ⲡⲟ̄ⲥ̄ ⲉ̀ϩ̀ⲣⲏⲓ ⲉ̀ϫⲱⲛ:</w:t>
            </w:r>
          </w:p>
          <w:p w:rsidR="00D400FB" w:rsidRDefault="00D400FB" w:rsidP="00704383">
            <w:pPr>
              <w:pStyle w:val="CopticVersemulti-line"/>
            </w:pPr>
            <w:r>
              <w:t>ⲛⲓⲭⲟⲣⲟⲥ ⲛ̀ⲧⲉ ⲛⲓⲥ̀ⲧⲁⲩⲣⲟⲫⲟⲣⲟⲥ:</w:t>
            </w:r>
          </w:p>
          <w:p w:rsidR="00D400FB" w:rsidRDefault="00D400FB" w:rsidP="00704383">
            <w:pPr>
              <w:pStyle w:val="CopticVersemulti-line"/>
            </w:pPr>
            <w:r>
              <w:t>ⲉ̀ⲧⲁⲩϫⲱⲕ ⲉ̀ⲃⲟⲗϩⲓ ⲛⲓϣⲁϥⲉⲩ:</w:t>
            </w:r>
          </w:p>
          <w:p w:rsidR="00D400FB" w:rsidRDefault="00D400FB" w:rsidP="00704383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D400FB" w:rsidRDefault="00D400FB" w:rsidP="003D781E">
            <w:r>
              <w:t>Pray to the Lord on our behalf:</w:t>
            </w:r>
          </w:p>
          <w:p w:rsidR="00D400FB" w:rsidRDefault="00D400FB" w:rsidP="003D781E">
            <w:r>
              <w:t>O choruses of the cross-bearers:</w:t>
            </w:r>
          </w:p>
          <w:p w:rsidR="00D400FB" w:rsidRDefault="00D400FB" w:rsidP="003D781E">
            <w:r>
              <w:t>Perfected in the wilderness:</w:t>
            </w:r>
          </w:p>
          <w:p w:rsidR="00D400FB" w:rsidRDefault="00D400FB" w:rsidP="003D781E">
            <w:r>
              <w:t>That He may forgive us our sins.</w:t>
            </w:r>
          </w:p>
        </w:tc>
        <w:tc>
          <w:tcPr>
            <w:tcW w:w="1255" w:type="pct"/>
          </w:tcPr>
          <w:p w:rsidR="00D400FB" w:rsidRDefault="00D400FB" w:rsidP="00704383">
            <w:pPr>
              <w:pStyle w:val="EngHang"/>
            </w:pPr>
            <w:r>
              <w:t>Pray to the Lord on our behalf,</w:t>
            </w:r>
          </w:p>
          <w:p w:rsidR="00D400FB" w:rsidRDefault="00D400FB" w:rsidP="00704383">
            <w:pPr>
              <w:pStyle w:val="EngHang"/>
            </w:pPr>
            <w:r>
              <w:t>O choir of the cross-bearers,</w:t>
            </w:r>
          </w:p>
          <w:p w:rsidR="00D400FB" w:rsidRDefault="00D400FB" w:rsidP="00704383">
            <w:pPr>
              <w:pStyle w:val="EngHang"/>
            </w:pPr>
            <w:r>
              <w:t>Who were perfected in the wilderness,</w:t>
            </w:r>
          </w:p>
          <w:p w:rsidR="00D400FB" w:rsidRDefault="00D400FB" w:rsidP="00704383">
            <w:pPr>
              <w:pStyle w:val="EngHangEnd"/>
            </w:pPr>
            <w:r>
              <w:t xml:space="preserve">That He may forgive us our </w:t>
            </w:r>
            <w:r>
              <w:lastRenderedPageBreak/>
              <w:t>sins.</w:t>
            </w:r>
          </w:p>
        </w:tc>
        <w:tc>
          <w:tcPr>
            <w:tcW w:w="1255" w:type="pct"/>
          </w:tcPr>
          <w:p w:rsidR="00D400FB" w:rsidRPr="004764BD" w:rsidRDefault="00D400FB" w:rsidP="00704383">
            <w:pPr>
              <w:pStyle w:val="EngHang"/>
            </w:pPr>
            <w:r w:rsidRPr="004764BD">
              <w:lastRenderedPageBreak/>
              <w:t>Pray to the Lord on our behalf,</w:t>
            </w:r>
          </w:p>
          <w:p w:rsidR="00D400FB" w:rsidRPr="004764BD" w:rsidRDefault="00D400FB" w:rsidP="00704383">
            <w:pPr>
              <w:pStyle w:val="EngHang"/>
            </w:pPr>
            <w:r w:rsidRPr="004764BD">
              <w:t>O choir of the cross-bearers,</w:t>
            </w:r>
          </w:p>
          <w:p w:rsidR="00D400FB" w:rsidRPr="004764BD" w:rsidRDefault="00D400FB" w:rsidP="00704383">
            <w:pPr>
              <w:pStyle w:val="EngHang"/>
            </w:pPr>
            <w:r w:rsidRPr="004764BD">
              <w:t>Who were perfected in the wilderness,</w:t>
            </w:r>
          </w:p>
          <w:p w:rsidR="00D400FB" w:rsidRDefault="00D400FB" w:rsidP="00704383">
            <w:pPr>
              <w:pStyle w:val="EngHangEnd"/>
            </w:pPr>
            <w:r w:rsidRPr="004764BD">
              <w:t>That He</w:t>
            </w:r>
            <w:r>
              <w:t xml:space="preserve"> may forgive us our </w:t>
            </w:r>
            <w:r>
              <w:lastRenderedPageBreak/>
              <w:t>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BE6" w:rsidRDefault="008A0BE6" w:rsidP="00E83857">
      <w:pPr>
        <w:spacing w:after="0" w:line="240" w:lineRule="auto"/>
      </w:pPr>
      <w:r>
        <w:separator/>
      </w:r>
    </w:p>
  </w:endnote>
  <w:endnote w:type="continuationSeparator" w:id="0">
    <w:p w:rsidR="008A0BE6" w:rsidRDefault="008A0BE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BE6" w:rsidRDefault="008A0BE6" w:rsidP="00E83857">
      <w:pPr>
        <w:spacing w:after="0" w:line="240" w:lineRule="auto"/>
      </w:pPr>
      <w:r>
        <w:separator/>
      </w:r>
    </w:p>
  </w:footnote>
  <w:footnote w:type="continuationSeparator" w:id="0">
    <w:p w:rsidR="008A0BE6" w:rsidRDefault="008A0BE6" w:rsidP="00E83857">
      <w:pPr>
        <w:spacing w:after="0" w:line="240" w:lineRule="auto"/>
      </w:pPr>
      <w:r>
        <w:continuationSeparator/>
      </w:r>
    </w:p>
  </w:footnote>
  <w:footnote w:id="1">
    <w:p w:rsidR="00D400FB" w:rsidRDefault="00D400FB">
      <w:pPr>
        <w:pStyle w:val="footnote"/>
        <w:rPr>
          <w:ins w:id="1" w:author="Brett Slote" w:date="2011-07-21T19:07:00Z"/>
        </w:rPr>
        <w:pPrChange w:id="2" w:author="Brett Slote" w:date="2011-07-21T20:04:00Z">
          <w:pPr>
            <w:pStyle w:val="FootnoteText"/>
          </w:pPr>
        </w:pPrChange>
      </w:pPr>
      <w:ins w:id="3" w:author="Brett Slote" w:date="2011-07-21T19:07:00Z">
        <w:r>
          <w:rPr>
            <w:rStyle w:val="FootnoteReference"/>
          </w:rPr>
          <w:footnoteRef/>
        </w:r>
        <w:r>
          <w:t xml:space="preserve"> Hebrews 11:38</w:t>
        </w:r>
      </w:ins>
    </w:p>
  </w:footnote>
  <w:footnote w:id="2">
    <w:p w:rsidR="00D400FB" w:rsidRDefault="00D400FB">
      <w:pPr>
        <w:pStyle w:val="footnote"/>
        <w:rPr>
          <w:ins w:id="4" w:author="Brett Slote" w:date="2011-07-21T19:07:00Z"/>
        </w:rPr>
        <w:pPrChange w:id="5" w:author="Brett Slote" w:date="2011-07-21T20:04:00Z">
          <w:pPr>
            <w:pStyle w:val="FootnoteText"/>
          </w:pPr>
        </w:pPrChange>
      </w:pPr>
      <w:ins w:id="6" w:author="Brett Slote" w:date="2011-07-21T19:07:00Z">
        <w:r>
          <w:rPr>
            <w:rStyle w:val="FootnoteReference"/>
          </w:rPr>
          <w:footnoteRef/>
        </w:r>
        <w:r>
          <w:t xml:space="preserve"> slightly variant  from Hebrews 11:38</w:t>
        </w:r>
      </w:ins>
    </w:p>
  </w:footnote>
  <w:footnote w:id="3">
    <w:p w:rsidR="00D400FB" w:rsidRDefault="00D400FB">
      <w:pPr>
        <w:pStyle w:val="footnote"/>
        <w:rPr>
          <w:ins w:id="7" w:author="Brett Slote" w:date="2011-07-21T19:07:00Z"/>
        </w:rPr>
        <w:pPrChange w:id="8" w:author="Brett Slote" w:date="2011-07-21T20:04:00Z">
          <w:pPr>
            <w:pStyle w:val="FootnoteText"/>
          </w:pPr>
        </w:pPrChange>
      </w:pPr>
      <w:ins w:id="9" w:author="Brett Slote" w:date="2011-07-21T19:07:00Z">
        <w:r>
          <w:rPr>
            <w:rStyle w:val="FootnoteReference"/>
          </w:rPr>
          <w:footnoteRef/>
        </w:r>
        <w:r>
          <w:t xml:space="preserve"> These that a testimony??? There’s a pronoun reference problem here.</w:t>
        </w:r>
      </w:ins>
    </w:p>
  </w:footnote>
  <w:footnote w:id="4">
    <w:p w:rsidR="00D400FB" w:rsidRDefault="00D400FB">
      <w:pPr>
        <w:pStyle w:val="footnote"/>
        <w:rPr>
          <w:ins w:id="10" w:author="Brett Slote" w:date="2011-07-21T19:08:00Z"/>
        </w:rPr>
        <w:pPrChange w:id="11" w:author="Brett Slote" w:date="2011-07-21T20:04:00Z">
          <w:pPr>
            <w:pStyle w:val="FootnoteText"/>
          </w:pPr>
        </w:pPrChange>
      </w:pPr>
      <w:ins w:id="12" w:author="Brett Slote" w:date="2011-07-21T19:08:00Z">
        <w:r>
          <w:rPr>
            <w:rStyle w:val="FootnoteReference"/>
          </w:rPr>
          <w:footnoteRef/>
        </w:r>
        <w:r>
          <w:t xml:space="preserve"> This first line is a completion of the last verse. This is a very weak Doxology.</w:t>
        </w:r>
      </w:ins>
    </w:p>
  </w:footnote>
  <w:footnote w:id="5">
    <w:p w:rsidR="00D400FB" w:rsidRDefault="00D400FB">
      <w:pPr>
        <w:pStyle w:val="footnote"/>
        <w:rPr>
          <w:ins w:id="13" w:author="Brett Slote" w:date="2011-07-21T19:08:00Z"/>
        </w:rPr>
        <w:pPrChange w:id="14" w:author="Brett Slote" w:date="2011-07-21T20:04:00Z">
          <w:pPr>
            <w:pStyle w:val="FootnoteText"/>
          </w:pPr>
        </w:pPrChange>
      </w:pPr>
      <w:ins w:id="15" w:author="Brett Slote" w:date="2011-07-21T19:08:00Z">
        <w:r>
          <w:rPr>
            <w:rStyle w:val="FootnoteReference"/>
          </w:rPr>
          <w:footnoteRef/>
        </w:r>
        <w:r>
          <w:t xml:space="preserve"> Hebrews 12:2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4F8B"/>
    <w:rsid w:val="00006170"/>
    <w:rsid w:val="00015B01"/>
    <w:rsid w:val="00025712"/>
    <w:rsid w:val="000262EF"/>
    <w:rsid w:val="0003055D"/>
    <w:rsid w:val="000349D6"/>
    <w:rsid w:val="000448AC"/>
    <w:rsid w:val="0005564D"/>
    <w:rsid w:val="0007140D"/>
    <w:rsid w:val="00074078"/>
    <w:rsid w:val="0007674B"/>
    <w:rsid w:val="00077F76"/>
    <w:rsid w:val="000831C6"/>
    <w:rsid w:val="000A3AFF"/>
    <w:rsid w:val="000A5674"/>
    <w:rsid w:val="000A7692"/>
    <w:rsid w:val="000B1C99"/>
    <w:rsid w:val="000B2DCF"/>
    <w:rsid w:val="000B7C52"/>
    <w:rsid w:val="000D045E"/>
    <w:rsid w:val="000D6184"/>
    <w:rsid w:val="000D698E"/>
    <w:rsid w:val="001009FD"/>
    <w:rsid w:val="00100F91"/>
    <w:rsid w:val="001014E7"/>
    <w:rsid w:val="001112AE"/>
    <w:rsid w:val="00112FB6"/>
    <w:rsid w:val="001155FE"/>
    <w:rsid w:val="00117ABA"/>
    <w:rsid w:val="00123994"/>
    <w:rsid w:val="0013764B"/>
    <w:rsid w:val="0014228E"/>
    <w:rsid w:val="00144BAB"/>
    <w:rsid w:val="001529DF"/>
    <w:rsid w:val="00163C87"/>
    <w:rsid w:val="00166FE1"/>
    <w:rsid w:val="00182BDA"/>
    <w:rsid w:val="00190816"/>
    <w:rsid w:val="00196D72"/>
    <w:rsid w:val="001A79F9"/>
    <w:rsid w:val="001C37DB"/>
    <w:rsid w:val="001D3191"/>
    <w:rsid w:val="001D7BA7"/>
    <w:rsid w:val="001F2209"/>
    <w:rsid w:val="001F7E78"/>
    <w:rsid w:val="0020327C"/>
    <w:rsid w:val="00210CD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D6D94"/>
    <w:rsid w:val="002E4A87"/>
    <w:rsid w:val="002E6B33"/>
    <w:rsid w:val="002E6D57"/>
    <w:rsid w:val="002F04B6"/>
    <w:rsid w:val="002F2EE6"/>
    <w:rsid w:val="00305B33"/>
    <w:rsid w:val="00306803"/>
    <w:rsid w:val="00307169"/>
    <w:rsid w:val="00312541"/>
    <w:rsid w:val="00313BB6"/>
    <w:rsid w:val="003171DA"/>
    <w:rsid w:val="00343474"/>
    <w:rsid w:val="00346B6E"/>
    <w:rsid w:val="00347BE8"/>
    <w:rsid w:val="00355077"/>
    <w:rsid w:val="00357477"/>
    <w:rsid w:val="00367984"/>
    <w:rsid w:val="00381D75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02E21"/>
    <w:rsid w:val="00413B4E"/>
    <w:rsid w:val="00464B9D"/>
    <w:rsid w:val="004653B5"/>
    <w:rsid w:val="004728D2"/>
    <w:rsid w:val="004855D0"/>
    <w:rsid w:val="00485B1B"/>
    <w:rsid w:val="004A14E0"/>
    <w:rsid w:val="004B35B0"/>
    <w:rsid w:val="004C5B5E"/>
    <w:rsid w:val="004C621E"/>
    <w:rsid w:val="004D29FE"/>
    <w:rsid w:val="004E2212"/>
    <w:rsid w:val="004E6C33"/>
    <w:rsid w:val="004F61E2"/>
    <w:rsid w:val="004F763B"/>
    <w:rsid w:val="00506122"/>
    <w:rsid w:val="00511A3D"/>
    <w:rsid w:val="00540B8D"/>
    <w:rsid w:val="00543FAD"/>
    <w:rsid w:val="005461E1"/>
    <w:rsid w:val="005542DF"/>
    <w:rsid w:val="005676A1"/>
    <w:rsid w:val="00570A9B"/>
    <w:rsid w:val="0057676E"/>
    <w:rsid w:val="00591642"/>
    <w:rsid w:val="005928C8"/>
    <w:rsid w:val="00594C16"/>
    <w:rsid w:val="005955A8"/>
    <w:rsid w:val="005A14C7"/>
    <w:rsid w:val="005A4D5A"/>
    <w:rsid w:val="005A5241"/>
    <w:rsid w:val="005B2A26"/>
    <w:rsid w:val="005B3A63"/>
    <w:rsid w:val="005B5436"/>
    <w:rsid w:val="005C2578"/>
    <w:rsid w:val="005C2DE3"/>
    <w:rsid w:val="005C7B29"/>
    <w:rsid w:val="005D0812"/>
    <w:rsid w:val="005D2775"/>
    <w:rsid w:val="005D29FF"/>
    <w:rsid w:val="005D2F74"/>
    <w:rsid w:val="005E0CB1"/>
    <w:rsid w:val="005E2C3D"/>
    <w:rsid w:val="005E4E7F"/>
    <w:rsid w:val="0060366F"/>
    <w:rsid w:val="00616C4C"/>
    <w:rsid w:val="00633049"/>
    <w:rsid w:val="006422C6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6751"/>
    <w:rsid w:val="007979CC"/>
    <w:rsid w:val="007A2DB3"/>
    <w:rsid w:val="007A2F87"/>
    <w:rsid w:val="007A34D0"/>
    <w:rsid w:val="007C51B5"/>
    <w:rsid w:val="007D0F94"/>
    <w:rsid w:val="007E06DD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76C07"/>
    <w:rsid w:val="00886F9A"/>
    <w:rsid w:val="00892314"/>
    <w:rsid w:val="008A0BE6"/>
    <w:rsid w:val="008A45F3"/>
    <w:rsid w:val="008B2A5E"/>
    <w:rsid w:val="008C31B9"/>
    <w:rsid w:val="008C4006"/>
    <w:rsid w:val="008E4093"/>
    <w:rsid w:val="008E456B"/>
    <w:rsid w:val="008F069B"/>
    <w:rsid w:val="008F23F5"/>
    <w:rsid w:val="008F5202"/>
    <w:rsid w:val="009161E1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D7CCF"/>
    <w:rsid w:val="009E3931"/>
    <w:rsid w:val="009E441D"/>
    <w:rsid w:val="009E4A88"/>
    <w:rsid w:val="009E6566"/>
    <w:rsid w:val="00A0417D"/>
    <w:rsid w:val="00A13322"/>
    <w:rsid w:val="00A220A7"/>
    <w:rsid w:val="00A26B53"/>
    <w:rsid w:val="00A33008"/>
    <w:rsid w:val="00A338E6"/>
    <w:rsid w:val="00A55D7F"/>
    <w:rsid w:val="00A757A5"/>
    <w:rsid w:val="00A77A3B"/>
    <w:rsid w:val="00A87167"/>
    <w:rsid w:val="00AA2F7C"/>
    <w:rsid w:val="00AA632F"/>
    <w:rsid w:val="00AA7671"/>
    <w:rsid w:val="00AA7AC3"/>
    <w:rsid w:val="00AB2640"/>
    <w:rsid w:val="00AB2F8A"/>
    <w:rsid w:val="00AB325F"/>
    <w:rsid w:val="00AB5C65"/>
    <w:rsid w:val="00AD0B8C"/>
    <w:rsid w:val="00AD2F63"/>
    <w:rsid w:val="00AE27BA"/>
    <w:rsid w:val="00AE32F3"/>
    <w:rsid w:val="00AE7F5C"/>
    <w:rsid w:val="00AF0FCD"/>
    <w:rsid w:val="00AF207C"/>
    <w:rsid w:val="00B02D0A"/>
    <w:rsid w:val="00B10777"/>
    <w:rsid w:val="00B14AE9"/>
    <w:rsid w:val="00B14DEE"/>
    <w:rsid w:val="00B15214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2EE6"/>
    <w:rsid w:val="00B94626"/>
    <w:rsid w:val="00BA380B"/>
    <w:rsid w:val="00BB0C7A"/>
    <w:rsid w:val="00BC2BEF"/>
    <w:rsid w:val="00BC3347"/>
    <w:rsid w:val="00BC68FE"/>
    <w:rsid w:val="00BD69C8"/>
    <w:rsid w:val="00BE1D11"/>
    <w:rsid w:val="00BE50E9"/>
    <w:rsid w:val="00BE560F"/>
    <w:rsid w:val="00C07283"/>
    <w:rsid w:val="00C14546"/>
    <w:rsid w:val="00C2621F"/>
    <w:rsid w:val="00C33EE9"/>
    <w:rsid w:val="00C365B4"/>
    <w:rsid w:val="00C3695E"/>
    <w:rsid w:val="00C4176F"/>
    <w:rsid w:val="00C4728D"/>
    <w:rsid w:val="00C6058A"/>
    <w:rsid w:val="00C70F1C"/>
    <w:rsid w:val="00C777C2"/>
    <w:rsid w:val="00C87221"/>
    <w:rsid w:val="00CA0C9D"/>
    <w:rsid w:val="00CA6660"/>
    <w:rsid w:val="00CA67F4"/>
    <w:rsid w:val="00CB1FB2"/>
    <w:rsid w:val="00CB30AC"/>
    <w:rsid w:val="00CC3E9E"/>
    <w:rsid w:val="00CD35D7"/>
    <w:rsid w:val="00CD3E11"/>
    <w:rsid w:val="00CD4052"/>
    <w:rsid w:val="00CE4C0A"/>
    <w:rsid w:val="00CF22D0"/>
    <w:rsid w:val="00CF5919"/>
    <w:rsid w:val="00D03325"/>
    <w:rsid w:val="00D03418"/>
    <w:rsid w:val="00D14E74"/>
    <w:rsid w:val="00D17031"/>
    <w:rsid w:val="00D2752D"/>
    <w:rsid w:val="00D2777A"/>
    <w:rsid w:val="00D3120C"/>
    <w:rsid w:val="00D400FB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D162A"/>
    <w:rsid w:val="00DE651D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2433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5185C"/>
    <w:rsid w:val="00F52A0F"/>
    <w:rsid w:val="00F70C4E"/>
    <w:rsid w:val="00F75D42"/>
    <w:rsid w:val="00F75E1A"/>
    <w:rsid w:val="00F77515"/>
    <w:rsid w:val="00F823CB"/>
    <w:rsid w:val="00F82C3F"/>
    <w:rsid w:val="00F87FF5"/>
    <w:rsid w:val="00F916EC"/>
    <w:rsid w:val="00F94020"/>
    <w:rsid w:val="00F96819"/>
    <w:rsid w:val="00FA0A01"/>
    <w:rsid w:val="00FB77A0"/>
    <w:rsid w:val="00FC34E5"/>
    <w:rsid w:val="00FE03EA"/>
    <w:rsid w:val="00FE1386"/>
    <w:rsid w:val="00FE3396"/>
    <w:rsid w:val="00FF0273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874F5-8094-4FBA-893F-79DC45085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2014-11-04T15:28:00Z</dcterms:created>
  <dcterms:modified xsi:type="dcterms:W3CDTF">2015-10-15T16:28:00Z</dcterms:modified>
</cp:coreProperties>
</file>