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bookmarkStart w:id="0" w:name="_GoBack" w:colFirst="2" w:colLast="2"/>
            <w:r>
              <w:t>Ⲙⲁⲣⲟⲩⲟⲩⲟⲛⲟϥ ⲛ̀ⲧⲟⲩⲑⲉⲗⲏⲗ:</w:t>
            </w:r>
          </w:p>
          <w:p w:rsidR="006A14E4" w:rsidRDefault="006A14E4" w:rsidP="00B630A9">
            <w:pPr>
              <w:pStyle w:val="CopticVersemulti-line"/>
            </w:pPr>
            <w:r>
              <w:t>ⲛ̀ϫⲉ ⲛⲓⲙⲁⲣⲧⲩⲣⲟⲥ ⲉ̄ⲑ̄ⲩ̄:</w:t>
            </w:r>
          </w:p>
          <w:p w:rsidR="006A14E4" w:rsidRDefault="006A14E4" w:rsidP="00B630A9">
            <w:pPr>
              <w:pStyle w:val="CopticVersemulti-line"/>
            </w:pPr>
            <w:r>
              <w:t>ⲛⲓⲣⲉϥⲙⲓϣⲓ ⲛ̀ⲕⲁⲗⲱⲥ:</w:t>
            </w:r>
          </w:p>
          <w:p w:rsidR="006A14E4" w:rsidRDefault="006A14E4" w:rsidP="00B630A9">
            <w:pPr>
              <w:pStyle w:val="CopticHangingVerse"/>
            </w:pPr>
            <w:r>
              <w:t>ⲛⲓⲁⲅⲓⲟⲥ Ⲥⲉⲣⲅⲓⲟⲥ ⲛⲉⲙ Ⲃⲁⲭⲟⲥ.</w:t>
            </w:r>
          </w:p>
        </w:tc>
        <w:tc>
          <w:tcPr>
            <w:tcW w:w="1242" w:type="pct"/>
          </w:tcPr>
          <w:p w:rsidR="006A14E4" w:rsidRDefault="006A14E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 the holy martyrs,</w:t>
            </w:r>
          </w:p>
          <w:p w:rsidR="006A14E4" w:rsidRDefault="006A14E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great defenders,</w:t>
            </w:r>
          </w:p>
          <w:p w:rsidR="006A14E4" w:rsidRDefault="006A14E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Rejoice and be glad,</w:t>
            </w:r>
          </w:p>
          <w:p w:rsidR="006A14E4" w:rsidRPr="003D51D7" w:rsidRDefault="006A14E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Saint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Segius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and Saint Bacchus.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>Let the holy martyrs,</w:t>
            </w:r>
          </w:p>
          <w:p w:rsidR="006A14E4" w:rsidRDefault="006A14E4" w:rsidP="00B630A9">
            <w:pPr>
              <w:pStyle w:val="EngHang"/>
            </w:pPr>
            <w:r>
              <w:t>The good fighters,</w:t>
            </w:r>
          </w:p>
          <w:p w:rsidR="006A14E4" w:rsidRDefault="006A14E4" w:rsidP="00B630A9">
            <w:pPr>
              <w:pStyle w:val="EngHang"/>
            </w:pPr>
            <w:r>
              <w:t xml:space="preserve">Saints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B630A9">
            <w:pPr>
              <w:pStyle w:val="EngHangEnd"/>
            </w:pPr>
            <w:r>
              <w:t>Rejoice and be glad.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>Let them rejoice and be glad,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The holy martyrs,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The good fighters,</w:t>
            </w:r>
          </w:p>
          <w:p w:rsidR="006A14E4" w:rsidRDefault="006A14E4" w:rsidP="00B630A9">
            <w:pPr>
              <w:pStyle w:val="EngHangEnd"/>
            </w:pPr>
            <w:r w:rsidRPr="004764BD">
              <w:t xml:space="preserve">The holy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Bacchus,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Ⲁⲩϣⲱⲡⲓ ϫⲉ ⲛⲓⲙⲁⲣⲧⲩⲣⲟⲥ:</w:t>
            </w:r>
          </w:p>
          <w:p w:rsidR="006A14E4" w:rsidRDefault="006A14E4" w:rsidP="00B630A9">
            <w:pPr>
              <w:pStyle w:val="CopticVersemulti-line"/>
            </w:pPr>
            <w:r>
              <w:t>ⲛ̀ⲣⲉϥⲥⲱⲧⲉⲙ ⲛ̀ⲥⲁ Ⲡⲭ̄ⲥ̄:</w:t>
            </w:r>
          </w:p>
          <w:p w:rsidR="006A14E4" w:rsidRDefault="006A14E4" w:rsidP="00B630A9">
            <w:pPr>
              <w:pStyle w:val="CopticVersemulti-line"/>
            </w:pPr>
            <w:r>
              <w:t>ⲟⲩⲟϩ ⲁⲩⲓ̀ⲣⲓ ⲛ̀ϩⲁⲛϩ̀ⲃⲏⲟⲩⲓ̀:</w:t>
            </w:r>
          </w:p>
          <w:p w:rsidR="006A14E4" w:rsidRDefault="006A14E4" w:rsidP="00B630A9">
            <w:pPr>
              <w:pStyle w:val="CopticHangingVerse"/>
            </w:pPr>
            <w:r>
              <w:t>ⲙ̀ⲡⲁⲣⲁⲇⲟⲝⲟⲛ ⲉⲧϭⲟⲥⲓ.</w:t>
            </w:r>
          </w:p>
        </w:tc>
        <w:tc>
          <w:tcPr>
            <w:tcW w:w="1242" w:type="pct"/>
          </w:tcPr>
          <w:p w:rsidR="006A14E4" w:rsidRDefault="006A14E4" w:rsidP="000448AC">
            <w:r>
              <w:t>For they became martyrs,</w:t>
            </w:r>
          </w:p>
          <w:p w:rsidR="006A14E4" w:rsidRDefault="006A14E4" w:rsidP="000448AC">
            <w:r>
              <w:t>And followers of Christ,</w:t>
            </w:r>
          </w:p>
          <w:p w:rsidR="006A14E4" w:rsidRDefault="006A14E4" w:rsidP="000448AC">
            <w:r>
              <w:t>They performed many works,</w:t>
            </w:r>
          </w:p>
          <w:p w:rsidR="006A14E4" w:rsidRDefault="006A14E4" w:rsidP="000448AC">
            <w:r>
              <w:t>Of wonders and awe.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>For they became martyrs,</w:t>
            </w:r>
          </w:p>
          <w:p w:rsidR="006A14E4" w:rsidRDefault="006A14E4" w:rsidP="00B630A9">
            <w:pPr>
              <w:pStyle w:val="EngHang"/>
            </w:pPr>
            <w:r>
              <w:t>And followers of Christ,</w:t>
            </w:r>
          </w:p>
          <w:p w:rsidR="006A14E4" w:rsidRDefault="006A14E4" w:rsidP="00B630A9">
            <w:pPr>
              <w:pStyle w:val="EngHang"/>
            </w:pPr>
            <w:r>
              <w:t>And performed many</w:t>
            </w:r>
          </w:p>
          <w:p w:rsidR="006A14E4" w:rsidRDefault="006A14E4" w:rsidP="00B630A9">
            <w:pPr>
              <w:pStyle w:val="EngHangEnd"/>
            </w:pPr>
            <w:r>
              <w:t>Wondrous and exalted works.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>For they became martyrs,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Hearers of Christ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And performed many works:</w:t>
            </w:r>
          </w:p>
          <w:p w:rsidR="006A14E4" w:rsidRDefault="006A14E4" w:rsidP="00B630A9">
            <w:pPr>
              <w:pStyle w:val="EngHangEnd"/>
            </w:pPr>
            <w:r w:rsidRPr="004764BD">
              <w:t>Wondrous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and exalted.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Ⲛⲑⲱⲟⲩ ⲉⲩⲉⲑⲗⲏⲗ ⲙ̀ⲙⲱⲟⲩ:</w:t>
            </w:r>
          </w:p>
          <w:p w:rsidR="006A14E4" w:rsidRDefault="006A14E4" w:rsidP="00B630A9">
            <w:pPr>
              <w:pStyle w:val="CopticVersemulti-line"/>
            </w:pPr>
            <w:r>
              <w:t>ⲛⲉⲙ Ⲡⲭ̄ⲥ̄ ⲡⲓⲣⲉϥⲑⲁⲙⲟⲓ̀:</w:t>
            </w:r>
          </w:p>
          <w:p w:rsidR="006A14E4" w:rsidRDefault="006A14E4" w:rsidP="00B630A9">
            <w:pPr>
              <w:pStyle w:val="CopticVersemulti-line"/>
            </w:pPr>
            <w:r>
              <w:t>ϫⲉ ⲁⲩⲫⲱⲛ ⲙ̀ⲡⲟⲩⲥ̀ⲛⲟϥ ⲉ̀ⲃⲟⲗ:</w:t>
            </w:r>
          </w:p>
          <w:p w:rsidR="006A14E4" w:rsidRDefault="006A14E4" w:rsidP="00B630A9">
            <w:pPr>
              <w:pStyle w:val="CopticHangingVerse"/>
            </w:pPr>
            <w:r>
              <w:t>ϩⲓϫⲉⲛ ⲡⲉϥⲣⲁⲛ ⲉⲧⲥ̀ⲙⲁⲣⲱⲟⲩⲧ.</w:t>
            </w:r>
          </w:p>
        </w:tc>
        <w:tc>
          <w:tcPr>
            <w:tcW w:w="1242" w:type="pct"/>
          </w:tcPr>
          <w:p w:rsidR="006A14E4" w:rsidRDefault="006A14E4" w:rsidP="00355077">
            <w:r>
              <w:t>As for them they rejoice,</w:t>
            </w:r>
          </w:p>
          <w:p w:rsidR="006A14E4" w:rsidRDefault="006A14E4" w:rsidP="00355077">
            <w:r>
              <w:t>With Christ the Creator,</w:t>
            </w:r>
          </w:p>
          <w:p w:rsidR="006A14E4" w:rsidRDefault="006A14E4" w:rsidP="00355077">
            <w:r>
              <w:t>For they shed their blood,</w:t>
            </w:r>
          </w:p>
          <w:p w:rsidR="006A14E4" w:rsidRDefault="006A14E4" w:rsidP="00355077">
            <w:r>
              <w:t>For His blessed Name.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>They rejoice</w:t>
            </w:r>
          </w:p>
          <w:p w:rsidR="006A14E4" w:rsidRDefault="006A14E4" w:rsidP="00B630A9">
            <w:pPr>
              <w:pStyle w:val="EngHang"/>
            </w:pPr>
            <w:r>
              <w:t>With Christ the Creator,</w:t>
            </w:r>
          </w:p>
          <w:p w:rsidR="006A14E4" w:rsidRDefault="006A14E4" w:rsidP="00B630A9">
            <w:pPr>
              <w:pStyle w:val="EngHang"/>
            </w:pPr>
            <w:r>
              <w:t>For their blood flowed</w:t>
            </w:r>
          </w:p>
          <w:p w:rsidR="006A14E4" w:rsidRDefault="006A14E4" w:rsidP="00B630A9">
            <w:pPr>
              <w:pStyle w:val="EngHangEnd"/>
            </w:pPr>
            <w:r>
              <w:t>For His blessed Name.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>They rejoice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With Christ the Creator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For their blood flowed</w:t>
            </w:r>
          </w:p>
          <w:p w:rsidR="006A14E4" w:rsidRDefault="006A14E4" w:rsidP="00B630A9">
            <w:pPr>
              <w:pStyle w:val="EngHangEnd"/>
            </w:pPr>
            <w:r w:rsidRPr="004764BD">
              <w:t>For His blessed Name</w:t>
            </w:r>
            <w:r w:rsidRPr="004764BD">
              <w:rPr>
                <w:rStyle w:val="FootnoteReference"/>
              </w:rPr>
              <w:footnoteReference w:id="3"/>
            </w:r>
            <w:r>
              <w:t>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Ⲭⲉⲣⲉ Ⲥⲉⲣⲅⲓⲟⲥ ⲛⲉⲙ Ⲃⲁⲭⲟⲥ:</w:t>
            </w:r>
          </w:p>
          <w:p w:rsidR="006A14E4" w:rsidRDefault="006A14E4" w:rsidP="00B630A9">
            <w:pPr>
              <w:pStyle w:val="CopticVersemulti-line"/>
            </w:pPr>
            <w:r>
              <w:t>ⲛⲓϭⲱⲓϫ ⲛ̀ⲇⲏⲛⲁⲧⲟⲥ ⲉⲧⲥⲱⲧⲡ:</w:t>
            </w:r>
          </w:p>
          <w:p w:rsidR="006A14E4" w:rsidRDefault="006A14E4" w:rsidP="00B630A9">
            <w:pPr>
              <w:pStyle w:val="CopticVersemulti-line"/>
            </w:pPr>
            <w:r>
              <w:t>ⲙ̀Ⲡⲭ̄ⲥ̄ ⲡ̀ⲟⲩⲣⲟ ⲛ̀ⲧⲉ ⲡ̀ⲱ̀ⲟⲩ:</w:t>
            </w:r>
          </w:p>
          <w:p w:rsidR="006A14E4" w:rsidRDefault="006A14E4" w:rsidP="00B630A9">
            <w:pPr>
              <w:pStyle w:val="CopticHangingVerse"/>
            </w:pPr>
            <w:r>
              <w:t>ⲛⲓⲙⲟⲛⲟⲅⲉⲛⲏⲥ ⲛ̀ⲛⲟⲩϯ.</w:t>
            </w:r>
          </w:p>
        </w:tc>
        <w:tc>
          <w:tcPr>
            <w:tcW w:w="1242" w:type="pct"/>
          </w:tcPr>
          <w:p w:rsidR="006A14E4" w:rsidRDefault="006A14E4" w:rsidP="00597534">
            <w:r>
              <w:t xml:space="preserve">Hail to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597534">
            <w:r>
              <w:t>The strong and chosen heroes,</w:t>
            </w:r>
          </w:p>
          <w:p w:rsidR="006A14E4" w:rsidRDefault="006A14E4" w:rsidP="00597534">
            <w:r>
              <w:t>Of Christ the King of glory,</w:t>
            </w:r>
          </w:p>
          <w:p w:rsidR="006A14E4" w:rsidRDefault="006A14E4" w:rsidP="00597534">
            <w:r>
              <w:t>The only-begotten God.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 xml:space="preserve">Hail to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B630A9">
            <w:pPr>
              <w:pStyle w:val="EngHang"/>
            </w:pPr>
            <w:r>
              <w:t xml:space="preserve">The elect, strong </w:t>
            </w:r>
            <w:commentRangeStart w:id="10"/>
            <w:r>
              <w:t>heroes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</w:p>
          <w:p w:rsidR="006A14E4" w:rsidRDefault="006A14E4" w:rsidP="00B630A9">
            <w:pPr>
              <w:pStyle w:val="EngHang"/>
            </w:pPr>
            <w:r>
              <w:t>Of Christ the King of Glory,</w:t>
            </w:r>
          </w:p>
          <w:p w:rsidR="006A14E4" w:rsidRDefault="006A14E4" w:rsidP="00B630A9">
            <w:pPr>
              <w:pStyle w:val="EngHangEnd"/>
            </w:pPr>
            <w:r>
              <w:t>The Only-Begotten God.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 xml:space="preserve">Hail to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The elect and strong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 xml:space="preserve"> athletes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Of Christ the King of Glory,</w:t>
            </w:r>
          </w:p>
          <w:p w:rsidR="006A14E4" w:rsidRDefault="006A14E4" w:rsidP="00B630A9">
            <w:pPr>
              <w:pStyle w:val="EngHangEnd"/>
            </w:pPr>
            <w:r w:rsidRPr="004764BD">
              <w:t>The only-begotten God.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Ⲟⲩⲛⲟϥ ⲱ̀ Ⲥⲉⲣⲅⲓⲟⲥ ⲛⲉⲙ Ⲃⲁⲭⲟⲥ:</w:t>
            </w:r>
          </w:p>
          <w:p w:rsidR="006A14E4" w:rsidRDefault="006A14E4" w:rsidP="00B630A9">
            <w:pPr>
              <w:pStyle w:val="CopticVersemulti-line"/>
            </w:pPr>
            <w:r>
              <w:t>ⲛⲓⲫⲱⲥⲧⲏⲣ ⲛ̀ⲁⲗⲏⲑⲓⲛⲟⲥ:</w:t>
            </w:r>
          </w:p>
          <w:p w:rsidR="006A14E4" w:rsidRDefault="006A14E4" w:rsidP="00B630A9">
            <w:pPr>
              <w:pStyle w:val="CopticVersemulti-line"/>
            </w:pPr>
            <w:r>
              <w:t>ⲉ̀ⲧⲁⲩϣⲱⲡⲓ ⲛ̀ⲟⲩⲗⲩⲭⲛⲓⲁ̀ ⲛ̀ⲛⲟⲩⲃ:</w:t>
            </w:r>
          </w:p>
          <w:p w:rsidR="006A14E4" w:rsidRPr="003032D8" w:rsidRDefault="006A14E4" w:rsidP="00B630A9">
            <w:pPr>
              <w:pStyle w:val="CopticHangingVerse"/>
            </w:pPr>
            <w:r>
              <w:lastRenderedPageBreak/>
              <w:t>ⲛ̀ⲧⲉ ϯⲉⲕⲕⲗⲏⲥⲓⲁ ⲉ̄ⲑ̄ⲩ̄.</w:t>
            </w:r>
          </w:p>
        </w:tc>
        <w:tc>
          <w:tcPr>
            <w:tcW w:w="1242" w:type="pct"/>
          </w:tcPr>
          <w:p w:rsidR="006A14E4" w:rsidRDefault="006A14E4" w:rsidP="009C1B45">
            <w:r>
              <w:lastRenderedPageBreak/>
              <w:t xml:space="preserve">Rejoice 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9C1B45">
            <w:r>
              <w:t>The true stars,</w:t>
            </w:r>
          </w:p>
          <w:p w:rsidR="006A14E4" w:rsidRDefault="006A14E4" w:rsidP="009C1B45">
            <w:r>
              <w:t>Who became the golden lamps,</w:t>
            </w:r>
          </w:p>
          <w:p w:rsidR="006A14E4" w:rsidRDefault="006A14E4" w:rsidP="009C1B45">
            <w:r>
              <w:t>Of the holy Church.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 xml:space="preserve">Rejoice, 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B630A9">
            <w:pPr>
              <w:pStyle w:val="EngHang"/>
            </w:pPr>
            <w:r>
              <w:t>The true stars,</w:t>
            </w:r>
          </w:p>
          <w:p w:rsidR="006A14E4" w:rsidRDefault="006A14E4" w:rsidP="00B630A9">
            <w:pPr>
              <w:pStyle w:val="EngHang"/>
            </w:pPr>
            <w:r>
              <w:t>Who became a golden lampstand</w:t>
            </w:r>
          </w:p>
          <w:p w:rsidR="006A14E4" w:rsidRPr="004764BD" w:rsidRDefault="006A14E4" w:rsidP="00B630A9">
            <w:pPr>
              <w:pStyle w:val="EngHangEnd"/>
            </w:pPr>
            <w:r>
              <w:lastRenderedPageBreak/>
              <w:t>Of the holy Church.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lastRenderedPageBreak/>
              <w:t xml:space="preserve">Rejoice O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The true stars,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Who became a golden lamp stand,</w:t>
            </w:r>
          </w:p>
          <w:p w:rsidR="006A14E4" w:rsidRDefault="006A14E4" w:rsidP="00B630A9">
            <w:pPr>
              <w:pStyle w:val="EngHangEnd"/>
            </w:pPr>
            <w:r w:rsidRPr="004764BD">
              <w:lastRenderedPageBreak/>
              <w:t>Of the holy church.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lastRenderedPageBreak/>
              <w:t>Ⲣⲁϣⲓ ⲱ̀ Ⲥⲉⲣⲅⲓⲟⲥ ⲛⲉⲙ Ⲃⲁⲭⲟⲥ:</w:t>
            </w:r>
          </w:p>
          <w:p w:rsidR="006A14E4" w:rsidRDefault="006A14E4" w:rsidP="00B630A9">
            <w:pPr>
              <w:pStyle w:val="CopticVersemulti-line"/>
            </w:pPr>
            <w:r>
              <w:t>ⲛ̀ⲣⲉϥⲉ̀ⲣⲟⲩⲱⲓⲛⲓ ⲛ̀ⲗⲁⲙⲡ̀ⲣⲟⲥ:</w:t>
            </w:r>
          </w:p>
          <w:p w:rsidR="006A14E4" w:rsidRDefault="006A14E4" w:rsidP="00B630A9">
            <w:pPr>
              <w:pStyle w:val="CopticVersemulti-line"/>
            </w:pPr>
            <w:r>
              <w:t>ⲉ̀ⲧⲁⲩⲉ̀ⲣⲟⲩⲱⲓⲛⲓ ⲛ̀ⲛⲉⲛⲩⲭⲏ:</w:t>
            </w:r>
          </w:p>
          <w:p w:rsidR="006A14E4" w:rsidRDefault="006A14E4" w:rsidP="00B630A9">
            <w:pPr>
              <w:pStyle w:val="CopticHangingVerse"/>
            </w:pPr>
            <w:r>
              <w:t>ϩⲓⲧⲉⲛ ⲛⲟⲩⲗⲩⲙⲁⲛⲟⲛ ⲉ̄ⲑ̄ⲩ̄.</w:t>
            </w:r>
          </w:p>
        </w:tc>
        <w:tc>
          <w:tcPr>
            <w:tcW w:w="1242" w:type="pct"/>
          </w:tcPr>
          <w:p w:rsidR="006A14E4" w:rsidRDefault="006A14E4" w:rsidP="00511A3D">
            <w:r>
              <w:t xml:space="preserve">Rejoice 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511A3D">
            <w:r>
              <w:t>The bright and sparkling ones,</w:t>
            </w:r>
          </w:p>
          <w:p w:rsidR="006A14E4" w:rsidRDefault="006A14E4" w:rsidP="00511A3D">
            <w:r>
              <w:t>Who enlightened our souls,</w:t>
            </w:r>
          </w:p>
          <w:p w:rsidR="006A14E4" w:rsidRDefault="006A14E4" w:rsidP="00511A3D">
            <w:r>
              <w:t>With their holy bodies.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 xml:space="preserve">Rejoice, O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B630A9">
            <w:pPr>
              <w:pStyle w:val="EngHang"/>
            </w:pPr>
            <w:r>
              <w:t>O bright and illuminates ones,</w:t>
            </w:r>
          </w:p>
          <w:p w:rsidR="006A14E4" w:rsidRDefault="006A14E4" w:rsidP="00B630A9">
            <w:pPr>
              <w:pStyle w:val="EngHang"/>
            </w:pPr>
            <w:r>
              <w:t>Who enlightened our souls</w:t>
            </w:r>
          </w:p>
          <w:p w:rsidR="006A14E4" w:rsidRDefault="006A14E4" w:rsidP="00B630A9">
            <w:pPr>
              <w:pStyle w:val="EngHangEnd"/>
            </w:pPr>
            <w:r>
              <w:t>Through their holy bodies.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 xml:space="preserve">Rejoice O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O bright and illumined ones,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Who enlightened our souls,</w:t>
            </w:r>
          </w:p>
          <w:p w:rsidR="006A14E4" w:rsidRDefault="006A14E4" w:rsidP="00B630A9">
            <w:pPr>
              <w:pStyle w:val="EngHangEnd"/>
            </w:pPr>
            <w:r w:rsidRPr="004764BD">
              <w:t>Through their holy bodies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Ⲭⲉⲣⲉ ⲛⲱⲧⲉⲛ ⲱ̀ ⲛⲓⲙⲁⲣⲧⲩⲣⲟⲥ:</w:t>
            </w:r>
          </w:p>
          <w:p w:rsidR="006A14E4" w:rsidRDefault="006A14E4" w:rsidP="00B630A9">
            <w:pPr>
              <w:pStyle w:val="CopticVersemulti-line"/>
            </w:pPr>
            <w:r>
              <w:t>ⲛ̀ⲧⲉ Ⲡⲉⲛⲟ̄ⲥ̄ Ⲓⲏ̄ⲥ̄ Ⲡⲭ̄ⲥ̄:</w:t>
            </w:r>
          </w:p>
          <w:p w:rsidR="006A14E4" w:rsidRDefault="006A14E4" w:rsidP="00B630A9">
            <w:pPr>
              <w:pStyle w:val="CopticVersemulti-line"/>
            </w:pPr>
            <w:r>
              <w:t>ⲭⲉⲣⲉ ⲛⲓϭⲱⲓϫ ⲛ̀ⲅⲉⲛⲛⲉⲟⲥ:</w:t>
            </w:r>
          </w:p>
          <w:p w:rsidR="006A14E4" w:rsidRDefault="006A14E4" w:rsidP="00B630A9">
            <w:pPr>
              <w:pStyle w:val="CopticHangingVerse"/>
            </w:pPr>
            <w:r>
              <w:t>ⲛⲓⲁ̀ⲅⲓⲟⲥ Ⲥⲉⲣⲅⲓⲟⲥ ⲛⲉⲙ Ⲃⲁⲭⲟⲥ.</w:t>
            </w:r>
          </w:p>
        </w:tc>
        <w:tc>
          <w:tcPr>
            <w:tcW w:w="1242" w:type="pct"/>
          </w:tcPr>
          <w:p w:rsidR="006A14E4" w:rsidRDefault="006A14E4" w:rsidP="00511A3D">
            <w:r>
              <w:t>Hail to you O martyrs,</w:t>
            </w:r>
          </w:p>
          <w:p w:rsidR="006A14E4" w:rsidRDefault="006A14E4" w:rsidP="00511A3D">
            <w:r>
              <w:t>Of our Lord Jesus Christ,</w:t>
            </w:r>
          </w:p>
          <w:p w:rsidR="006A14E4" w:rsidRDefault="006A14E4" w:rsidP="00511A3D">
            <w:r>
              <w:t>Hail to the courageous heroes,</w:t>
            </w:r>
          </w:p>
          <w:p w:rsidR="006A14E4" w:rsidRDefault="006A14E4" w:rsidP="00511A3D">
            <w:r>
              <w:t xml:space="preserve">Saints </w:t>
            </w:r>
            <w:proofErr w:type="spellStart"/>
            <w:r>
              <w:t>Sergius</w:t>
            </w:r>
            <w:proofErr w:type="spellEnd"/>
            <w:r>
              <w:t xml:space="preserve"> and Bacchus.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>Hail to you, O martyrs,</w:t>
            </w:r>
          </w:p>
          <w:p w:rsidR="006A14E4" w:rsidRDefault="006A14E4" w:rsidP="00B630A9">
            <w:pPr>
              <w:pStyle w:val="EngHang"/>
            </w:pPr>
            <w:r>
              <w:t>Of our Lord Jesus Christ,</w:t>
            </w:r>
          </w:p>
          <w:p w:rsidR="006A14E4" w:rsidRDefault="006A14E4" w:rsidP="00B630A9">
            <w:pPr>
              <w:pStyle w:val="EngHang"/>
            </w:pPr>
            <w:r>
              <w:t>Hail to the courageous heroes,</w:t>
            </w:r>
          </w:p>
          <w:p w:rsidR="006A14E4" w:rsidRDefault="006A14E4" w:rsidP="00B630A9">
            <w:pPr>
              <w:pStyle w:val="EngHangEnd"/>
            </w:pPr>
            <w:r>
              <w:t xml:space="preserve">Saints </w:t>
            </w:r>
            <w:proofErr w:type="spellStart"/>
            <w:r>
              <w:t>Sergius</w:t>
            </w:r>
            <w:proofErr w:type="spellEnd"/>
            <w:r>
              <w:t xml:space="preserve"> and Bacchus.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>Hail to you O martyrs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Of our Lord Jesus Christ,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Hail to the noble athletes,</w:t>
            </w:r>
          </w:p>
          <w:p w:rsidR="006A14E4" w:rsidRDefault="006A14E4" w:rsidP="00B630A9">
            <w:pPr>
              <w:pStyle w:val="EngHangEnd"/>
            </w:pPr>
            <w:r w:rsidRPr="004764BD">
              <w:t xml:space="preserve">The holy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Bacchus.</w:t>
            </w:r>
          </w:p>
        </w:tc>
      </w:tr>
      <w:tr w:rsidR="006A14E4" w:rsidTr="00C2621F">
        <w:tc>
          <w:tcPr>
            <w:tcW w:w="1248" w:type="pct"/>
          </w:tcPr>
          <w:p w:rsidR="006A14E4" w:rsidRDefault="006A14E4" w:rsidP="00B630A9">
            <w:pPr>
              <w:pStyle w:val="CopticVersemulti-line"/>
            </w:pPr>
            <w:r>
              <w:t>Ⲧⲱⲃϩ ⲙ̀Ⲡⲟ̄ⲥ̄ ⲉ̀ϩ̀ⲣⲏⲓ ⲉ̀ϫⲱⲛ:</w:t>
            </w:r>
          </w:p>
          <w:p w:rsidR="006A14E4" w:rsidRDefault="006A14E4" w:rsidP="00B630A9">
            <w:pPr>
              <w:pStyle w:val="CopticVersemulti-line"/>
            </w:pPr>
            <w:r>
              <w:t>ⲱ̀ ⲛⲓⲁⲑⲗⲟⲫⲟⲣⲟⲥ ⲙ̀ⲙⲁⲣⲧⲩⲣⲟⲥ:</w:t>
            </w:r>
          </w:p>
          <w:p w:rsidR="006A14E4" w:rsidRDefault="006A14E4" w:rsidP="00B630A9">
            <w:pPr>
              <w:pStyle w:val="CopticVersemulti-line"/>
            </w:pPr>
            <w:r>
              <w:t>Ⲛⲓⲁ̀ⲅⲓⲟⲥ Ⲥⲉⲣⲅⲓⲟⲥ ⲛⲉⲙ Ⲃⲁⲭⲟⲥ:</w:t>
            </w:r>
          </w:p>
          <w:p w:rsidR="006A14E4" w:rsidRDefault="006A14E4" w:rsidP="00B630A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A14E4" w:rsidRDefault="006A14E4" w:rsidP="00511A3D">
            <w:r>
              <w:t>Pray to the Lord on our behalf,</w:t>
            </w:r>
          </w:p>
          <w:p w:rsidR="006A14E4" w:rsidRDefault="006A14E4" w:rsidP="00511A3D">
            <w:r>
              <w:t>O struggle mangled martyrs,</w:t>
            </w:r>
          </w:p>
          <w:p w:rsidR="006A14E4" w:rsidRDefault="006A14E4" w:rsidP="00511A3D">
            <w:r>
              <w:t xml:space="preserve">Saint </w:t>
            </w:r>
            <w:proofErr w:type="spellStart"/>
            <w:r>
              <w:t>Sergius</w:t>
            </w:r>
            <w:proofErr w:type="spellEnd"/>
            <w:r>
              <w:t xml:space="preserve"> and Saint Bacchus,</w:t>
            </w:r>
          </w:p>
          <w:p w:rsidR="006A14E4" w:rsidRDefault="006A14E4" w:rsidP="00511A3D">
            <w:r>
              <w:t>That He may forgive us our sins.</w:t>
            </w:r>
          </w:p>
        </w:tc>
        <w:tc>
          <w:tcPr>
            <w:tcW w:w="1255" w:type="pct"/>
          </w:tcPr>
          <w:p w:rsidR="006A14E4" w:rsidRDefault="006A14E4" w:rsidP="00B630A9">
            <w:pPr>
              <w:pStyle w:val="EngHang"/>
            </w:pPr>
            <w:r>
              <w:t>Pray to the Lord on our behalf,</w:t>
            </w:r>
          </w:p>
          <w:p w:rsidR="006A14E4" w:rsidRDefault="006A14E4" w:rsidP="00B630A9">
            <w:pPr>
              <w:pStyle w:val="EngHang"/>
            </w:pPr>
            <w:r>
              <w:t>O struggle-bearers, the martyrs,</w:t>
            </w:r>
          </w:p>
          <w:p w:rsidR="006A14E4" w:rsidRDefault="006A14E4" w:rsidP="00B630A9">
            <w:pPr>
              <w:pStyle w:val="EngHang"/>
            </w:pPr>
            <w:r>
              <w:t xml:space="preserve">Saints </w:t>
            </w:r>
            <w:proofErr w:type="spellStart"/>
            <w:r>
              <w:t>Sergius</w:t>
            </w:r>
            <w:proofErr w:type="spellEnd"/>
            <w:r>
              <w:t xml:space="preserve"> and Bacchus,</w:t>
            </w:r>
          </w:p>
          <w:p w:rsidR="006A14E4" w:rsidRDefault="006A14E4" w:rsidP="00B630A9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A14E4" w:rsidRPr="004764BD" w:rsidRDefault="006A14E4" w:rsidP="00B630A9">
            <w:pPr>
              <w:pStyle w:val="EngHang"/>
            </w:pPr>
            <w:r w:rsidRPr="004764BD">
              <w:t>Pray to the Lord on our behalf,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>O struggle-bearers the martyrs,</w:t>
            </w:r>
          </w:p>
          <w:p w:rsidR="006A14E4" w:rsidRPr="004764BD" w:rsidRDefault="006A14E4" w:rsidP="00B630A9">
            <w:pPr>
              <w:pStyle w:val="EngHang"/>
            </w:pPr>
            <w:r w:rsidRPr="004764BD">
              <w:t xml:space="preserve">The holy </w:t>
            </w:r>
            <w:proofErr w:type="spellStart"/>
            <w:r w:rsidRPr="004764BD">
              <w:t>Sergius</w:t>
            </w:r>
            <w:proofErr w:type="spellEnd"/>
            <w:r w:rsidRPr="004764BD">
              <w:t xml:space="preserve"> and Bacchus,</w:t>
            </w:r>
          </w:p>
          <w:p w:rsidR="006A14E4" w:rsidRDefault="006A14E4" w:rsidP="00B630A9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Windows User" w:date="2015-09-11T08:45:00Z" w:initials="WU">
    <w:p w:rsidR="006A14E4" w:rsidRDefault="006A14E4">
      <w:pPr>
        <w:pStyle w:val="CommentText"/>
      </w:pPr>
      <w:r>
        <w:rPr>
          <w:rStyle w:val="CommentReference"/>
        </w:rPr>
        <w:annotationRef/>
      </w:r>
      <w:r>
        <w:t>Heroes, or athletes?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B22" w:rsidRDefault="009B2B22" w:rsidP="00E83857">
      <w:pPr>
        <w:spacing w:after="0" w:line="240" w:lineRule="auto"/>
      </w:pPr>
      <w:r>
        <w:separator/>
      </w:r>
    </w:p>
  </w:endnote>
  <w:endnote w:type="continuationSeparator" w:id="0">
    <w:p w:rsidR="009B2B22" w:rsidRDefault="009B2B2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B22" w:rsidRDefault="009B2B22" w:rsidP="00E83857">
      <w:pPr>
        <w:spacing w:after="0" w:line="240" w:lineRule="auto"/>
      </w:pPr>
      <w:r>
        <w:separator/>
      </w:r>
    </w:p>
  </w:footnote>
  <w:footnote w:type="continuationSeparator" w:id="0">
    <w:p w:rsidR="009B2B22" w:rsidRDefault="009B2B22" w:rsidP="00E83857">
      <w:pPr>
        <w:spacing w:after="0" w:line="240" w:lineRule="auto"/>
      </w:pPr>
      <w:r>
        <w:continuationSeparator/>
      </w:r>
    </w:p>
  </w:footnote>
  <w:footnote w:id="1">
    <w:p w:rsidR="006A14E4" w:rsidRDefault="006A14E4">
      <w:pPr>
        <w:pStyle w:val="footnote"/>
        <w:rPr>
          <w:ins w:id="1" w:author="Brett Slote" w:date="2011-07-19T18:45:00Z"/>
        </w:rPr>
        <w:pPrChange w:id="2" w:author="Brett Slote" w:date="2011-07-21T20:00:00Z">
          <w:pPr>
            <w:pStyle w:val="FootnoteText"/>
          </w:pPr>
        </w:pPrChange>
      </w:pPr>
      <w:ins w:id="3" w:author="Brett Slote" w:date="2011-07-19T18:45:00Z">
        <w:r>
          <w:rPr>
            <w:rStyle w:val="FootnoteReference"/>
          </w:rPr>
          <w:footnoteRef/>
        </w:r>
        <w:r>
          <w:t xml:space="preserve"> Can also be “obedient to Christ”, followers of Christ</w:t>
        </w:r>
      </w:ins>
    </w:p>
  </w:footnote>
  <w:footnote w:id="2">
    <w:p w:rsidR="006A14E4" w:rsidRDefault="006A14E4">
      <w:pPr>
        <w:pStyle w:val="footnote"/>
        <w:rPr>
          <w:ins w:id="4" w:author="Brett Slote" w:date="2011-07-19T18:45:00Z"/>
          <w:color w:val="FF0000"/>
        </w:rPr>
        <w:pPrChange w:id="5" w:author="Brett Slote" w:date="2011-07-21T20:00:00Z">
          <w:pPr>
            <w:pStyle w:val="FootnoteText"/>
          </w:pPr>
        </w:pPrChange>
      </w:pPr>
      <w:ins w:id="6" w:author="Brett Slote" w:date="2011-07-19T18:45:00Z">
        <w:r w:rsidRPr="00497994">
          <w:rPr>
            <w:rStyle w:val="FootnoteReference"/>
            <w:color w:val="FF0000"/>
          </w:rPr>
          <w:footnoteRef/>
        </w:r>
        <w:r w:rsidRPr="00497994">
          <w:rPr>
            <w:color w:val="FF0000"/>
          </w:rPr>
          <w:t xml:space="preserve"> if paradox should be miracle, then this line is “exalted miracles”, Arabic has “highly glorious” and black book has “of wonder and awe”</w:t>
        </w:r>
      </w:ins>
    </w:p>
  </w:footnote>
  <w:footnote w:id="3">
    <w:p w:rsidR="006A14E4" w:rsidRDefault="006A14E4">
      <w:pPr>
        <w:pStyle w:val="footnote"/>
        <w:rPr>
          <w:ins w:id="7" w:author="Brett Slote" w:date="2011-07-19T18:46:00Z"/>
        </w:rPr>
        <w:pPrChange w:id="8" w:author="Brett Slote" w:date="2011-07-21T20:00:00Z">
          <w:pPr>
            <w:pStyle w:val="FootnoteText"/>
          </w:pPr>
        </w:pPrChange>
      </w:pPr>
      <w:ins w:id="9" w:author="Brett Slote" w:date="2011-07-19T18:46:00Z">
        <w:r>
          <w:rPr>
            <w:rStyle w:val="FootnoteReference"/>
          </w:rPr>
          <w:footnoteRef/>
        </w:r>
        <w:r>
          <w:t xml:space="preserve"> Literally it’s “upon”, but sometimes </w:t>
        </w:r>
        <w:proofErr w:type="spellStart"/>
        <w:r>
          <w:t>hijen</w:t>
        </w:r>
        <w:proofErr w:type="spellEnd"/>
        <w:r>
          <w:t xml:space="preserve"> means “for” or “on behalf of”</w:t>
        </w:r>
      </w:ins>
    </w:p>
  </w:footnote>
  <w:footnote w:id="4">
    <w:p w:rsidR="006A14E4" w:rsidRDefault="006A14E4">
      <w:pPr>
        <w:pStyle w:val="footnote"/>
        <w:rPr>
          <w:ins w:id="11" w:author="Brett Slote" w:date="2011-07-19T18:46:00Z"/>
        </w:rPr>
        <w:pPrChange w:id="12" w:author="Brett Slote" w:date="2011-07-21T20:00:00Z">
          <w:pPr>
            <w:pStyle w:val="FootnoteText"/>
          </w:pPr>
        </w:pPrChange>
      </w:pPr>
      <w:ins w:id="13" w:author="Brett Slote" w:date="2011-07-19T18:46:00Z">
        <w:r>
          <w:rPr>
            <w:rStyle w:val="FootnoteReference"/>
          </w:rPr>
          <w:footnoteRef/>
        </w:r>
        <w:r>
          <w:t xml:space="preserve"> No idea what “</w:t>
        </w:r>
        <w:r w:rsidRPr="000C2C94">
          <w:rPr>
            <w:rFonts w:ascii="CS Avva Shenouda" w:hAnsi="CS Avva Shenouda"/>
            <w:rPrChange w:id="14" w:author="Brett Slote" w:date="2011-07-21T20:00:00Z">
              <w:rPr>
                <w:rFonts w:ascii="Antonious Normal" w:hAnsi="Antonious Normal"/>
              </w:rPr>
            </w:rPrChange>
          </w:rPr>
          <w:t>d/</w:t>
        </w:r>
        <w:proofErr w:type="spellStart"/>
        <w:r w:rsidRPr="000C2C94">
          <w:rPr>
            <w:rFonts w:ascii="CS Avva Shenouda" w:hAnsi="CS Avva Shenouda"/>
            <w:rPrChange w:id="15" w:author="Brett Slote" w:date="2011-07-21T20:00:00Z">
              <w:rPr>
                <w:rFonts w:ascii="Antonious Normal" w:hAnsi="Antonious Normal"/>
              </w:rPr>
            </w:rPrChange>
          </w:rPr>
          <w:t>natoc</w:t>
        </w:r>
        <w:proofErr w:type="spellEnd"/>
        <w:r>
          <w:t>” means</w:t>
        </w:r>
      </w:ins>
    </w:p>
  </w:footnote>
  <w:footnote w:id="5">
    <w:p w:rsidR="006A14E4" w:rsidRDefault="006A14E4">
      <w:pPr>
        <w:pStyle w:val="footnote"/>
        <w:rPr>
          <w:ins w:id="16" w:author="Brett Slote" w:date="2011-07-19T18:46:00Z"/>
          <w:rFonts w:ascii="Antonious Normal" w:hAnsi="Antonious Normal"/>
        </w:rPr>
        <w:pPrChange w:id="17" w:author="Brett Slote" w:date="2011-07-21T20:00:00Z">
          <w:pPr/>
        </w:pPrChange>
      </w:pPr>
      <w:ins w:id="18" w:author="Brett Slote" w:date="2011-07-19T18:46:00Z">
        <w:r>
          <w:rPr>
            <w:rStyle w:val="FootnoteReference"/>
          </w:rPr>
          <w:footnoteRef/>
        </w:r>
        <w:r>
          <w:t xml:space="preserve"> Need to look up </w:t>
        </w:r>
        <w:proofErr w:type="spellStart"/>
        <w:r>
          <w:rPr>
            <w:rFonts w:ascii="Antonious Normal" w:hAnsi="Antonious Normal"/>
          </w:rPr>
          <w:t>Lum'anon</w:t>
        </w:r>
        <w:proofErr w:type="spellEnd"/>
      </w:ins>
    </w:p>
    <w:p w:rsidR="006A14E4" w:rsidRDefault="006A14E4" w:rsidP="0014584F">
      <w:pPr>
        <w:pStyle w:val="FootnoteText"/>
        <w:rPr>
          <w:ins w:id="19" w:author="Brett Slote" w:date="2011-07-19T18:46:00Z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A79F9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AB1DD-F1EE-4E70-BF35-8325CF21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93</cp:revision>
  <dcterms:created xsi:type="dcterms:W3CDTF">2014-11-04T15:28:00Z</dcterms:created>
  <dcterms:modified xsi:type="dcterms:W3CDTF">2015-09-11T12:45:00Z</dcterms:modified>
</cp:coreProperties>
</file>