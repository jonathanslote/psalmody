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2F5BDD" w:rsidTr="00C2621F">
        <w:tc>
          <w:tcPr>
            <w:tcW w:w="1248" w:type="pct"/>
          </w:tcPr>
          <w:p w:rsidR="002F5BDD" w:rsidRDefault="002F5BDD" w:rsidP="009719ED">
            <w:pPr>
              <w:pStyle w:val="CopticVersemulti-line"/>
            </w:pPr>
            <w:bookmarkStart w:id="0" w:name="_GoBack" w:colFirst="2" w:colLast="2"/>
            <w:r>
              <w:t>Ⲧϣⲉⲣⲓ ⲇⲉ ⲙ̀ⲡⲁⲣⲑⲉⲛⲟⲥ:</w:t>
            </w:r>
          </w:p>
          <w:p w:rsidR="002F5BDD" w:rsidRDefault="002F5BDD" w:rsidP="009719ED">
            <w:pPr>
              <w:pStyle w:val="CopticVersemulti-line"/>
            </w:pPr>
            <w:r>
              <w:t>ⲉⲥⲟⲓ ⲛ̀ⲛⲓϣϯ ϧⲉⲛ ⲧⲉⲥϫⲱⲙ:</w:t>
            </w:r>
          </w:p>
          <w:p w:rsidR="002F5BDD" w:rsidRDefault="002F5BDD" w:rsidP="009719ED">
            <w:pPr>
              <w:pStyle w:val="CopticVersemulti-line"/>
            </w:pPr>
            <w:r>
              <w:t>ⲉ̀ϩⲟⲧⲉ ⲛⲓϫⲱⲣⲓ ⲛ̀ϧⲉⲗϣⲏⲣⲓ:</w:t>
            </w:r>
          </w:p>
          <w:p w:rsidR="002F5BDD" w:rsidRDefault="002F5BDD" w:rsidP="009719ED">
            <w:pPr>
              <w:pStyle w:val="CopticHangingVerse"/>
            </w:pPr>
            <w:r>
              <w:t>ⲉⲥⲓ̀ⲣⲓ ⲛ̀ϩⲁⲛⲛⲓϣϯ ⲛ̀ϫⲟⲙ.</w:t>
            </w:r>
          </w:p>
        </w:tc>
        <w:tc>
          <w:tcPr>
            <w:tcW w:w="1242" w:type="pct"/>
          </w:tcPr>
          <w:p w:rsidR="002F5BDD" w:rsidRPr="002509A5" w:rsidRDefault="002F5BDD" w:rsidP="008153EB">
            <w:r w:rsidRPr="002509A5">
              <w:t>The celibate daughter,</w:t>
            </w:r>
          </w:p>
          <w:p w:rsidR="002F5BDD" w:rsidRPr="002509A5" w:rsidRDefault="002F5BDD" w:rsidP="008153EB">
            <w:r w:rsidRPr="002509A5">
              <w:t>Greater in her strength,</w:t>
            </w:r>
          </w:p>
          <w:p w:rsidR="002F5BDD" w:rsidRPr="002509A5" w:rsidRDefault="002F5BDD" w:rsidP="008153EB">
            <w:r w:rsidRPr="002509A5">
              <w:t>Than the strong young men,</w:t>
            </w:r>
          </w:p>
          <w:p w:rsidR="002F5BDD" w:rsidRPr="002509A5" w:rsidRDefault="002F5BDD" w:rsidP="008153EB">
            <w:r w:rsidRPr="002509A5">
              <w:t>She performed great miracles.</w:t>
            </w:r>
          </w:p>
        </w:tc>
        <w:tc>
          <w:tcPr>
            <w:tcW w:w="1255" w:type="pct"/>
          </w:tcPr>
          <w:p w:rsidR="002F5BDD" w:rsidRDefault="002F5BDD" w:rsidP="009719ED">
            <w:pPr>
              <w:pStyle w:val="EngHang"/>
              <w:rPr>
                <w:rFonts w:eastAsiaTheme="minorHAnsi"/>
              </w:rPr>
            </w:pPr>
            <w:r w:rsidRPr="002509A5">
              <w:rPr>
                <w:rFonts w:eastAsiaTheme="minorHAnsi"/>
              </w:rPr>
              <w:t>This virgin daughter</w:t>
            </w:r>
          </w:p>
          <w:p w:rsidR="002F5BDD" w:rsidRDefault="002F5BDD" w:rsidP="009719E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Performed great works;</w:t>
            </w:r>
          </w:p>
          <w:p w:rsidR="002F5BDD" w:rsidRDefault="002F5BDD" w:rsidP="009719E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She showed greater strength</w:t>
            </w:r>
          </w:p>
          <w:p w:rsidR="002F5BDD" w:rsidRPr="002509A5" w:rsidRDefault="002F5BDD" w:rsidP="009719ED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Than strong young men.</w:t>
            </w:r>
          </w:p>
        </w:tc>
        <w:tc>
          <w:tcPr>
            <w:tcW w:w="1255" w:type="pct"/>
          </w:tcPr>
          <w:p w:rsidR="002F5BDD" w:rsidRPr="004764BD" w:rsidRDefault="002F5BDD" w:rsidP="009719ED">
            <w:pPr>
              <w:pStyle w:val="EngHang"/>
            </w:pPr>
            <w:r w:rsidRPr="004764BD">
              <w:t>The virgin daughter,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Who was great in her strength,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Better than the strong youths,</w:t>
            </w:r>
          </w:p>
          <w:p w:rsidR="002F5BDD" w:rsidRDefault="002F5BDD" w:rsidP="009719ED">
            <w:pPr>
              <w:pStyle w:val="EngHangEnd"/>
            </w:pPr>
            <w:r w:rsidRPr="004764BD">
              <w:t>Performing great powers.</w:t>
            </w:r>
          </w:p>
        </w:tc>
      </w:tr>
      <w:tr w:rsidR="002F5BDD" w:rsidTr="00C2621F">
        <w:tc>
          <w:tcPr>
            <w:tcW w:w="1248" w:type="pct"/>
          </w:tcPr>
          <w:p w:rsidR="002F5BDD" w:rsidRDefault="002F5BDD" w:rsidP="009719ED">
            <w:pPr>
              <w:pStyle w:val="CopticVersemulti-line"/>
            </w:pPr>
            <w:r>
              <w:t>Ⲉⲧⲉ ϯⲥⲱⲧⲡ ⲛ̀ⲁ̀ⲅⲓⲁ:</w:t>
            </w:r>
          </w:p>
          <w:p w:rsidR="002F5BDD" w:rsidRDefault="002F5BDD" w:rsidP="009719ED">
            <w:pPr>
              <w:pStyle w:val="CopticVersemulti-line"/>
            </w:pPr>
            <w:r>
              <w:t>Ϯⲡⲁⲣⲑⲉⲟⲛⲥ Ⲙⲁⲣⲓⲛⲏ:</w:t>
            </w:r>
          </w:p>
          <w:p w:rsidR="002F5BDD" w:rsidRDefault="002F5BDD" w:rsidP="009719ED">
            <w:pPr>
              <w:pStyle w:val="CopticVersemulti-line"/>
            </w:pPr>
            <w:r>
              <w:t>ⲁⲥϭⲓ ϭⲣⲟ ⲙ̀ⲡ̀ⲥⲁⲧⲁⲛⲁⲥ:</w:t>
            </w:r>
          </w:p>
          <w:p w:rsidR="002F5BDD" w:rsidRDefault="002F5BDD" w:rsidP="009719ED">
            <w:pPr>
              <w:pStyle w:val="CopticHangingVerse"/>
            </w:pPr>
            <w:r>
              <w:t>ⲁⲥϯϣⲓⲡⲓ ⲛ̀ⲛⲓⲟⲩⲣⲱⲟⲩ.</w:t>
            </w:r>
          </w:p>
        </w:tc>
        <w:tc>
          <w:tcPr>
            <w:tcW w:w="1242" w:type="pct"/>
          </w:tcPr>
          <w:p w:rsidR="002F5BDD" w:rsidRDefault="002F5BDD" w:rsidP="000448AC">
            <w:r>
              <w:t>This is the chosen saint,</w:t>
            </w:r>
          </w:p>
          <w:p w:rsidR="002F5BDD" w:rsidRDefault="002F5BDD" w:rsidP="000448AC">
            <w:r>
              <w:t>The virgin Marina,</w:t>
            </w:r>
          </w:p>
          <w:p w:rsidR="002F5BDD" w:rsidRDefault="002F5BDD" w:rsidP="000448AC">
            <w:r>
              <w:t>She overpowered Satan,</w:t>
            </w:r>
          </w:p>
          <w:p w:rsidR="002F5BDD" w:rsidRDefault="002F5BDD" w:rsidP="000448AC">
            <w:r>
              <w:t>And embarrassed kings.</w:t>
            </w:r>
          </w:p>
        </w:tc>
        <w:tc>
          <w:tcPr>
            <w:tcW w:w="1255" w:type="pct"/>
          </w:tcPr>
          <w:p w:rsidR="002F5BDD" w:rsidRDefault="002F5BDD" w:rsidP="009719ED">
            <w:pPr>
              <w:pStyle w:val="EngHang"/>
            </w:pPr>
            <w:r>
              <w:t>This elect saint,</w:t>
            </w:r>
          </w:p>
          <w:p w:rsidR="002F5BDD" w:rsidRDefault="002F5BDD" w:rsidP="009719ED">
            <w:pPr>
              <w:pStyle w:val="EngHang"/>
            </w:pPr>
            <w:r>
              <w:t>Marina, the virgin,</w:t>
            </w:r>
          </w:p>
          <w:p w:rsidR="002F5BDD" w:rsidRDefault="002F5BDD" w:rsidP="009719ED">
            <w:pPr>
              <w:pStyle w:val="EngHang"/>
            </w:pPr>
            <w:r>
              <w:t>Was victorious over Satan</w:t>
            </w:r>
          </w:p>
          <w:p w:rsidR="002F5BDD" w:rsidRDefault="002F5BDD" w:rsidP="009719ED">
            <w:pPr>
              <w:pStyle w:val="EngHangEnd"/>
            </w:pPr>
            <w:r>
              <w:t>And humiliated kings.</w:t>
            </w:r>
          </w:p>
        </w:tc>
        <w:tc>
          <w:tcPr>
            <w:tcW w:w="1255" w:type="pct"/>
          </w:tcPr>
          <w:p w:rsidR="002F5BDD" w:rsidRPr="004764BD" w:rsidRDefault="002F5BDD" w:rsidP="009719ED">
            <w:pPr>
              <w:pStyle w:val="EngHang"/>
            </w:pPr>
            <w:r w:rsidRPr="004764BD">
              <w:t>This is the elect holy one,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The virgin, Marina,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She was victorious over Satan,</w:t>
            </w:r>
          </w:p>
          <w:p w:rsidR="002F5BDD" w:rsidRDefault="002F5BDD" w:rsidP="009719ED">
            <w:pPr>
              <w:pStyle w:val="EngHangEnd"/>
            </w:pPr>
            <w:r w:rsidRPr="004764BD">
              <w:t>And she shamed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kings</w:t>
            </w:r>
          </w:p>
        </w:tc>
      </w:tr>
      <w:tr w:rsidR="002F5BDD" w:rsidTr="00C2621F">
        <w:tc>
          <w:tcPr>
            <w:tcW w:w="1248" w:type="pct"/>
          </w:tcPr>
          <w:p w:rsidR="002F5BDD" w:rsidRDefault="002F5BDD" w:rsidP="009719ED">
            <w:pPr>
              <w:pStyle w:val="CopticVersemulti-line"/>
            </w:pPr>
            <w:r>
              <w:t>Ⲉⲥⲙⲉⲛⲣⲉ ⲙ̀Ⲡⲭ̄ⲥ̄:</w:t>
            </w:r>
          </w:p>
          <w:p w:rsidR="002F5BDD" w:rsidRDefault="002F5BDD" w:rsidP="009719ED">
            <w:pPr>
              <w:pStyle w:val="CopticVersemulti-line"/>
            </w:pPr>
            <w:r>
              <w:t>ⲓⲥϫⲉⲛ ⲧⲉⲥⲙⲉⲧⲕⲟⲩϫⲓ ⲛ̀ⲁⲗⲟⲩ:</w:t>
            </w:r>
          </w:p>
          <w:p w:rsidR="002F5BDD" w:rsidRDefault="002F5BDD" w:rsidP="009719ED">
            <w:pPr>
              <w:pStyle w:val="CopticVersemulti-line"/>
            </w:pPr>
            <w:r>
              <w:t>ⲁϥϯ ⲛⲁⲥ ⲛ̀ϫⲉ Ⲡⲭ̄ⲥ̄:</w:t>
            </w:r>
          </w:p>
          <w:p w:rsidR="002F5BDD" w:rsidRDefault="002F5BDD" w:rsidP="009719ED">
            <w:pPr>
              <w:pStyle w:val="CopticHangingVerse"/>
            </w:pPr>
            <w:r>
              <w:t>ⲡⲉϥϩ̀ⲙⲟⲧ ⲛⲉⲙ ⲧⲉϥϫⲟⲙ ⲉⲧϭⲟⲥⲓ.</w:t>
            </w:r>
          </w:p>
        </w:tc>
        <w:tc>
          <w:tcPr>
            <w:tcW w:w="1242" w:type="pct"/>
          </w:tcPr>
          <w:p w:rsidR="002F5BDD" w:rsidRDefault="002F5BDD" w:rsidP="00355077">
            <w:r>
              <w:t>For she loved Christ,</w:t>
            </w:r>
          </w:p>
          <w:p w:rsidR="002F5BDD" w:rsidRDefault="002F5BDD" w:rsidP="00355077">
            <w:r>
              <w:t>From her early childhood,</w:t>
            </w:r>
          </w:p>
          <w:p w:rsidR="002F5BDD" w:rsidRDefault="002F5BDD" w:rsidP="00355077">
            <w:r>
              <w:t>Christ gave unto her,</w:t>
            </w:r>
          </w:p>
          <w:p w:rsidR="002F5BDD" w:rsidRDefault="002F5BDD" w:rsidP="00355077">
            <w:r>
              <w:t>His grace and His high strength.</w:t>
            </w:r>
          </w:p>
        </w:tc>
        <w:tc>
          <w:tcPr>
            <w:tcW w:w="1255" w:type="pct"/>
          </w:tcPr>
          <w:p w:rsidR="002F5BDD" w:rsidRDefault="002F5BDD" w:rsidP="009719ED">
            <w:pPr>
              <w:pStyle w:val="EngHang"/>
            </w:pPr>
            <w:r>
              <w:t>From her childhood,</w:t>
            </w:r>
          </w:p>
          <w:p w:rsidR="002F5BDD" w:rsidRDefault="002F5BDD" w:rsidP="009719ED">
            <w:pPr>
              <w:pStyle w:val="EngHang"/>
            </w:pPr>
            <w:r>
              <w:t>She loved Christ,</w:t>
            </w:r>
          </w:p>
          <w:p w:rsidR="002F5BDD" w:rsidRDefault="002F5BDD" w:rsidP="009719ED">
            <w:pPr>
              <w:pStyle w:val="EngHang"/>
            </w:pPr>
            <w:r>
              <w:t>And He gave His grace</w:t>
            </w:r>
          </w:p>
          <w:p w:rsidR="002F5BDD" w:rsidRDefault="002F5BDD" w:rsidP="009719ED">
            <w:pPr>
              <w:pStyle w:val="EngHangEnd"/>
            </w:pPr>
            <w:r>
              <w:t>And His exalted power to her,</w:t>
            </w:r>
          </w:p>
        </w:tc>
        <w:tc>
          <w:tcPr>
            <w:tcW w:w="1255" w:type="pct"/>
          </w:tcPr>
          <w:p w:rsidR="002F5BDD" w:rsidRPr="004764BD" w:rsidRDefault="002F5BDD" w:rsidP="009719ED">
            <w:pPr>
              <w:pStyle w:val="EngHang"/>
            </w:pPr>
            <w:r w:rsidRPr="004764BD">
              <w:t>She loved Christ,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Since her childhood,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Christ gave to her,</w:t>
            </w:r>
          </w:p>
          <w:p w:rsidR="002F5BDD" w:rsidRDefault="002F5BDD" w:rsidP="009719ED">
            <w:pPr>
              <w:pStyle w:val="EngHangEnd"/>
            </w:pPr>
            <w:r w:rsidRPr="004764BD">
              <w:t>His grace and exalted power.</w:t>
            </w:r>
          </w:p>
        </w:tc>
      </w:tr>
      <w:tr w:rsidR="002F5BDD" w:rsidTr="00C2621F">
        <w:tc>
          <w:tcPr>
            <w:tcW w:w="1248" w:type="pct"/>
          </w:tcPr>
          <w:p w:rsidR="002F5BDD" w:rsidRDefault="002F5BDD" w:rsidP="009719ED">
            <w:pPr>
              <w:pStyle w:val="CopticVersemulti-line"/>
            </w:pPr>
            <w:r>
              <w:t>Ϣⲁ ⲛ̀ⲧⲉⲥⲉⲣϩⲩⲡⲟⲙⲟⲛⲏ:</w:t>
            </w:r>
          </w:p>
          <w:p w:rsidR="002F5BDD" w:rsidRDefault="002F5BDD" w:rsidP="009719ED">
            <w:pPr>
              <w:pStyle w:val="CopticVersemulti-line"/>
            </w:pPr>
            <w:r>
              <w:t>ⲓⲥϫⲉⲛ ⲛⲓⲃⲁⲥⲁⲛⲟⲥ ⲉⲧⲟϣ:</w:t>
            </w:r>
          </w:p>
          <w:p w:rsidR="002F5BDD" w:rsidRDefault="002F5BDD" w:rsidP="009719ED">
            <w:pPr>
              <w:pStyle w:val="CopticVersemulti-line"/>
            </w:pPr>
            <w:r>
              <w:t>ⲁⲥϭⲓ ⲙ̀ⲡⲓⲭ̀ⲗⲟⲙ ⲛ̀ⲁⲧⲗⲱⲙ:</w:t>
            </w:r>
          </w:p>
          <w:p w:rsidR="002F5BDD" w:rsidRDefault="002F5BDD" w:rsidP="009719ED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2F5BDD" w:rsidRDefault="002F5BDD" w:rsidP="003D781E">
            <w:r>
              <w:t>So that she may be patient,</w:t>
            </w:r>
          </w:p>
          <w:p w:rsidR="002F5BDD" w:rsidRDefault="002F5BDD" w:rsidP="003D781E">
            <w:r>
              <w:t>During the many sufferings,</w:t>
            </w:r>
          </w:p>
          <w:p w:rsidR="002F5BDD" w:rsidRDefault="002F5BDD" w:rsidP="003D781E">
            <w:r>
              <w:t>She receive the unfading crown,</w:t>
            </w:r>
          </w:p>
          <w:p w:rsidR="002F5BDD" w:rsidRDefault="002F5BDD" w:rsidP="003D781E">
            <w:r>
              <w:t>Of martyrdom.</w:t>
            </w:r>
          </w:p>
        </w:tc>
        <w:tc>
          <w:tcPr>
            <w:tcW w:w="1255" w:type="pct"/>
          </w:tcPr>
          <w:p w:rsidR="002F5BDD" w:rsidRDefault="002F5BDD" w:rsidP="009719ED">
            <w:pPr>
              <w:pStyle w:val="EngHang"/>
            </w:pPr>
            <w:r>
              <w:t>That she might have patience</w:t>
            </w:r>
          </w:p>
          <w:p w:rsidR="002F5BDD" w:rsidRDefault="002F5BDD" w:rsidP="009719ED">
            <w:pPr>
              <w:pStyle w:val="EngHang"/>
            </w:pPr>
            <w:r>
              <w:t>During the numerous torments.</w:t>
            </w:r>
          </w:p>
          <w:p w:rsidR="002F5BDD" w:rsidRDefault="002F5BDD" w:rsidP="009719ED">
            <w:pPr>
              <w:pStyle w:val="EngHang"/>
            </w:pPr>
            <w:r>
              <w:t>She received the unfading</w:t>
            </w:r>
          </w:p>
          <w:p w:rsidR="002F5BDD" w:rsidRDefault="002F5BDD" w:rsidP="009719ED">
            <w:pPr>
              <w:pStyle w:val="EngHangEnd"/>
            </w:pPr>
            <w:r>
              <w:t>Crown of martyrdom.</w:t>
            </w:r>
          </w:p>
        </w:tc>
        <w:tc>
          <w:tcPr>
            <w:tcW w:w="1255" w:type="pct"/>
          </w:tcPr>
          <w:p w:rsidR="002F5BDD" w:rsidRPr="004764BD" w:rsidRDefault="002F5BDD" w:rsidP="009719ED">
            <w:pPr>
              <w:pStyle w:val="EngHang"/>
            </w:pPr>
            <w:r w:rsidRPr="004764BD">
              <w:t>That she be patient,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Through the numerous tortures;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She received the unfading crown,</w:t>
            </w:r>
          </w:p>
          <w:p w:rsidR="002F5BDD" w:rsidRDefault="002F5BDD" w:rsidP="009719ED">
            <w:pPr>
              <w:pStyle w:val="EngHangEnd"/>
            </w:pPr>
            <w:r w:rsidRPr="004764BD">
              <w:t>Of martyrdom.</w:t>
            </w:r>
          </w:p>
        </w:tc>
      </w:tr>
      <w:tr w:rsidR="002F5BDD" w:rsidTr="00C2621F">
        <w:tc>
          <w:tcPr>
            <w:tcW w:w="1248" w:type="pct"/>
          </w:tcPr>
          <w:p w:rsidR="002F5BDD" w:rsidRDefault="002F5BDD" w:rsidP="009719ED">
            <w:pPr>
              <w:pStyle w:val="CopticVersemulti-line"/>
            </w:pPr>
            <w:r>
              <w:t>Ⲯⲟⲗⲥⲉⲗ ⲱ̀ ⲛⲓⲡⲁⲣⲑⲉⲛⲟⲥ:</w:t>
            </w:r>
          </w:p>
          <w:p w:rsidR="002F5BDD" w:rsidRDefault="002F5BDD" w:rsidP="009719ED">
            <w:pPr>
              <w:pStyle w:val="CopticVersemulti-line"/>
            </w:pPr>
            <w:r>
              <w:t>ⲉⲧⲁⲩϭⲓ ⲛ̀ϯⲙⲉⲧⲙⲁⲣⲧⲩⲣⲟⲥ:</w:t>
            </w:r>
          </w:p>
          <w:p w:rsidR="002F5BDD" w:rsidRDefault="002F5BDD" w:rsidP="009719ED">
            <w:pPr>
              <w:pStyle w:val="CopticVersemulti-line"/>
            </w:pPr>
            <w:r>
              <w:t>ⲛⲉⲙ ϯⲁ̀ⲅⲓⲁ Ⲙⲁⲣⲓⲛⲏ:</w:t>
            </w:r>
          </w:p>
          <w:p w:rsidR="002F5BDD" w:rsidRPr="003032D8" w:rsidRDefault="002F5BDD" w:rsidP="009719ED">
            <w:pPr>
              <w:pStyle w:val="CopticHangingVerse"/>
            </w:pPr>
            <w:r>
              <w:lastRenderedPageBreak/>
              <w:t>ϯϣⲉⲗⲉⲧ ⲛ̀ⲧⲉ Ⲡⲭ̄ⲥ̄.</w:t>
            </w:r>
          </w:p>
        </w:tc>
        <w:tc>
          <w:tcPr>
            <w:tcW w:w="1242" w:type="pct"/>
          </w:tcPr>
          <w:p w:rsidR="002F5BDD" w:rsidRDefault="002F5BDD" w:rsidP="009C1B45">
            <w:r>
              <w:lastRenderedPageBreak/>
              <w:t>Adorn O virgins,</w:t>
            </w:r>
          </w:p>
          <w:p w:rsidR="002F5BDD" w:rsidRDefault="002F5BDD" w:rsidP="009C1B45">
            <w:r>
              <w:t>Who have received martyrdom,</w:t>
            </w:r>
          </w:p>
          <w:p w:rsidR="002F5BDD" w:rsidRDefault="002F5BDD" w:rsidP="009C1B45">
            <w:r>
              <w:t>With Saint Marina,</w:t>
            </w:r>
          </w:p>
          <w:p w:rsidR="002F5BDD" w:rsidRDefault="002F5BDD" w:rsidP="009C1B45">
            <w:r>
              <w:t>The bride of Christ.</w:t>
            </w:r>
          </w:p>
        </w:tc>
        <w:tc>
          <w:tcPr>
            <w:tcW w:w="1255" w:type="pct"/>
          </w:tcPr>
          <w:p w:rsidR="002F5BDD" w:rsidRDefault="002F5BDD" w:rsidP="009719ED">
            <w:pPr>
              <w:pStyle w:val="EngHang"/>
            </w:pPr>
            <w:r>
              <w:t>Be comforted, O virgins,</w:t>
            </w:r>
          </w:p>
          <w:p w:rsidR="002F5BDD" w:rsidRDefault="002F5BDD" w:rsidP="009719ED">
            <w:pPr>
              <w:pStyle w:val="EngHang"/>
            </w:pPr>
            <w:r>
              <w:t>Who have received martyrdom,</w:t>
            </w:r>
          </w:p>
          <w:p w:rsidR="002F5BDD" w:rsidRDefault="002F5BDD" w:rsidP="009719ED">
            <w:pPr>
              <w:pStyle w:val="EngHang"/>
            </w:pPr>
            <w:r>
              <w:t>With Saint Marina,</w:t>
            </w:r>
          </w:p>
          <w:p w:rsidR="002F5BDD" w:rsidRDefault="002F5BDD" w:rsidP="009719ED">
            <w:pPr>
              <w:pStyle w:val="EngHangEnd"/>
            </w:pPr>
            <w:r>
              <w:lastRenderedPageBreak/>
              <w:t>The bride of Christ.</w:t>
            </w:r>
          </w:p>
        </w:tc>
        <w:tc>
          <w:tcPr>
            <w:tcW w:w="1255" w:type="pct"/>
          </w:tcPr>
          <w:p w:rsidR="002F5BDD" w:rsidRPr="004764BD" w:rsidRDefault="002F5BDD" w:rsidP="009719ED">
            <w:pPr>
              <w:pStyle w:val="EngHang"/>
            </w:pPr>
            <w:r w:rsidRPr="004764BD">
              <w:lastRenderedPageBreak/>
              <w:t>Be comforted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O virgins,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Who have received martyrdom,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With the holy Marina,</w:t>
            </w:r>
          </w:p>
          <w:p w:rsidR="002F5BDD" w:rsidRDefault="002F5BDD" w:rsidP="009719ED">
            <w:pPr>
              <w:pStyle w:val="EngHangEnd"/>
            </w:pPr>
            <w:r w:rsidRPr="004764BD">
              <w:lastRenderedPageBreak/>
              <w:t>The bride of Christ.</w:t>
            </w:r>
          </w:p>
        </w:tc>
      </w:tr>
      <w:tr w:rsidR="002F5BDD" w:rsidTr="00C2621F">
        <w:tc>
          <w:tcPr>
            <w:tcW w:w="1248" w:type="pct"/>
          </w:tcPr>
          <w:p w:rsidR="002F5BDD" w:rsidRDefault="002F5BDD" w:rsidP="009719ED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2F5BDD" w:rsidRDefault="002F5BDD" w:rsidP="009719ED">
            <w:pPr>
              <w:pStyle w:val="CopticVersemulti-line"/>
            </w:pPr>
            <w:r>
              <w:t>ⲱ̀ ϯϣⲉⲗⲉⲧ ⲛ̀ⲧⲉ Ⲡⲭ̄ⲥ̄:</w:t>
            </w:r>
          </w:p>
          <w:p w:rsidR="002F5BDD" w:rsidRDefault="002F5BDD" w:rsidP="009719ED">
            <w:pPr>
              <w:pStyle w:val="CopticVersemulti-line"/>
            </w:pPr>
            <w:r>
              <w:t>ϯⲁ̀ⲅⲓⲁ Ⲙⲁⲣⲓⲛⲏ:</w:t>
            </w:r>
          </w:p>
          <w:p w:rsidR="002F5BDD" w:rsidRDefault="002F5BDD" w:rsidP="009719ED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2F5BDD" w:rsidRDefault="002F5BDD" w:rsidP="009C1B45">
            <w:r>
              <w:t>Pray to the Lord on our behalf,</w:t>
            </w:r>
          </w:p>
          <w:p w:rsidR="002F5BDD" w:rsidRDefault="002F5BDD" w:rsidP="009C1B45">
            <w:r>
              <w:t>O bride of Christ,</w:t>
            </w:r>
          </w:p>
          <w:p w:rsidR="002F5BDD" w:rsidRDefault="002F5BDD" w:rsidP="009C1B45">
            <w:r>
              <w:t>Saint Marina,</w:t>
            </w:r>
          </w:p>
          <w:p w:rsidR="002F5BDD" w:rsidRDefault="002F5BDD" w:rsidP="009C1B45">
            <w:r>
              <w:t>That He may forgive us our sins.</w:t>
            </w:r>
          </w:p>
        </w:tc>
        <w:tc>
          <w:tcPr>
            <w:tcW w:w="1255" w:type="pct"/>
          </w:tcPr>
          <w:p w:rsidR="002F5BDD" w:rsidRDefault="002F5BDD" w:rsidP="009719ED">
            <w:pPr>
              <w:pStyle w:val="EngHang"/>
            </w:pPr>
            <w:r>
              <w:t>Pray to the Lord on our behalf,</w:t>
            </w:r>
          </w:p>
          <w:p w:rsidR="002F5BDD" w:rsidRDefault="002F5BDD" w:rsidP="009719ED">
            <w:pPr>
              <w:pStyle w:val="EngHang"/>
            </w:pPr>
            <w:r>
              <w:t>O Bride of Christ,</w:t>
            </w:r>
          </w:p>
          <w:p w:rsidR="002F5BDD" w:rsidRDefault="002F5BDD" w:rsidP="009719ED">
            <w:pPr>
              <w:pStyle w:val="EngHang"/>
            </w:pPr>
            <w:r>
              <w:t>Saint Marina,</w:t>
            </w:r>
          </w:p>
          <w:p w:rsidR="002F5BDD" w:rsidRDefault="002F5BDD" w:rsidP="009719ED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2F5BDD" w:rsidRPr="004764BD" w:rsidRDefault="002F5BDD" w:rsidP="009719ED">
            <w:pPr>
              <w:pStyle w:val="EngHang"/>
            </w:pPr>
            <w:r w:rsidRPr="004764BD">
              <w:t>Pray to the Lord on our behalf,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O Bride of Christ,</w:t>
            </w:r>
          </w:p>
          <w:p w:rsidR="002F5BDD" w:rsidRPr="004764BD" w:rsidRDefault="002F5BDD" w:rsidP="009719ED">
            <w:pPr>
              <w:pStyle w:val="EngHang"/>
            </w:pPr>
            <w:r w:rsidRPr="004764BD">
              <w:t>The holy Marina,</w:t>
            </w:r>
          </w:p>
          <w:p w:rsidR="002F5BDD" w:rsidRDefault="002F5BDD" w:rsidP="009719ED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9BC" w:rsidRDefault="00EB69BC" w:rsidP="00E83857">
      <w:pPr>
        <w:spacing w:after="0" w:line="240" w:lineRule="auto"/>
      </w:pPr>
      <w:r>
        <w:separator/>
      </w:r>
    </w:p>
  </w:endnote>
  <w:endnote w:type="continuationSeparator" w:id="0">
    <w:p w:rsidR="00EB69BC" w:rsidRDefault="00EB69B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9BC" w:rsidRDefault="00EB69BC" w:rsidP="00E83857">
      <w:pPr>
        <w:spacing w:after="0" w:line="240" w:lineRule="auto"/>
      </w:pPr>
      <w:r>
        <w:separator/>
      </w:r>
    </w:p>
  </w:footnote>
  <w:footnote w:type="continuationSeparator" w:id="0">
    <w:p w:rsidR="00EB69BC" w:rsidRDefault="00EB69BC" w:rsidP="00E83857">
      <w:pPr>
        <w:spacing w:after="0" w:line="240" w:lineRule="auto"/>
      </w:pPr>
      <w:r>
        <w:continuationSeparator/>
      </w:r>
    </w:p>
  </w:footnote>
  <w:footnote w:id="1">
    <w:p w:rsidR="002F5BDD" w:rsidRDefault="002F5BDD">
      <w:pPr>
        <w:pStyle w:val="footnote"/>
        <w:rPr>
          <w:ins w:id="1" w:author="Brett Slote" w:date="2011-07-19T19:01:00Z"/>
          <w:color w:val="FF0000"/>
          <w:rPrChange w:id="2" w:author="Brett Slote" w:date="2011-07-21T20:01:00Z">
            <w:rPr>
              <w:ins w:id="3" w:author="Brett Slote" w:date="2011-07-19T19:01:00Z"/>
            </w:rPr>
          </w:rPrChange>
        </w:rPr>
        <w:pPrChange w:id="4" w:author="Brett Slote" w:date="2011-07-21T20:01:00Z">
          <w:pPr>
            <w:pStyle w:val="FootnoteText"/>
          </w:pPr>
        </w:pPrChange>
      </w:pPr>
      <w:ins w:id="5" w:author="Brett Slote" w:date="2011-07-19T19:01:00Z">
        <w:r w:rsidRPr="00D60575">
          <w:rPr>
            <w:rStyle w:val="FootnoteReference"/>
            <w:color w:val="FF0000"/>
          </w:rPr>
          <w:footnoteRef/>
        </w:r>
        <w:r w:rsidRPr="000C2C94">
          <w:rPr>
            <w:color w:val="FF0000"/>
            <w:rPrChange w:id="6" w:author="Brett Slote" w:date="2011-07-21T20:01:00Z">
              <w:rPr/>
            </w:rPrChange>
          </w:rPr>
          <w:t xml:space="preserve"> </w:t>
        </w:r>
        <w:r w:rsidRPr="000C2C94">
          <w:rPr>
            <w:rFonts w:ascii="CS Avva Shenouda" w:hAnsi="CS Avva Shenouda"/>
            <w:color w:val="FF0000"/>
            <w:rPrChange w:id="7" w:author="Brett Slote" w:date="2011-07-21T20:01:00Z">
              <w:rPr>
                <w:rFonts w:ascii="Antonious Normal" w:hAnsi="Antonious Normal"/>
              </w:rPr>
            </w:rPrChange>
          </w:rPr>
          <w:t>[</w:t>
        </w:r>
        <w:proofErr w:type="spellStart"/>
        <w:proofErr w:type="gramStart"/>
        <w:r w:rsidRPr="000C2C94">
          <w:rPr>
            <w:rFonts w:ascii="CS Avva Shenouda" w:hAnsi="CS Avva Shenouda"/>
            <w:color w:val="FF0000"/>
            <w:rPrChange w:id="8" w:author="Brett Slote" w:date="2011-07-21T20:01:00Z">
              <w:rPr>
                <w:rFonts w:ascii="Antonious Normal" w:hAnsi="Antonious Normal"/>
              </w:rPr>
            </w:rPrChange>
          </w:rPr>
          <w:t>ipi</w:t>
        </w:r>
        <w:proofErr w:type="spellEnd"/>
        <w:proofErr w:type="gramEnd"/>
        <w:r w:rsidRPr="000C2C94">
          <w:rPr>
            <w:rFonts w:ascii="Antonious Normal" w:hAnsi="Antonious Normal"/>
            <w:color w:val="FF0000"/>
            <w:rPrChange w:id="9" w:author="Brett Slote" w:date="2011-07-21T20:01:00Z">
              <w:rPr>
                <w:rFonts w:ascii="Antonious Normal" w:hAnsi="Antonious Normal"/>
              </w:rPr>
            </w:rPrChange>
          </w:rPr>
          <w:t xml:space="preserve"> </w:t>
        </w:r>
        <w:r w:rsidRPr="000C2C94">
          <w:rPr>
            <w:color w:val="FF0000"/>
            <w:rPrChange w:id="10" w:author="Brett Slote" w:date="2011-07-21T20:01:00Z">
              <w:rPr/>
            </w:rPrChange>
          </w:rPr>
          <w:t xml:space="preserve">is spelled </w:t>
        </w:r>
        <w:proofErr w:type="spellStart"/>
        <w:r w:rsidRPr="000C2C94">
          <w:rPr>
            <w:rFonts w:ascii="CS Avva Shenouda" w:hAnsi="CS Avva Shenouda"/>
            <w:color w:val="FF0000"/>
            <w:rPrChange w:id="11" w:author="Brett Slote" w:date="2011-07-21T20:01:00Z">
              <w:rPr>
                <w:rFonts w:ascii="Antonious Normal" w:hAnsi="Antonious Normal"/>
              </w:rPr>
            </w:rPrChange>
          </w:rPr>
          <w:t>sipi</w:t>
        </w:r>
        <w:proofErr w:type="spellEnd"/>
        <w:r w:rsidRPr="000C2C94">
          <w:rPr>
            <w:color w:val="FF0000"/>
            <w:rPrChange w:id="12" w:author="Brett Slote" w:date="2011-07-21T20:01:00Z">
              <w:rPr/>
            </w:rPrChange>
          </w:rPr>
          <w:t>; also should I go with shamed or humiliated?</w:t>
        </w:r>
      </w:ins>
    </w:p>
  </w:footnote>
  <w:footnote w:id="2">
    <w:p w:rsidR="002F5BDD" w:rsidRDefault="002F5BDD">
      <w:pPr>
        <w:pStyle w:val="footnote"/>
        <w:rPr>
          <w:ins w:id="13" w:author="Brett Slote" w:date="2011-07-19T19:02:00Z"/>
          <w:rFonts w:ascii="Antonious Normal" w:hAnsi="Antonious Normal"/>
        </w:rPr>
        <w:pPrChange w:id="14" w:author="Brett Slote" w:date="2011-07-21T20:01:00Z">
          <w:pPr/>
        </w:pPrChange>
      </w:pPr>
      <w:ins w:id="15" w:author="Brett Slote" w:date="2011-07-19T19:02:00Z">
        <w:r>
          <w:rPr>
            <w:rStyle w:val="FootnoteReference"/>
          </w:rPr>
          <w:footnoteRef/>
        </w:r>
        <w:r>
          <w:t xml:space="preserve"> </w:t>
        </w:r>
        <w:proofErr w:type="spellStart"/>
        <w:r w:rsidRPr="000C2C94">
          <w:rPr>
            <w:rFonts w:ascii="CS Avva Shenouda" w:hAnsi="CS Avva Shenouda"/>
            <w:rPrChange w:id="16" w:author="Brett Slote" w:date="2011-07-21T20:01:00Z">
              <w:rPr>
                <w:rFonts w:ascii="Antonious Normal" w:hAnsi="Antonious Normal"/>
                <w:lang w:val="en-CA"/>
              </w:rPr>
            </w:rPrChange>
          </w:rPr>
          <w:t>Colcel</w:t>
        </w:r>
        <w:proofErr w:type="spellEnd"/>
        <w:r w:rsidRPr="000C2C94">
          <w:rPr>
            <w:rFonts w:ascii="CS Avva Shenouda" w:hAnsi="CS Avva Shenouda"/>
            <w:rPrChange w:id="17" w:author="Brett Slote" w:date="2011-07-21T20:01:00Z">
              <w:rPr>
                <w:rFonts w:ascii="Antonious Normal" w:hAnsi="Antonious Normal"/>
                <w:lang w:val="en-CA"/>
              </w:rPr>
            </w:rPrChange>
          </w:rPr>
          <w:t>/'</w:t>
        </w:r>
        <w:proofErr w:type="spellStart"/>
        <w:r w:rsidRPr="000C2C94">
          <w:rPr>
            <w:rFonts w:ascii="CS Avva Shenouda" w:hAnsi="CS Avva Shenouda"/>
            <w:rPrChange w:id="18" w:author="Brett Slote" w:date="2011-07-21T20:01:00Z">
              <w:rPr>
                <w:rFonts w:ascii="Antonious Normal" w:hAnsi="Antonious Normal"/>
                <w:lang w:val="en-CA"/>
              </w:rPr>
            </w:rPrChange>
          </w:rPr>
          <w:t>olcel</w:t>
        </w:r>
        <w:proofErr w:type="spellEnd"/>
        <w:r>
          <w:rPr>
            <w:rFonts w:ascii="Antonious Normal" w:hAnsi="Antonious Normal"/>
          </w:rPr>
          <w:t xml:space="preserve"> </w:t>
        </w:r>
        <w:r w:rsidRPr="008411A9">
          <w:t>can be adornment but can also be comfort, adorn doesn’t make sense here.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509A5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2F5BDD"/>
    <w:rsid w:val="00306803"/>
    <w:rsid w:val="00312541"/>
    <w:rsid w:val="00313BB6"/>
    <w:rsid w:val="003171DA"/>
    <w:rsid w:val="00346B6E"/>
    <w:rsid w:val="00347BE8"/>
    <w:rsid w:val="00355077"/>
    <w:rsid w:val="00367984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77A3B"/>
    <w:rsid w:val="00A87167"/>
    <w:rsid w:val="00AB2640"/>
    <w:rsid w:val="00AB2F8A"/>
    <w:rsid w:val="00AB325F"/>
    <w:rsid w:val="00AB5C65"/>
    <w:rsid w:val="00AD2F63"/>
    <w:rsid w:val="00AE27BA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69BC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3B8A-7DEA-4170-AB11-1E132A61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2</Pages>
  <Words>413</Words>
  <Characters>1901</Characters>
  <Application>Microsoft Office Word</Application>
  <DocSecurity>0</DocSecurity>
  <Lines>105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2014-11-04T15:28:00Z</dcterms:created>
  <dcterms:modified xsi:type="dcterms:W3CDTF">2015-09-17T12:36:00Z</dcterms:modified>
</cp:coreProperties>
</file>