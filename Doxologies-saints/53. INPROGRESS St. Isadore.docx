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8A38F1" w:rsidTr="00C2621F">
        <w:tc>
          <w:tcPr>
            <w:tcW w:w="1248" w:type="pct"/>
          </w:tcPr>
          <w:p w:rsidR="008A38F1" w:rsidRPr="00C35319" w:rsidRDefault="008A38F1" w:rsidP="00702852">
            <w:pPr>
              <w:pStyle w:val="CopticHangingVerse"/>
            </w:pPr>
            <w:bookmarkStart w:id="0" w:name="_GoBack" w:colFirst="3" w:colLast="3"/>
            <w:r>
              <w:t>Find!</w:t>
            </w:r>
          </w:p>
        </w:tc>
        <w:tc>
          <w:tcPr>
            <w:tcW w:w="1242" w:type="pct"/>
          </w:tcPr>
          <w:p w:rsidR="008A38F1" w:rsidRPr="005A5D76" w:rsidRDefault="008A38F1" w:rsidP="008153EB">
            <w:pPr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55" w:type="pct"/>
          </w:tcPr>
          <w:p w:rsidR="008A38F1" w:rsidRDefault="008A38F1" w:rsidP="00597534">
            <w:pPr>
              <w:pStyle w:val="EngHangEnd"/>
            </w:pPr>
          </w:p>
        </w:tc>
        <w:tc>
          <w:tcPr>
            <w:tcW w:w="1255" w:type="pct"/>
          </w:tcPr>
          <w:p w:rsidR="008A38F1" w:rsidRPr="004764BD" w:rsidRDefault="008A38F1" w:rsidP="006B6552">
            <w:pPr>
              <w:pStyle w:val="EngHang"/>
            </w:pPr>
            <w:r w:rsidRPr="004764BD">
              <w:t>You are a servant,</w:t>
            </w:r>
          </w:p>
          <w:p w:rsidR="008A38F1" w:rsidRPr="004764BD" w:rsidRDefault="001678AA" w:rsidP="006B6552">
            <w:pPr>
              <w:pStyle w:val="EngHang"/>
            </w:pPr>
            <w:r>
              <w:t>Our holy father Abba Isa</w:t>
            </w:r>
            <w:r w:rsidR="008A38F1" w:rsidRPr="004764BD">
              <w:t>dore,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You received honour and blessing,</w:t>
            </w:r>
          </w:p>
          <w:p w:rsidR="008A38F1" w:rsidRDefault="008A38F1" w:rsidP="006B6552">
            <w:pPr>
              <w:pStyle w:val="EngHangEnd"/>
            </w:pPr>
            <w:r w:rsidRPr="004764BD">
              <w:t>From our Lord Jesus.</w:t>
            </w:r>
          </w:p>
        </w:tc>
      </w:tr>
      <w:tr w:rsidR="008A38F1" w:rsidTr="00C2621F">
        <w:tc>
          <w:tcPr>
            <w:tcW w:w="1248" w:type="pct"/>
          </w:tcPr>
          <w:p w:rsidR="008A38F1" w:rsidRPr="00CF5919" w:rsidRDefault="008A38F1" w:rsidP="00702852">
            <w:pPr>
              <w:pStyle w:val="CopticHangingVerse"/>
            </w:pPr>
          </w:p>
        </w:tc>
        <w:tc>
          <w:tcPr>
            <w:tcW w:w="1242" w:type="pct"/>
          </w:tcPr>
          <w:p w:rsidR="008A38F1" w:rsidRDefault="008A38F1" w:rsidP="000448AC"/>
        </w:tc>
        <w:tc>
          <w:tcPr>
            <w:tcW w:w="1255" w:type="pct"/>
          </w:tcPr>
          <w:p w:rsidR="008A38F1" w:rsidRDefault="008A38F1" w:rsidP="005A5D76">
            <w:pPr>
              <w:pStyle w:val="EngHangEnd"/>
            </w:pPr>
          </w:p>
        </w:tc>
        <w:tc>
          <w:tcPr>
            <w:tcW w:w="1255" w:type="pct"/>
          </w:tcPr>
          <w:p w:rsidR="008A38F1" w:rsidRPr="004764BD" w:rsidRDefault="008A38F1" w:rsidP="006B6552">
            <w:pPr>
              <w:pStyle w:val="EngHang"/>
            </w:pPr>
            <w:r w:rsidRPr="004764BD">
              <w:t>Your remembrance, O holy one,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And our holy and righteous father,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The strong Abba Moses the martyr,</w:t>
            </w:r>
          </w:p>
          <w:p w:rsidR="008A38F1" w:rsidRDefault="008A38F1" w:rsidP="006B6552">
            <w:pPr>
              <w:pStyle w:val="EngHangEnd"/>
            </w:pPr>
            <w:r w:rsidRPr="004764BD">
              <w:t>Has spread throughout the whole world.</w:t>
            </w:r>
          </w:p>
        </w:tc>
      </w:tr>
      <w:tr w:rsidR="008A38F1" w:rsidTr="00C2621F">
        <w:tc>
          <w:tcPr>
            <w:tcW w:w="1248" w:type="pct"/>
          </w:tcPr>
          <w:p w:rsidR="008A38F1" w:rsidRDefault="008A38F1" w:rsidP="00702852">
            <w:pPr>
              <w:pStyle w:val="CopticHangingVerse"/>
            </w:pPr>
          </w:p>
        </w:tc>
        <w:tc>
          <w:tcPr>
            <w:tcW w:w="1242" w:type="pct"/>
          </w:tcPr>
          <w:p w:rsidR="008A38F1" w:rsidRDefault="008A38F1" w:rsidP="00355077"/>
        </w:tc>
        <w:tc>
          <w:tcPr>
            <w:tcW w:w="1255" w:type="pct"/>
          </w:tcPr>
          <w:p w:rsidR="008A38F1" w:rsidRDefault="008A38F1" w:rsidP="00597534">
            <w:pPr>
              <w:pStyle w:val="EngHangEnd"/>
              <w:ind w:left="0" w:firstLine="0"/>
            </w:pPr>
          </w:p>
        </w:tc>
        <w:tc>
          <w:tcPr>
            <w:tcW w:w="1255" w:type="pct"/>
          </w:tcPr>
          <w:p w:rsidR="008A38F1" w:rsidRPr="004764BD" w:rsidRDefault="008A38F1" w:rsidP="006B6552">
            <w:pPr>
              <w:pStyle w:val="EngHang"/>
            </w:pPr>
            <w:r w:rsidRPr="004764BD">
              <w:t>Great is your inheritance,</w:t>
            </w:r>
          </w:p>
          <w:p w:rsidR="008A38F1" w:rsidRPr="004764BD" w:rsidRDefault="001678AA" w:rsidP="006B6552">
            <w:pPr>
              <w:pStyle w:val="EngHang"/>
            </w:pPr>
            <w:r>
              <w:t>Our holy father Abba Isa</w:t>
            </w:r>
            <w:r w:rsidR="008A38F1" w:rsidRPr="004764BD">
              <w:t>dore,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For you rejoice with Christ,</w:t>
            </w:r>
          </w:p>
          <w:p w:rsidR="008A38F1" w:rsidRDefault="008A38F1" w:rsidP="006B6552">
            <w:pPr>
              <w:pStyle w:val="EngHangEnd"/>
            </w:pPr>
            <w:r w:rsidRPr="004764BD">
              <w:t>In the region of the holy</w:t>
            </w:r>
            <w:r w:rsidRPr="004764BD">
              <w:rPr>
                <w:rStyle w:val="FootnoteReference"/>
              </w:rPr>
              <w:footnoteReference w:id="1"/>
            </w:r>
            <w:r w:rsidRPr="004764BD">
              <w:t>.</w:t>
            </w:r>
          </w:p>
        </w:tc>
      </w:tr>
      <w:tr w:rsidR="008A38F1" w:rsidTr="00C2621F">
        <w:tc>
          <w:tcPr>
            <w:tcW w:w="1248" w:type="pct"/>
          </w:tcPr>
          <w:p w:rsidR="008A38F1" w:rsidRDefault="008A38F1" w:rsidP="00702852">
            <w:pPr>
              <w:pStyle w:val="CopticHangingVerse"/>
            </w:pPr>
          </w:p>
        </w:tc>
        <w:tc>
          <w:tcPr>
            <w:tcW w:w="1242" w:type="pct"/>
          </w:tcPr>
          <w:p w:rsidR="008A38F1" w:rsidRDefault="008A38F1" w:rsidP="00511A3D"/>
        </w:tc>
        <w:tc>
          <w:tcPr>
            <w:tcW w:w="1255" w:type="pct"/>
          </w:tcPr>
          <w:p w:rsidR="008A38F1" w:rsidRDefault="008A38F1" w:rsidP="00597534">
            <w:pPr>
              <w:pStyle w:val="EngHangEnd"/>
            </w:pPr>
          </w:p>
        </w:tc>
        <w:tc>
          <w:tcPr>
            <w:tcW w:w="1255" w:type="pct"/>
          </w:tcPr>
          <w:p w:rsidR="008A38F1" w:rsidRPr="004764BD" w:rsidRDefault="008A38F1" w:rsidP="006B6552">
            <w:pPr>
              <w:pStyle w:val="EngHang"/>
            </w:pPr>
            <w:r w:rsidRPr="004764BD">
              <w:t>Blessed are you, truly,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Our holy and wise father,</w:t>
            </w:r>
          </w:p>
          <w:p w:rsidR="008A38F1" w:rsidRPr="004764BD" w:rsidRDefault="001678AA" w:rsidP="006B6552">
            <w:pPr>
              <w:pStyle w:val="EngHang"/>
            </w:pPr>
            <w:r>
              <w:t>Abba Isa</w:t>
            </w:r>
            <w:r w:rsidR="008A38F1" w:rsidRPr="004764BD">
              <w:t>dore the Priest,</w:t>
            </w:r>
          </w:p>
          <w:p w:rsidR="008A38F1" w:rsidRDefault="008A38F1" w:rsidP="006B6552">
            <w:pPr>
              <w:pStyle w:val="EngHangEnd"/>
            </w:pPr>
            <w:r w:rsidRPr="004764BD">
              <w:t>The beloved of Christ.</w:t>
            </w:r>
          </w:p>
        </w:tc>
      </w:tr>
      <w:tr w:rsidR="008A38F1" w:rsidTr="00C2621F">
        <w:tc>
          <w:tcPr>
            <w:tcW w:w="1248" w:type="pct"/>
          </w:tcPr>
          <w:p w:rsidR="008A38F1" w:rsidRDefault="008A38F1" w:rsidP="00702852">
            <w:pPr>
              <w:pStyle w:val="CopticHangingVerse"/>
            </w:pPr>
          </w:p>
        </w:tc>
        <w:tc>
          <w:tcPr>
            <w:tcW w:w="1242" w:type="pct"/>
          </w:tcPr>
          <w:p w:rsidR="008A38F1" w:rsidRDefault="008A38F1" w:rsidP="00511A3D"/>
        </w:tc>
        <w:tc>
          <w:tcPr>
            <w:tcW w:w="1255" w:type="pct"/>
          </w:tcPr>
          <w:p w:rsidR="008A38F1" w:rsidRPr="00A40E4E" w:rsidRDefault="008A38F1" w:rsidP="00597534">
            <w:pPr>
              <w:pStyle w:val="EngHangEnd"/>
            </w:pPr>
          </w:p>
        </w:tc>
        <w:tc>
          <w:tcPr>
            <w:tcW w:w="1255" w:type="pct"/>
          </w:tcPr>
          <w:p w:rsidR="008A38F1" w:rsidRPr="004764BD" w:rsidRDefault="008A38F1" w:rsidP="006B6552">
            <w:pPr>
              <w:pStyle w:val="EngHang"/>
            </w:pPr>
            <w:r w:rsidRPr="004764BD">
              <w:t>Hail to you, O holy one,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Of our Lord Jesus Christ,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lastRenderedPageBreak/>
              <w:t>Hail to the great presbyter,</w:t>
            </w:r>
          </w:p>
          <w:p w:rsidR="008A38F1" w:rsidRDefault="001678AA" w:rsidP="006B6552">
            <w:pPr>
              <w:pStyle w:val="EngHangEnd"/>
            </w:pPr>
            <w:r>
              <w:t>Our holy father Abba Isa</w:t>
            </w:r>
            <w:r w:rsidR="008A38F1" w:rsidRPr="004764BD">
              <w:t>dore.</w:t>
            </w:r>
          </w:p>
        </w:tc>
      </w:tr>
      <w:tr w:rsidR="008A38F1" w:rsidTr="00C2621F">
        <w:tc>
          <w:tcPr>
            <w:tcW w:w="1248" w:type="pct"/>
          </w:tcPr>
          <w:p w:rsidR="008A38F1" w:rsidRDefault="008A38F1" w:rsidP="00702852">
            <w:pPr>
              <w:pStyle w:val="CopticHangingVerse"/>
            </w:pPr>
          </w:p>
        </w:tc>
        <w:tc>
          <w:tcPr>
            <w:tcW w:w="1242" w:type="pct"/>
          </w:tcPr>
          <w:p w:rsidR="008A38F1" w:rsidRPr="000A7692" w:rsidRDefault="008A38F1" w:rsidP="000A7692"/>
        </w:tc>
        <w:tc>
          <w:tcPr>
            <w:tcW w:w="1255" w:type="pct"/>
          </w:tcPr>
          <w:p w:rsidR="008A38F1" w:rsidRDefault="008A38F1" w:rsidP="00597534">
            <w:pPr>
              <w:pStyle w:val="EngHangEnd"/>
            </w:pPr>
          </w:p>
        </w:tc>
        <w:tc>
          <w:tcPr>
            <w:tcW w:w="1255" w:type="pct"/>
          </w:tcPr>
          <w:p w:rsidR="008A38F1" w:rsidRPr="004764BD" w:rsidRDefault="008A38F1" w:rsidP="006B6552">
            <w:pPr>
              <w:pStyle w:val="EngHang"/>
            </w:pPr>
            <w:r w:rsidRPr="004764BD">
              <w:t>Pray to the Lord on our behalf,</w:t>
            </w:r>
          </w:p>
          <w:p w:rsidR="008A38F1" w:rsidRPr="004764BD" w:rsidRDefault="008A38F1" w:rsidP="006B6552">
            <w:pPr>
              <w:pStyle w:val="EngHang"/>
            </w:pPr>
            <w:r w:rsidRPr="004764BD">
              <w:t>Our holy and righteous father,</w:t>
            </w:r>
          </w:p>
          <w:p w:rsidR="008A38F1" w:rsidRPr="004764BD" w:rsidRDefault="001678AA" w:rsidP="006B6552">
            <w:pPr>
              <w:pStyle w:val="EngHang"/>
            </w:pPr>
            <w:r>
              <w:t>Abba Isa</w:t>
            </w:r>
            <w:r w:rsidR="008A38F1" w:rsidRPr="004764BD">
              <w:t>dore the presbyter,</w:t>
            </w:r>
          </w:p>
          <w:p w:rsidR="008A38F1" w:rsidRDefault="008A38F1" w:rsidP="006B6552">
            <w:pPr>
              <w:pStyle w:val="EngHangEnd"/>
            </w:pPr>
            <w:r w:rsidRPr="004764BD">
              <w:t>That He</w:t>
            </w:r>
            <w:r>
              <w:t xml:space="preserve"> may forgive us our sins.</w:t>
            </w: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5041" w:rsidRDefault="001C5041" w:rsidP="00E83857">
      <w:pPr>
        <w:spacing w:after="0" w:line="240" w:lineRule="auto"/>
      </w:pPr>
      <w:r>
        <w:separator/>
      </w:r>
    </w:p>
  </w:endnote>
  <w:endnote w:type="continuationSeparator" w:id="0">
    <w:p w:rsidR="001C5041" w:rsidRDefault="001C5041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5041" w:rsidRDefault="001C5041" w:rsidP="00E83857">
      <w:pPr>
        <w:spacing w:after="0" w:line="240" w:lineRule="auto"/>
      </w:pPr>
      <w:r>
        <w:separator/>
      </w:r>
    </w:p>
  </w:footnote>
  <w:footnote w:type="continuationSeparator" w:id="0">
    <w:p w:rsidR="001C5041" w:rsidRDefault="001C5041" w:rsidP="00E83857">
      <w:pPr>
        <w:spacing w:after="0" w:line="240" w:lineRule="auto"/>
      </w:pPr>
      <w:r>
        <w:continuationSeparator/>
      </w:r>
    </w:p>
  </w:footnote>
  <w:footnote w:id="1">
    <w:p w:rsidR="008A38F1" w:rsidRDefault="008A38F1">
      <w:pPr>
        <w:pStyle w:val="footnote"/>
        <w:rPr>
          <w:ins w:id="1" w:author="Brett Slote" w:date="2011-07-21T18:49:00Z"/>
        </w:rPr>
        <w:pPrChange w:id="2" w:author="Brett Slote" w:date="2011-07-21T20:02:00Z">
          <w:pPr>
            <w:pStyle w:val="FootnoteText"/>
          </w:pPr>
        </w:pPrChange>
      </w:pPr>
      <w:ins w:id="3" w:author="Brett Slote" w:date="2011-07-21T18:49:00Z">
        <w:r>
          <w:rPr>
            <w:rStyle w:val="FootnoteReference"/>
          </w:rPr>
          <w:footnoteRef/>
        </w:r>
        <w:r>
          <w:t xml:space="preserve"> 1 Peter 1:4</w:t>
        </w:r>
      </w:ins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62EF"/>
    <w:rsid w:val="00026CF6"/>
    <w:rsid w:val="000349D6"/>
    <w:rsid w:val="000448AC"/>
    <w:rsid w:val="0005564D"/>
    <w:rsid w:val="00074078"/>
    <w:rsid w:val="00077F76"/>
    <w:rsid w:val="000831C6"/>
    <w:rsid w:val="000A7692"/>
    <w:rsid w:val="000B2DCF"/>
    <w:rsid w:val="000D6184"/>
    <w:rsid w:val="000D698E"/>
    <w:rsid w:val="001009FD"/>
    <w:rsid w:val="00100F91"/>
    <w:rsid w:val="001014E7"/>
    <w:rsid w:val="00112FB6"/>
    <w:rsid w:val="001155FE"/>
    <w:rsid w:val="00123994"/>
    <w:rsid w:val="0014228E"/>
    <w:rsid w:val="00144BAB"/>
    <w:rsid w:val="001529DF"/>
    <w:rsid w:val="001678AA"/>
    <w:rsid w:val="00190816"/>
    <w:rsid w:val="00196D72"/>
    <w:rsid w:val="001C5041"/>
    <w:rsid w:val="001D3191"/>
    <w:rsid w:val="001F2209"/>
    <w:rsid w:val="001F7E78"/>
    <w:rsid w:val="0021699F"/>
    <w:rsid w:val="00231460"/>
    <w:rsid w:val="00233CA8"/>
    <w:rsid w:val="00246D1D"/>
    <w:rsid w:val="002504BA"/>
    <w:rsid w:val="002817B9"/>
    <w:rsid w:val="002877E3"/>
    <w:rsid w:val="002D0B02"/>
    <w:rsid w:val="002D1F71"/>
    <w:rsid w:val="002E4A87"/>
    <w:rsid w:val="002E6D57"/>
    <w:rsid w:val="002F2EE6"/>
    <w:rsid w:val="00306803"/>
    <w:rsid w:val="00312541"/>
    <w:rsid w:val="00313BB6"/>
    <w:rsid w:val="00355077"/>
    <w:rsid w:val="00381D82"/>
    <w:rsid w:val="00382046"/>
    <w:rsid w:val="00384F62"/>
    <w:rsid w:val="00394F55"/>
    <w:rsid w:val="003B535C"/>
    <w:rsid w:val="003E3BC5"/>
    <w:rsid w:val="003F06FB"/>
    <w:rsid w:val="00413B4E"/>
    <w:rsid w:val="004653B5"/>
    <w:rsid w:val="004855D0"/>
    <w:rsid w:val="004A14E0"/>
    <w:rsid w:val="004B35B0"/>
    <w:rsid w:val="004C621E"/>
    <w:rsid w:val="004D29FE"/>
    <w:rsid w:val="004E2212"/>
    <w:rsid w:val="004E6C33"/>
    <w:rsid w:val="00506122"/>
    <w:rsid w:val="00511A3D"/>
    <w:rsid w:val="005135FA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A5D76"/>
    <w:rsid w:val="005B5436"/>
    <w:rsid w:val="005C2578"/>
    <w:rsid w:val="005C2DE3"/>
    <w:rsid w:val="005C7B29"/>
    <w:rsid w:val="005D0812"/>
    <w:rsid w:val="005D2775"/>
    <w:rsid w:val="005D2F74"/>
    <w:rsid w:val="005E0CB1"/>
    <w:rsid w:val="0060366F"/>
    <w:rsid w:val="00616C4C"/>
    <w:rsid w:val="00633049"/>
    <w:rsid w:val="00643221"/>
    <w:rsid w:val="00643C9E"/>
    <w:rsid w:val="00681697"/>
    <w:rsid w:val="0069037C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F87"/>
    <w:rsid w:val="007A34D0"/>
    <w:rsid w:val="007C51B5"/>
    <w:rsid w:val="007D0F94"/>
    <w:rsid w:val="007E494B"/>
    <w:rsid w:val="007E55B9"/>
    <w:rsid w:val="007F01FA"/>
    <w:rsid w:val="008153EB"/>
    <w:rsid w:val="008247B6"/>
    <w:rsid w:val="00840AA3"/>
    <w:rsid w:val="008616AF"/>
    <w:rsid w:val="00862CE5"/>
    <w:rsid w:val="008670ED"/>
    <w:rsid w:val="0087258C"/>
    <w:rsid w:val="00886F9A"/>
    <w:rsid w:val="008A38F1"/>
    <w:rsid w:val="008B2A5E"/>
    <w:rsid w:val="008C31B9"/>
    <w:rsid w:val="008C4006"/>
    <w:rsid w:val="008E456B"/>
    <w:rsid w:val="008F23F5"/>
    <w:rsid w:val="0093382B"/>
    <w:rsid w:val="00944FC7"/>
    <w:rsid w:val="00950CCC"/>
    <w:rsid w:val="009604FB"/>
    <w:rsid w:val="00971AD9"/>
    <w:rsid w:val="0097766E"/>
    <w:rsid w:val="009841F8"/>
    <w:rsid w:val="00994127"/>
    <w:rsid w:val="009A0032"/>
    <w:rsid w:val="009B4F64"/>
    <w:rsid w:val="009C1FFE"/>
    <w:rsid w:val="009D4F52"/>
    <w:rsid w:val="009E3931"/>
    <w:rsid w:val="009E441D"/>
    <w:rsid w:val="009E4A88"/>
    <w:rsid w:val="00A0417D"/>
    <w:rsid w:val="00A13322"/>
    <w:rsid w:val="00A26B53"/>
    <w:rsid w:val="00A338E6"/>
    <w:rsid w:val="00A55D7F"/>
    <w:rsid w:val="00A87167"/>
    <w:rsid w:val="00AB2640"/>
    <w:rsid w:val="00AB2F8A"/>
    <w:rsid w:val="00AB5C65"/>
    <w:rsid w:val="00AD091A"/>
    <w:rsid w:val="00AD2F63"/>
    <w:rsid w:val="00AE27BA"/>
    <w:rsid w:val="00AF0FCD"/>
    <w:rsid w:val="00B02D0A"/>
    <w:rsid w:val="00B14DEE"/>
    <w:rsid w:val="00B20857"/>
    <w:rsid w:val="00B36DBC"/>
    <w:rsid w:val="00B37C4C"/>
    <w:rsid w:val="00B441CC"/>
    <w:rsid w:val="00B61BA2"/>
    <w:rsid w:val="00B7328C"/>
    <w:rsid w:val="00B77AF8"/>
    <w:rsid w:val="00B83DCA"/>
    <w:rsid w:val="00B87131"/>
    <w:rsid w:val="00BA380B"/>
    <w:rsid w:val="00BC68FE"/>
    <w:rsid w:val="00BD69C8"/>
    <w:rsid w:val="00BE50E9"/>
    <w:rsid w:val="00BE560F"/>
    <w:rsid w:val="00C2621F"/>
    <w:rsid w:val="00C365B4"/>
    <w:rsid w:val="00C3695E"/>
    <w:rsid w:val="00C4176F"/>
    <w:rsid w:val="00C4728D"/>
    <w:rsid w:val="00C6058A"/>
    <w:rsid w:val="00C87221"/>
    <w:rsid w:val="00CA6660"/>
    <w:rsid w:val="00CB1FB2"/>
    <w:rsid w:val="00CB30AC"/>
    <w:rsid w:val="00CD3E11"/>
    <w:rsid w:val="00CE4C0A"/>
    <w:rsid w:val="00CF22D0"/>
    <w:rsid w:val="00CF5919"/>
    <w:rsid w:val="00CF669B"/>
    <w:rsid w:val="00D03325"/>
    <w:rsid w:val="00D03418"/>
    <w:rsid w:val="00D14E74"/>
    <w:rsid w:val="00D2777A"/>
    <w:rsid w:val="00D46443"/>
    <w:rsid w:val="00D46F1F"/>
    <w:rsid w:val="00D51174"/>
    <w:rsid w:val="00D60844"/>
    <w:rsid w:val="00D750BD"/>
    <w:rsid w:val="00D96341"/>
    <w:rsid w:val="00DC6FFA"/>
    <w:rsid w:val="00DC7B02"/>
    <w:rsid w:val="00E11AD4"/>
    <w:rsid w:val="00E1201F"/>
    <w:rsid w:val="00E16614"/>
    <w:rsid w:val="00E311ED"/>
    <w:rsid w:val="00E377B3"/>
    <w:rsid w:val="00E615A7"/>
    <w:rsid w:val="00E83857"/>
    <w:rsid w:val="00E9261F"/>
    <w:rsid w:val="00E97489"/>
    <w:rsid w:val="00EA1253"/>
    <w:rsid w:val="00EB7E31"/>
    <w:rsid w:val="00ED4061"/>
    <w:rsid w:val="00ED75A6"/>
    <w:rsid w:val="00ED798C"/>
    <w:rsid w:val="00EE0BC8"/>
    <w:rsid w:val="00EE23BF"/>
    <w:rsid w:val="00EE2DF2"/>
    <w:rsid w:val="00EE6E0B"/>
    <w:rsid w:val="00F05900"/>
    <w:rsid w:val="00F26154"/>
    <w:rsid w:val="00F35C36"/>
    <w:rsid w:val="00F75D42"/>
    <w:rsid w:val="00F77515"/>
    <w:rsid w:val="00F87FF5"/>
    <w:rsid w:val="00F94020"/>
    <w:rsid w:val="00F96819"/>
    <w:rsid w:val="00FA0A01"/>
    <w:rsid w:val="00FB77A0"/>
    <w:rsid w:val="00FC34E5"/>
    <w:rsid w:val="00FE1386"/>
    <w:rsid w:val="00FF0C66"/>
    <w:rsid w:val="00FF4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3B0D0-7488-416F-901A-6BE5676A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134</Words>
  <Characters>620</Characters>
  <Application>Microsoft Office Word</Application>
  <DocSecurity>0</DocSecurity>
  <Lines>34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86</cp:revision>
  <dcterms:created xsi:type="dcterms:W3CDTF">2014-11-04T15:28:00Z</dcterms:created>
  <dcterms:modified xsi:type="dcterms:W3CDTF">2015-10-05T17:06:00Z</dcterms:modified>
</cp:coreProperties>
</file>