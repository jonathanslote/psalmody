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8B6E56" w:rsidTr="00C2621F">
        <w:tc>
          <w:tcPr>
            <w:tcW w:w="1248" w:type="pct"/>
          </w:tcPr>
          <w:p w:rsidR="008B6E56" w:rsidRDefault="008B6E56" w:rsidP="00F978B7">
            <w:pPr>
              <w:pStyle w:val="CopticVersemulti-line"/>
            </w:pPr>
            <w:bookmarkStart w:id="0" w:name="_GoBack" w:colFirst="0" w:colLast="0"/>
            <w:r>
              <w:t>Ⲡⲓϣⲟⲣⲡ ⲙ̀ⲙⲁⲣⲧⲩⲣⲟⲥ ⲉ̄ⲑ̄ⲩ̄:</w:t>
            </w:r>
          </w:p>
          <w:p w:rsidR="008B6E56" w:rsidRDefault="008B6E56" w:rsidP="00F978B7">
            <w:pPr>
              <w:pStyle w:val="CopticVersemulti-line"/>
            </w:pPr>
            <w:r>
              <w:t>ⲉ̀ⲧⲁϥϫⲱⲕ ⲉ̀ⲃⲟⲗ ⲛ̀ⲕⲁⲗⲱⲥ:</w:t>
            </w:r>
          </w:p>
          <w:p w:rsidR="008B6E56" w:rsidRDefault="008B6E56" w:rsidP="00F978B7">
            <w:pPr>
              <w:pStyle w:val="CopticVersemulti-line"/>
            </w:pPr>
            <w:r>
              <w:t>ϧⲉⲛ ⲡⲓⲧⲱⲟⲩ ⲛ̀ⲧⲉ Ϣⲓϩⲏⲧ:</w:t>
            </w:r>
          </w:p>
          <w:p w:rsidR="008B6E56" w:rsidRPr="00C35319" w:rsidRDefault="008B6E56" w:rsidP="00F978B7">
            <w:pPr>
              <w:pStyle w:val="CopticHangingVerse"/>
            </w:pPr>
            <w:r>
              <w:t>ⲡⲉ ⲡⲉⲛⲓⲱⲧ ⲉ̄ⲑ̄ⲩ̄ ⲁⲃⲃⲁ Ⲙⲱⲥⲏ.</w:t>
            </w:r>
          </w:p>
        </w:tc>
        <w:tc>
          <w:tcPr>
            <w:tcW w:w="1242" w:type="pct"/>
          </w:tcPr>
          <w:p w:rsidR="008B6E56" w:rsidRDefault="008B6E56" w:rsidP="00F614B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The first holy martyr,</w:t>
            </w:r>
          </w:p>
          <w:p w:rsidR="008B6E56" w:rsidRDefault="008B6E56" w:rsidP="00F614B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Who was well perfected,</w:t>
            </w:r>
          </w:p>
          <w:p w:rsidR="008B6E56" w:rsidRDefault="008B6E56" w:rsidP="00F614B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On the mountain of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Shiheet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,</w:t>
            </w:r>
          </w:p>
          <w:p w:rsidR="008B6E56" w:rsidRPr="00F614B7" w:rsidRDefault="008B6E56" w:rsidP="00F614B7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Is our holy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father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Abba Moses.</w:t>
            </w:r>
          </w:p>
        </w:tc>
        <w:tc>
          <w:tcPr>
            <w:tcW w:w="1255" w:type="pct"/>
          </w:tcPr>
          <w:p w:rsidR="008B6E56" w:rsidRDefault="008B6E56" w:rsidP="00F978B7">
            <w:pPr>
              <w:pStyle w:val="EngHang"/>
            </w:pPr>
            <w:r>
              <w:t>Our father the holy Abba Moses,</w:t>
            </w:r>
          </w:p>
          <w:p w:rsidR="008B6E56" w:rsidRPr="004764BD" w:rsidRDefault="008B6E56" w:rsidP="00F978B7">
            <w:pPr>
              <w:pStyle w:val="EngHang"/>
            </w:pPr>
            <w:r>
              <w:t>Is t</w:t>
            </w:r>
            <w:r w:rsidRPr="004764BD">
              <w:t>he first holy martyr,</w:t>
            </w:r>
          </w:p>
          <w:p w:rsidR="008B6E56" w:rsidRPr="004764BD" w:rsidRDefault="008B6E56" w:rsidP="00F978B7">
            <w:pPr>
              <w:pStyle w:val="EngHang"/>
            </w:pPr>
            <w:r w:rsidRPr="004764BD">
              <w:t>Who was truly perfected,</w:t>
            </w:r>
          </w:p>
          <w:p w:rsidR="008B6E56" w:rsidRPr="004764BD" w:rsidRDefault="008B6E56" w:rsidP="00F978B7">
            <w:pPr>
              <w:pStyle w:val="EngHang"/>
            </w:pPr>
            <w:r w:rsidRPr="004764BD">
              <w:t>In the desert</w:t>
            </w:r>
            <w:r w:rsidRPr="004764BD">
              <w:rPr>
                <w:rStyle w:val="FootnoteReference"/>
              </w:rPr>
              <w:footnoteReference w:id="1"/>
            </w:r>
            <w:r w:rsidRPr="004764BD">
              <w:t xml:space="preserve"> of </w:t>
            </w:r>
            <w:proofErr w:type="spellStart"/>
            <w:r>
              <w:t>Shiheet</w:t>
            </w:r>
            <w:proofErr w:type="spellEnd"/>
            <w:r>
              <w:t>.</w:t>
            </w:r>
          </w:p>
          <w:p w:rsidR="008B6E56" w:rsidRDefault="008B6E56" w:rsidP="00F978B7">
            <w:pPr>
              <w:pStyle w:val="EngHangEnd"/>
            </w:pPr>
          </w:p>
        </w:tc>
        <w:tc>
          <w:tcPr>
            <w:tcW w:w="1255" w:type="pct"/>
          </w:tcPr>
          <w:p w:rsidR="008B6E56" w:rsidRPr="004764BD" w:rsidRDefault="008B6E56" w:rsidP="00F978B7">
            <w:pPr>
              <w:pStyle w:val="EngHang"/>
            </w:pPr>
            <w:r w:rsidRPr="004764BD">
              <w:t>The first holy martyr,</w:t>
            </w:r>
          </w:p>
          <w:p w:rsidR="008B6E56" w:rsidRPr="004764BD" w:rsidRDefault="008B6E56" w:rsidP="00F978B7">
            <w:pPr>
              <w:pStyle w:val="EngHang"/>
            </w:pPr>
            <w:r w:rsidRPr="004764BD">
              <w:t>Who was truly perfected,</w:t>
            </w:r>
          </w:p>
          <w:p w:rsidR="008B6E56" w:rsidRPr="004764BD" w:rsidRDefault="008B6E56" w:rsidP="00F978B7">
            <w:pPr>
              <w:pStyle w:val="EngHang"/>
            </w:pPr>
            <w:r w:rsidRPr="004764BD">
              <w:t>In the desert</w:t>
            </w:r>
            <w:r w:rsidRPr="004764BD">
              <w:rPr>
                <w:rStyle w:val="FootnoteReference"/>
              </w:rPr>
              <w:footnoteReference w:id="2"/>
            </w:r>
            <w:r w:rsidRPr="004764BD">
              <w:t xml:space="preserve"> of </w:t>
            </w:r>
            <w:proofErr w:type="spellStart"/>
            <w:r>
              <w:t>Shiheet</w:t>
            </w:r>
            <w:proofErr w:type="spellEnd"/>
            <w:r w:rsidRPr="004764BD">
              <w:t>:</w:t>
            </w:r>
          </w:p>
          <w:p w:rsidR="008B6E56" w:rsidRDefault="008B6E56" w:rsidP="00F978B7">
            <w:pPr>
              <w:pStyle w:val="EngHangEnd"/>
            </w:pPr>
            <w:r w:rsidRPr="004764BD">
              <w:t>Our father the holy Abba Moses.</w:t>
            </w:r>
          </w:p>
        </w:tc>
      </w:tr>
      <w:tr w:rsidR="008B6E56" w:rsidTr="00C2621F">
        <w:tc>
          <w:tcPr>
            <w:tcW w:w="1248" w:type="pct"/>
          </w:tcPr>
          <w:p w:rsidR="008B6E56" w:rsidRDefault="008B6E56" w:rsidP="00F978B7">
            <w:pPr>
              <w:pStyle w:val="CopticVersemulti-line"/>
            </w:pPr>
            <w:r>
              <w:t>Ⲁϥϣⲱⲡⲓ ⲅⲁⲣ ⲛ̀ⲟⲩⲣⲉϥϯ:</w:t>
            </w:r>
          </w:p>
          <w:p w:rsidR="008B6E56" w:rsidRDefault="008B6E56" w:rsidP="00F978B7">
            <w:pPr>
              <w:pStyle w:val="CopticVersemulti-line"/>
            </w:pPr>
            <w:r>
              <w:t>ⲉϥⲟⲓ ⲛ̀ϩⲟϯ ⲟⲩⲃⲉ ⲛⲓⲇⲉⲙⲱⲛ:</w:t>
            </w:r>
          </w:p>
          <w:p w:rsidR="008B6E56" w:rsidRDefault="008B6E56" w:rsidP="00F978B7">
            <w:pPr>
              <w:pStyle w:val="CopticVersemulti-line"/>
            </w:pPr>
            <w:r>
              <w:t>ⲁϥⲟ̀ϩⲓ ⲉ̀ⲣⲁⲧϥ ϩⲓϫⲉⲛ ϯⲡⲉⲧⲣⲁ:</w:t>
            </w:r>
          </w:p>
          <w:p w:rsidR="008B6E56" w:rsidRPr="00CF5919" w:rsidRDefault="008B6E56" w:rsidP="00F978B7">
            <w:pPr>
              <w:pStyle w:val="CopticHangingVerse"/>
            </w:pPr>
            <w:r>
              <w:t>ⲕⲁⲧⲁ ⲡ̀ⲧⲩⲡⲟⲥ ⲙ̀ⲡⲓⲥ̀ⲧⲁⲩⲣⲟⲥ.</w:t>
            </w:r>
          </w:p>
        </w:tc>
        <w:tc>
          <w:tcPr>
            <w:tcW w:w="1242" w:type="pct"/>
          </w:tcPr>
          <w:p w:rsidR="008B6E56" w:rsidRDefault="008B6E56" w:rsidP="000448AC">
            <w:r>
              <w:t>He became a fighter,</w:t>
            </w:r>
          </w:p>
          <w:p w:rsidR="008B6E56" w:rsidRDefault="008B6E56" w:rsidP="000448AC">
            <w:r>
              <w:t>Whom the demons fear.</w:t>
            </w:r>
          </w:p>
          <w:p w:rsidR="008B6E56" w:rsidRDefault="008B6E56" w:rsidP="000448AC">
            <w:r>
              <w:t xml:space="preserve">He stood upon the rock, </w:t>
            </w:r>
          </w:p>
          <w:p w:rsidR="008B6E56" w:rsidRDefault="008B6E56" w:rsidP="000448AC">
            <w:r>
              <w:t>As a type of the Cross.</w:t>
            </w:r>
          </w:p>
        </w:tc>
        <w:tc>
          <w:tcPr>
            <w:tcW w:w="1255" w:type="pct"/>
          </w:tcPr>
          <w:p w:rsidR="008B6E56" w:rsidRPr="004764BD" w:rsidRDefault="008B6E56" w:rsidP="00F978B7">
            <w:pPr>
              <w:pStyle w:val="EngHang"/>
            </w:pPr>
            <w:r w:rsidRPr="004764BD">
              <w:t>He became a fighter,</w:t>
            </w:r>
          </w:p>
          <w:p w:rsidR="008B6E56" w:rsidRPr="004764BD" w:rsidRDefault="008B6E56" w:rsidP="00F978B7">
            <w:pPr>
              <w:pStyle w:val="EngHang"/>
            </w:pPr>
            <w:r w:rsidRPr="004764BD">
              <w:t>Whom the</w:t>
            </w:r>
            <w:r>
              <w:t xml:space="preserve"> demons fear.</w:t>
            </w:r>
          </w:p>
          <w:p w:rsidR="008B6E56" w:rsidRPr="004764BD" w:rsidRDefault="008B6E56" w:rsidP="00F978B7">
            <w:pPr>
              <w:pStyle w:val="EngHang"/>
            </w:pPr>
            <w:r w:rsidRPr="004764BD">
              <w:t>He stood upon the rock,</w:t>
            </w:r>
          </w:p>
          <w:p w:rsidR="008B6E56" w:rsidRDefault="008B6E56" w:rsidP="00F978B7">
            <w:pPr>
              <w:pStyle w:val="EngHangEnd"/>
            </w:pPr>
            <w:r>
              <w:t>As a type of the cross.</w:t>
            </w:r>
          </w:p>
        </w:tc>
        <w:tc>
          <w:tcPr>
            <w:tcW w:w="1255" w:type="pct"/>
          </w:tcPr>
          <w:p w:rsidR="008B6E56" w:rsidRPr="004764BD" w:rsidRDefault="008B6E56" w:rsidP="00F978B7">
            <w:pPr>
              <w:pStyle w:val="EngHang"/>
            </w:pPr>
            <w:r w:rsidRPr="004764BD">
              <w:t>He became a fighter,</w:t>
            </w:r>
          </w:p>
          <w:p w:rsidR="008B6E56" w:rsidRPr="004764BD" w:rsidRDefault="008B6E56" w:rsidP="00F978B7">
            <w:pPr>
              <w:pStyle w:val="EngHang"/>
            </w:pPr>
            <w:r w:rsidRPr="004764BD">
              <w:t>Whom the demons fear,</w:t>
            </w:r>
          </w:p>
          <w:p w:rsidR="008B6E56" w:rsidRPr="004764BD" w:rsidRDefault="008B6E56" w:rsidP="00F978B7">
            <w:pPr>
              <w:pStyle w:val="EngHang"/>
            </w:pPr>
            <w:r w:rsidRPr="004764BD">
              <w:t>He stood upon the rock,</w:t>
            </w:r>
          </w:p>
          <w:p w:rsidR="008B6E56" w:rsidRDefault="008B6E56" w:rsidP="00F978B7">
            <w:pPr>
              <w:pStyle w:val="EngHangEnd"/>
            </w:pPr>
            <w:r w:rsidRPr="004764BD">
              <w:t>As a type of the cross,</w:t>
            </w:r>
          </w:p>
        </w:tc>
      </w:tr>
      <w:tr w:rsidR="008B6E56" w:rsidTr="00C2621F">
        <w:tc>
          <w:tcPr>
            <w:tcW w:w="1248" w:type="pct"/>
          </w:tcPr>
          <w:p w:rsidR="008B6E56" w:rsidRDefault="008B6E56" w:rsidP="00F978B7">
            <w:pPr>
              <w:pStyle w:val="CopticVersemulti-line"/>
            </w:pPr>
            <w:r>
              <w:t>Ϩⲓⲧⲉⲛ ⲧⲉϥⲛⲓϣϯ ⲛ̀ϩⲩⲡⲟⲙⲟⲛⲏ:</w:t>
            </w:r>
          </w:p>
          <w:p w:rsidR="008B6E56" w:rsidRDefault="008B6E56" w:rsidP="00F978B7">
            <w:pPr>
              <w:pStyle w:val="CopticVersemulti-line"/>
            </w:pPr>
            <w:r>
              <w:t>ⲛⲉⲙ ⲡⲓϧⲓⲥⲓ ⲛ̀ⲧⲉ ⲛⲓⲃⲁⲥⲁⲛⲟⲥ:</w:t>
            </w:r>
          </w:p>
          <w:p w:rsidR="008B6E56" w:rsidRDefault="008B6E56" w:rsidP="00F978B7">
            <w:pPr>
              <w:pStyle w:val="CopticVersemulti-line"/>
            </w:pPr>
            <w:r>
              <w:t>ⲁϥⲉⲣⲫⲟⲣⲓⲛ ⲙ̀ⲡⲓⲭ̀ⲗⲟⲙ:</w:t>
            </w:r>
          </w:p>
          <w:p w:rsidR="008B6E56" w:rsidRPr="001B4E41" w:rsidRDefault="008B6E56" w:rsidP="00F978B7">
            <w:pPr>
              <w:pStyle w:val="CopticHangingVerse"/>
            </w:pPr>
            <w:r w:rsidRPr="001B4E41">
              <w:t>ⲛ̀ⲧⲉ ϯⲙⲉⲧⲙⲁⲣⲧⲩⲣⲟⲥ.</w:t>
            </w:r>
          </w:p>
        </w:tc>
        <w:tc>
          <w:tcPr>
            <w:tcW w:w="1242" w:type="pct"/>
          </w:tcPr>
          <w:p w:rsidR="008B6E56" w:rsidRDefault="008B6E56" w:rsidP="00355077">
            <w:r>
              <w:t>Through his great patience,</w:t>
            </w:r>
          </w:p>
          <w:p w:rsidR="008B6E56" w:rsidRDefault="008B6E56" w:rsidP="00355077">
            <w:r>
              <w:t>Of the travails of his torments,</w:t>
            </w:r>
          </w:p>
          <w:p w:rsidR="008B6E56" w:rsidRDefault="008B6E56" w:rsidP="00355077">
            <w:r>
              <w:t>He worse the crown,</w:t>
            </w:r>
          </w:p>
          <w:p w:rsidR="008B6E56" w:rsidRDefault="008B6E56" w:rsidP="00355077">
            <w:r>
              <w:t>Of martyrdom.</w:t>
            </w:r>
          </w:p>
        </w:tc>
        <w:tc>
          <w:tcPr>
            <w:tcW w:w="1255" w:type="pct"/>
          </w:tcPr>
          <w:p w:rsidR="008B6E56" w:rsidRPr="004764BD" w:rsidRDefault="008B6E56" w:rsidP="00F978B7">
            <w:pPr>
              <w:pStyle w:val="EngHang"/>
            </w:pPr>
            <w:r w:rsidRPr="004764BD">
              <w:t>Through his great patience,</w:t>
            </w:r>
          </w:p>
          <w:p w:rsidR="008B6E56" w:rsidRPr="004764BD" w:rsidRDefault="008B6E56" w:rsidP="00F978B7">
            <w:pPr>
              <w:pStyle w:val="EngHang"/>
            </w:pPr>
            <w:r w:rsidRPr="004764BD">
              <w:t xml:space="preserve">And the suffering of </w:t>
            </w:r>
            <w:r>
              <w:t>torments</w:t>
            </w:r>
            <w:r w:rsidRPr="004764BD">
              <w:rPr>
                <w:rStyle w:val="FootnoteReference"/>
              </w:rPr>
              <w:footnoteReference w:id="3"/>
            </w:r>
            <w:r w:rsidRPr="004764BD">
              <w:t>,</w:t>
            </w:r>
          </w:p>
          <w:p w:rsidR="008B6E56" w:rsidRPr="004764BD" w:rsidRDefault="008B6E56" w:rsidP="00F978B7">
            <w:pPr>
              <w:pStyle w:val="EngHang"/>
            </w:pPr>
            <w:r w:rsidRPr="004764BD">
              <w:t>He wore the crown,</w:t>
            </w:r>
          </w:p>
          <w:p w:rsidR="008B6E56" w:rsidRDefault="008B6E56" w:rsidP="00F978B7">
            <w:pPr>
              <w:pStyle w:val="EngHangEnd"/>
            </w:pPr>
            <w:r w:rsidRPr="004764BD">
              <w:t>Of martyrdom.</w:t>
            </w:r>
          </w:p>
        </w:tc>
        <w:tc>
          <w:tcPr>
            <w:tcW w:w="1255" w:type="pct"/>
          </w:tcPr>
          <w:p w:rsidR="008B6E56" w:rsidRPr="004764BD" w:rsidRDefault="008B6E56" w:rsidP="00F978B7">
            <w:pPr>
              <w:pStyle w:val="EngHang"/>
            </w:pPr>
            <w:r w:rsidRPr="004764BD">
              <w:t>Through his great patience,</w:t>
            </w:r>
          </w:p>
          <w:p w:rsidR="008B6E56" w:rsidRPr="004764BD" w:rsidRDefault="008B6E56" w:rsidP="00F978B7">
            <w:pPr>
              <w:pStyle w:val="EngHang"/>
            </w:pPr>
            <w:r w:rsidRPr="004764BD">
              <w:t>And the suffering of tortures</w:t>
            </w:r>
            <w:r w:rsidRPr="004764BD">
              <w:rPr>
                <w:rStyle w:val="FootnoteReference"/>
              </w:rPr>
              <w:footnoteReference w:id="4"/>
            </w:r>
            <w:r w:rsidRPr="004764BD">
              <w:t>,</w:t>
            </w:r>
          </w:p>
          <w:p w:rsidR="008B6E56" w:rsidRPr="004764BD" w:rsidRDefault="008B6E56" w:rsidP="00F978B7">
            <w:pPr>
              <w:pStyle w:val="EngHang"/>
            </w:pPr>
            <w:r w:rsidRPr="004764BD">
              <w:t>He wore the crown,</w:t>
            </w:r>
          </w:p>
          <w:p w:rsidR="008B6E56" w:rsidRDefault="008B6E56" w:rsidP="00F978B7">
            <w:pPr>
              <w:pStyle w:val="EngHangEnd"/>
            </w:pPr>
            <w:r w:rsidRPr="004764BD">
              <w:t>Of martyrdom.</w:t>
            </w:r>
          </w:p>
        </w:tc>
      </w:tr>
      <w:tr w:rsidR="008B6E56" w:rsidTr="00C2621F">
        <w:tc>
          <w:tcPr>
            <w:tcW w:w="1248" w:type="pct"/>
          </w:tcPr>
          <w:p w:rsidR="008B6E56" w:rsidRDefault="008B6E56" w:rsidP="00F978B7">
            <w:pPr>
              <w:pStyle w:val="CopticVersemulti-line"/>
            </w:pPr>
            <w:r>
              <w:t>Ⲁϥϩⲱⲗ ⲉ̀ⲡ̀ϭⲓⲥⲓ ϧⲉⲛ ⲡⲓⲡ̄ⲛ̄ⲁ̄:</w:t>
            </w:r>
          </w:p>
          <w:p w:rsidR="008B6E56" w:rsidRDefault="008B6E56" w:rsidP="00F978B7">
            <w:pPr>
              <w:pStyle w:val="CopticVersemulti-line"/>
            </w:pPr>
            <w:r>
              <w:t>ⲉ̀ϧⲟⲩⲛ ⲉ̀ⲛⲉϥⲙⲁⲛ̀ⲉⲙⲧⲟⲛ:</w:t>
            </w:r>
          </w:p>
          <w:p w:rsidR="008B6E56" w:rsidRDefault="008B6E56" w:rsidP="00F978B7">
            <w:pPr>
              <w:pStyle w:val="CopticVersemulti-line"/>
            </w:pPr>
            <w:r>
              <w:t>ⲉ̀ⲧⲁϥⲥⲉⲃⲧⲱⲧⲟⲩ ⲛ̀ϫⲉ Ⲡⲟ̄ⲥ̄:</w:t>
            </w:r>
          </w:p>
          <w:p w:rsidR="008B6E56" w:rsidRDefault="008B6E56" w:rsidP="00F978B7">
            <w:pPr>
              <w:pStyle w:val="CopticHangingVerse"/>
            </w:pPr>
            <w:r>
              <w:t xml:space="preserve">ⲛ̀ⲛⲏⲉⲑⲙⲉⲓ ⲙ̀ⲡⲉϥⲣⲁⲛ ⲉ̄ⲑ̄ⲩ̄. </w:t>
            </w:r>
          </w:p>
        </w:tc>
        <w:tc>
          <w:tcPr>
            <w:tcW w:w="1242" w:type="pct"/>
          </w:tcPr>
          <w:p w:rsidR="008B6E56" w:rsidRDefault="008B6E56" w:rsidP="00511A3D">
            <w:r>
              <w:t>He flew in the spirit to the heights,</w:t>
            </w:r>
          </w:p>
          <w:p w:rsidR="008B6E56" w:rsidRDefault="008B6E56" w:rsidP="00511A3D">
            <w:r>
              <w:t>To the place of rest,</w:t>
            </w:r>
          </w:p>
          <w:p w:rsidR="008B6E56" w:rsidRDefault="008B6E56" w:rsidP="00511A3D">
            <w:r>
              <w:t>Which the Lord has prepared,</w:t>
            </w:r>
          </w:p>
          <w:p w:rsidR="008B6E56" w:rsidRDefault="008B6E56" w:rsidP="00511A3D">
            <w:r>
              <w:t>For those who love His Holy Name.</w:t>
            </w:r>
          </w:p>
        </w:tc>
        <w:tc>
          <w:tcPr>
            <w:tcW w:w="1255" w:type="pct"/>
          </w:tcPr>
          <w:p w:rsidR="008B6E56" w:rsidRPr="004764BD" w:rsidRDefault="008B6E56" w:rsidP="00F978B7">
            <w:pPr>
              <w:pStyle w:val="EngHang"/>
            </w:pPr>
            <w:r>
              <w:t>He soared</w:t>
            </w:r>
            <w:r w:rsidRPr="004764BD">
              <w:t xml:space="preserve"> to the heights in the spirit,</w:t>
            </w:r>
          </w:p>
          <w:p w:rsidR="008B6E56" w:rsidRPr="004764BD" w:rsidRDefault="008B6E56" w:rsidP="00F978B7">
            <w:pPr>
              <w:pStyle w:val="EngHang"/>
            </w:pPr>
            <w:r w:rsidRPr="004764BD">
              <w:t>To his place of rest,</w:t>
            </w:r>
          </w:p>
          <w:p w:rsidR="008B6E56" w:rsidRPr="004764BD" w:rsidRDefault="008B6E56" w:rsidP="00F978B7">
            <w:pPr>
              <w:pStyle w:val="EngHang"/>
            </w:pPr>
            <w:r w:rsidRPr="004764BD">
              <w:t>Which the Lord has prepared,</w:t>
            </w:r>
          </w:p>
          <w:p w:rsidR="008B6E56" w:rsidRDefault="008B6E56" w:rsidP="00F978B7">
            <w:pPr>
              <w:pStyle w:val="EngHangEnd"/>
            </w:pPr>
            <w:r w:rsidRPr="004764BD">
              <w:t>For those who love His Holy Name.</w:t>
            </w:r>
          </w:p>
        </w:tc>
        <w:tc>
          <w:tcPr>
            <w:tcW w:w="1255" w:type="pct"/>
          </w:tcPr>
          <w:p w:rsidR="008B6E56" w:rsidRPr="004764BD" w:rsidRDefault="008B6E56" w:rsidP="00F978B7">
            <w:pPr>
              <w:pStyle w:val="EngHang"/>
            </w:pPr>
            <w:r w:rsidRPr="004764BD">
              <w:t>He flew to the heights in the spirit,</w:t>
            </w:r>
          </w:p>
          <w:p w:rsidR="008B6E56" w:rsidRPr="004764BD" w:rsidRDefault="008B6E56" w:rsidP="00F978B7">
            <w:pPr>
              <w:pStyle w:val="EngHang"/>
            </w:pPr>
            <w:r w:rsidRPr="004764BD">
              <w:t>To his place of rest,</w:t>
            </w:r>
          </w:p>
          <w:p w:rsidR="008B6E56" w:rsidRPr="004764BD" w:rsidRDefault="008B6E56" w:rsidP="00F978B7">
            <w:pPr>
              <w:pStyle w:val="EngHang"/>
            </w:pPr>
            <w:r w:rsidRPr="004764BD">
              <w:t>Which the Lord has prepared,</w:t>
            </w:r>
          </w:p>
          <w:p w:rsidR="008B6E56" w:rsidRDefault="008B6E56" w:rsidP="00F978B7">
            <w:pPr>
              <w:pStyle w:val="EngHangEnd"/>
            </w:pPr>
            <w:r w:rsidRPr="004764BD">
              <w:t>For those who love His Holy Name.</w:t>
            </w:r>
          </w:p>
        </w:tc>
      </w:tr>
      <w:tr w:rsidR="008B6E56" w:rsidTr="00C2621F">
        <w:tc>
          <w:tcPr>
            <w:tcW w:w="1248" w:type="pct"/>
          </w:tcPr>
          <w:p w:rsidR="008B6E56" w:rsidRDefault="008B6E56" w:rsidP="00F978B7">
            <w:pPr>
              <w:pStyle w:val="CopticVersemulti-line"/>
            </w:pPr>
            <w:r>
              <w:t>Ⲁϥⲥⲱϫⲡ ⲛⲁⲛ ⲙ̀ⲡⲉϥⲥⲱⲙⲁ:</w:t>
            </w:r>
          </w:p>
          <w:p w:rsidR="008B6E56" w:rsidRDefault="008B6E56" w:rsidP="00F978B7">
            <w:pPr>
              <w:pStyle w:val="CopticVersemulti-line"/>
            </w:pPr>
            <w:r>
              <w:lastRenderedPageBreak/>
              <w:t>ⲛⲉⲙ ⲡⲉϥⲥ̀ⲡⲏⲗⲉⲟⲛ ⲉ̄ⲑ̄ⲩ̄:</w:t>
            </w:r>
          </w:p>
          <w:p w:rsidR="008B6E56" w:rsidRDefault="008B6E56" w:rsidP="00F978B7">
            <w:pPr>
              <w:pStyle w:val="CopticVersemulti-line"/>
            </w:pPr>
            <w:r>
              <w:t>ⲉⲑⲣⲉⲛϫⲱⲕ ⲉ̀ⲃⲟⲗ ⲛ̀ϧⲏⲧϥ:</w:t>
            </w:r>
          </w:p>
          <w:p w:rsidR="008B6E56" w:rsidRDefault="008B6E56" w:rsidP="00F978B7">
            <w:pPr>
              <w:pStyle w:val="CopticHangingVerse"/>
            </w:pPr>
            <w:r>
              <w:t>ⲙ̀ⲡⲉϥⲉⲣⲫ̀ⲙⲉⲩⲓ̀ ⲉⲧⲧⲁⲓⲏⲟⲩⲧ.</w:t>
            </w:r>
          </w:p>
        </w:tc>
        <w:tc>
          <w:tcPr>
            <w:tcW w:w="1242" w:type="pct"/>
          </w:tcPr>
          <w:p w:rsidR="008B6E56" w:rsidRDefault="008B6E56" w:rsidP="00511A3D">
            <w:r>
              <w:lastRenderedPageBreak/>
              <w:t>He left for us his holy body,</w:t>
            </w:r>
          </w:p>
          <w:p w:rsidR="008B6E56" w:rsidRDefault="008B6E56" w:rsidP="00511A3D">
            <w:r>
              <w:lastRenderedPageBreak/>
              <w:t>And his holy cave,</w:t>
            </w:r>
          </w:p>
          <w:p w:rsidR="008B6E56" w:rsidRDefault="008B6E56" w:rsidP="00511A3D">
            <w:r>
              <w:t>That we may complete in it,</w:t>
            </w:r>
          </w:p>
          <w:p w:rsidR="008B6E56" w:rsidRDefault="008B6E56" w:rsidP="00511A3D">
            <w:r>
              <w:t>His honored memorial.</w:t>
            </w:r>
          </w:p>
        </w:tc>
        <w:tc>
          <w:tcPr>
            <w:tcW w:w="1255" w:type="pct"/>
          </w:tcPr>
          <w:p w:rsidR="008B6E56" w:rsidRPr="004764BD" w:rsidRDefault="008B6E56" w:rsidP="00F978B7">
            <w:pPr>
              <w:pStyle w:val="EngHang"/>
            </w:pPr>
            <w:r w:rsidRPr="004764BD">
              <w:lastRenderedPageBreak/>
              <w:t>He bequeathed to us his body,</w:t>
            </w:r>
          </w:p>
          <w:p w:rsidR="008B6E56" w:rsidRPr="004764BD" w:rsidRDefault="008B6E56" w:rsidP="00F978B7">
            <w:pPr>
              <w:pStyle w:val="EngHang"/>
            </w:pPr>
            <w:r w:rsidRPr="004764BD">
              <w:lastRenderedPageBreak/>
              <w:t>And his holy cave,</w:t>
            </w:r>
          </w:p>
          <w:p w:rsidR="008B6E56" w:rsidRPr="004764BD" w:rsidRDefault="008B6E56" w:rsidP="00F978B7">
            <w:pPr>
              <w:pStyle w:val="EngHang"/>
            </w:pPr>
            <w:r w:rsidRPr="004764BD">
              <w:t>That we may fulfill in it,</w:t>
            </w:r>
          </w:p>
          <w:p w:rsidR="008B6E56" w:rsidRDefault="008B6E56" w:rsidP="00F978B7">
            <w:pPr>
              <w:pStyle w:val="EngHangEnd"/>
            </w:pPr>
            <w:r>
              <w:t>His honoured remembrance,</w:t>
            </w:r>
          </w:p>
        </w:tc>
        <w:tc>
          <w:tcPr>
            <w:tcW w:w="1255" w:type="pct"/>
          </w:tcPr>
          <w:p w:rsidR="008B6E56" w:rsidRPr="004764BD" w:rsidRDefault="008B6E56" w:rsidP="00F978B7">
            <w:pPr>
              <w:pStyle w:val="EngHang"/>
            </w:pPr>
            <w:r w:rsidRPr="004764BD">
              <w:lastRenderedPageBreak/>
              <w:t>He bequeathed to us his body,</w:t>
            </w:r>
          </w:p>
          <w:p w:rsidR="008B6E56" w:rsidRPr="004764BD" w:rsidRDefault="008B6E56" w:rsidP="00F978B7">
            <w:pPr>
              <w:pStyle w:val="EngHang"/>
            </w:pPr>
            <w:r w:rsidRPr="004764BD">
              <w:lastRenderedPageBreak/>
              <w:t>And his holy cave,</w:t>
            </w:r>
          </w:p>
          <w:p w:rsidR="008B6E56" w:rsidRPr="004764BD" w:rsidRDefault="008B6E56" w:rsidP="00F978B7">
            <w:pPr>
              <w:pStyle w:val="EngHang"/>
            </w:pPr>
            <w:r w:rsidRPr="004764BD">
              <w:t>That we may fulfill in it,</w:t>
            </w:r>
          </w:p>
          <w:p w:rsidR="008B6E56" w:rsidRDefault="008B6E56" w:rsidP="00F978B7">
            <w:pPr>
              <w:pStyle w:val="EngHangEnd"/>
            </w:pPr>
            <w:r w:rsidRPr="004764BD">
              <w:t>His honoured remembrance.</w:t>
            </w:r>
          </w:p>
        </w:tc>
      </w:tr>
      <w:tr w:rsidR="008B6E56" w:rsidTr="00C2621F">
        <w:tc>
          <w:tcPr>
            <w:tcW w:w="1248" w:type="pct"/>
          </w:tcPr>
          <w:p w:rsidR="008B6E56" w:rsidRDefault="008B6E56" w:rsidP="00F978B7">
            <w:pPr>
              <w:pStyle w:val="CopticVersemulti-line"/>
            </w:pPr>
            <w:r>
              <w:lastRenderedPageBreak/>
              <w:t>Ⲉⲛⲱϣ ⲉ̀ⲃⲟⲗ ⲉⲛϫⲱ ⲙ̀ⲙⲟⲥ:</w:t>
            </w:r>
          </w:p>
          <w:p w:rsidR="008B6E56" w:rsidRDefault="008B6E56" w:rsidP="00F978B7">
            <w:pPr>
              <w:pStyle w:val="CopticVersemulti-line"/>
            </w:pPr>
            <w:r>
              <w:t>Ϫⲉ Ⲫϯ ⲛ̀ⲁⲃⲃⲁ Ⲙⲱⲥⲏ:</w:t>
            </w:r>
          </w:p>
          <w:p w:rsidR="008B6E56" w:rsidRDefault="008B6E56" w:rsidP="00F978B7">
            <w:pPr>
              <w:pStyle w:val="CopticVersemulti-line"/>
            </w:pPr>
            <w:r>
              <w:t>ⲛⲉⲙ ⲛⲏⲉ̀ⲧⲁⲩϫⲱⲕ ⲉ̀ⲃⲟⲗ ⲛⲉⲙⲁϥ:</w:t>
            </w:r>
          </w:p>
          <w:p w:rsidR="008B6E56" w:rsidRDefault="008B6E56" w:rsidP="00F978B7">
            <w:pPr>
              <w:pStyle w:val="CopticHangingVerse"/>
            </w:pPr>
            <w:r>
              <w:t>ⲁ̀ⲡⲓⲟⲩⲛⲁⲓ ⲛⲉⲙ ⲛⲉⲛⲯⲩⲭⲏ.</w:t>
            </w:r>
          </w:p>
        </w:tc>
        <w:tc>
          <w:tcPr>
            <w:tcW w:w="1242" w:type="pct"/>
          </w:tcPr>
          <w:p w:rsidR="008B6E56" w:rsidRDefault="008B6E56" w:rsidP="000A7692">
            <w:proofErr w:type="spellStart"/>
            <w:r>
              <w:t>Proclaming</w:t>
            </w:r>
            <w:proofErr w:type="spellEnd"/>
            <w:r>
              <w:t xml:space="preserve"> and saying,</w:t>
            </w:r>
          </w:p>
          <w:p w:rsidR="008B6E56" w:rsidRDefault="008B6E56" w:rsidP="000A7692">
            <w:r>
              <w:t>“O God of Abba Moses,</w:t>
            </w:r>
          </w:p>
          <w:p w:rsidR="008B6E56" w:rsidRDefault="008B6E56" w:rsidP="000A7692">
            <w:r>
              <w:t>And those who were perfected with him,</w:t>
            </w:r>
          </w:p>
          <w:p w:rsidR="008B6E56" w:rsidRPr="000A7692" w:rsidRDefault="008B6E56" w:rsidP="000A7692">
            <w:r>
              <w:t>Have mercy upon our souls.”</w:t>
            </w:r>
          </w:p>
        </w:tc>
        <w:tc>
          <w:tcPr>
            <w:tcW w:w="1255" w:type="pct"/>
          </w:tcPr>
          <w:p w:rsidR="008B6E56" w:rsidRPr="004764BD" w:rsidRDefault="008B6E56" w:rsidP="00F978B7">
            <w:pPr>
              <w:pStyle w:val="EngHang"/>
            </w:pPr>
            <w:r w:rsidRPr="004764BD">
              <w:t>Proclaiming and saying,</w:t>
            </w:r>
          </w:p>
          <w:p w:rsidR="008B6E56" w:rsidRPr="004764BD" w:rsidRDefault="008B6E56" w:rsidP="00F978B7">
            <w:pPr>
              <w:pStyle w:val="EngHang"/>
            </w:pPr>
            <w:r>
              <w:t>“</w:t>
            </w:r>
            <w:r w:rsidRPr="004764BD">
              <w:t>O God of Abba Moses,</w:t>
            </w:r>
          </w:p>
          <w:p w:rsidR="008B6E56" w:rsidRPr="004764BD" w:rsidRDefault="008B6E56" w:rsidP="00F978B7">
            <w:pPr>
              <w:pStyle w:val="EngHang"/>
            </w:pPr>
            <w:r w:rsidRPr="004764BD">
              <w:t>And those who were perfected with him,</w:t>
            </w:r>
          </w:p>
          <w:p w:rsidR="008B6E56" w:rsidRDefault="008B6E56" w:rsidP="008B6E56">
            <w:pPr>
              <w:pStyle w:val="EngHangEnd"/>
            </w:pPr>
            <w:r w:rsidRPr="004764BD">
              <w:t xml:space="preserve">Have mercy </w:t>
            </w:r>
            <w:r>
              <w:t>on</w:t>
            </w:r>
            <w:r w:rsidRPr="004764BD">
              <w:t xml:space="preserve"> our souls</w:t>
            </w:r>
            <w:r>
              <w:t>.”</w:t>
            </w:r>
          </w:p>
        </w:tc>
        <w:tc>
          <w:tcPr>
            <w:tcW w:w="1255" w:type="pct"/>
          </w:tcPr>
          <w:p w:rsidR="008B6E56" w:rsidRPr="004764BD" w:rsidRDefault="008B6E56" w:rsidP="00F978B7">
            <w:pPr>
              <w:pStyle w:val="EngHang"/>
            </w:pPr>
            <w:r w:rsidRPr="004764BD">
              <w:t>Proclaiming and saying,</w:t>
            </w:r>
          </w:p>
          <w:p w:rsidR="008B6E56" w:rsidRPr="004764BD" w:rsidRDefault="008B6E56" w:rsidP="00F978B7">
            <w:pPr>
              <w:pStyle w:val="EngHang"/>
            </w:pPr>
            <w:r w:rsidRPr="004764BD">
              <w:t>O God of Abba Moses,</w:t>
            </w:r>
          </w:p>
          <w:p w:rsidR="008B6E56" w:rsidRPr="004764BD" w:rsidRDefault="008B6E56" w:rsidP="00F978B7">
            <w:pPr>
              <w:pStyle w:val="EngHang"/>
            </w:pPr>
            <w:r w:rsidRPr="004764BD">
              <w:t>And those who were perfected with him,</w:t>
            </w:r>
          </w:p>
          <w:p w:rsidR="008B6E56" w:rsidRDefault="008B6E56" w:rsidP="00F978B7">
            <w:pPr>
              <w:pStyle w:val="EngHangEnd"/>
            </w:pPr>
            <w:r w:rsidRPr="004764BD">
              <w:t>Have mercy with</w:t>
            </w:r>
            <w:r w:rsidRPr="004764BD">
              <w:rPr>
                <w:rStyle w:val="FootnoteReference"/>
              </w:rPr>
              <w:footnoteReference w:id="5"/>
            </w:r>
            <w:r w:rsidRPr="004764BD">
              <w:t xml:space="preserve"> our souls.</w:t>
            </w:r>
          </w:p>
        </w:tc>
      </w:tr>
      <w:tr w:rsidR="008B6E56" w:rsidTr="00C2621F">
        <w:tc>
          <w:tcPr>
            <w:tcW w:w="1248" w:type="pct"/>
          </w:tcPr>
          <w:p w:rsidR="008B6E56" w:rsidRDefault="008B6E56" w:rsidP="00F978B7">
            <w:pPr>
              <w:pStyle w:val="CopticVersemulti-line"/>
            </w:pPr>
            <w:r>
              <w:t>Ⲟⲩⲟϩ ⲛ̀ⲧⲉⲛϣⲁϣⲛⲓ ⲉ̀ⲛⲓⲱϣ:</w:t>
            </w:r>
          </w:p>
          <w:p w:rsidR="008B6E56" w:rsidRDefault="008B6E56" w:rsidP="00F978B7">
            <w:pPr>
              <w:pStyle w:val="CopticVersemulti-line"/>
            </w:pPr>
            <w:r>
              <w:t>ⲉ̀ⲧⲁϥⲥⲁⲃⲧⲱⲧⲟⲩ ⲛ̀ⲛⲏⲉ̄ⲑ̄ⲩ̄:</w:t>
            </w:r>
          </w:p>
          <w:p w:rsidR="008B6E56" w:rsidRDefault="008B6E56" w:rsidP="00F978B7">
            <w:pPr>
              <w:pStyle w:val="CopticVersemulti-line"/>
            </w:pPr>
            <w:r>
              <w:t>ⲉ̀ⲧⲁⲩⲣⲁⲛⲁϥ ⲓⲥϫⲉⲛ ⲡ̀ⲉ̀ⲛⲉϩ:</w:t>
            </w:r>
          </w:p>
          <w:p w:rsidR="008B6E56" w:rsidRDefault="008B6E56" w:rsidP="00F978B7">
            <w:pPr>
              <w:pStyle w:val="CopticHangingVerse"/>
            </w:pPr>
            <w:r>
              <w:t>ⲉⲑⲃⲉ ⲧⲟⲩⲁ̀ⲅⲁⲡⲏ ⲉ̀ϧⲟⲩⲛ ⲉ̀ⲣⲟϥ.</w:t>
            </w:r>
          </w:p>
        </w:tc>
        <w:tc>
          <w:tcPr>
            <w:tcW w:w="1242" w:type="pct"/>
          </w:tcPr>
          <w:p w:rsidR="008B6E56" w:rsidRDefault="008B6E56" w:rsidP="000A7692">
            <w:r>
              <w:t>That we may win the promises,</w:t>
            </w:r>
          </w:p>
          <w:p w:rsidR="008B6E56" w:rsidRDefault="008B6E56" w:rsidP="000A7692">
            <w:r>
              <w:t>Which He has prepared for the saints,</w:t>
            </w:r>
          </w:p>
          <w:p w:rsidR="008B6E56" w:rsidRDefault="008B6E56" w:rsidP="000A7692">
            <w:r>
              <w:t>Who have pleased Him since the beginning,</w:t>
            </w:r>
          </w:p>
          <w:p w:rsidR="008B6E56" w:rsidRPr="000A7692" w:rsidRDefault="008B6E56" w:rsidP="000A7692">
            <w:r>
              <w:t>Because of their love for Him.</w:t>
            </w:r>
          </w:p>
        </w:tc>
        <w:tc>
          <w:tcPr>
            <w:tcW w:w="1255" w:type="pct"/>
          </w:tcPr>
          <w:p w:rsidR="008B6E56" w:rsidRPr="004764BD" w:rsidRDefault="008B6E56" w:rsidP="00F978B7">
            <w:pPr>
              <w:pStyle w:val="EngHang"/>
            </w:pPr>
            <w:r w:rsidRPr="004764BD">
              <w:t>That we may obtain the promises,</w:t>
            </w:r>
          </w:p>
          <w:p w:rsidR="008B6E56" w:rsidRPr="004764BD" w:rsidRDefault="008B6E56" w:rsidP="00F978B7">
            <w:pPr>
              <w:pStyle w:val="EngHang"/>
            </w:pPr>
            <w:r w:rsidRPr="004764BD">
              <w:t>That He prepared for the holy,</w:t>
            </w:r>
          </w:p>
          <w:p w:rsidR="008B6E56" w:rsidRPr="004764BD" w:rsidRDefault="008B6E56" w:rsidP="00F978B7">
            <w:pPr>
              <w:pStyle w:val="EngHang"/>
            </w:pPr>
            <w:r w:rsidRPr="004764BD">
              <w:t>Who have pleased him since the beginning,</w:t>
            </w:r>
          </w:p>
          <w:p w:rsidR="008B6E56" w:rsidRDefault="008B6E56" w:rsidP="00F978B7">
            <w:pPr>
              <w:pStyle w:val="EngHangEnd"/>
            </w:pPr>
            <w:r w:rsidRPr="004764BD">
              <w:t>Because of their love for Him.</w:t>
            </w:r>
          </w:p>
        </w:tc>
        <w:tc>
          <w:tcPr>
            <w:tcW w:w="1255" w:type="pct"/>
          </w:tcPr>
          <w:p w:rsidR="008B6E56" w:rsidRPr="004764BD" w:rsidRDefault="008B6E56" w:rsidP="00F978B7">
            <w:pPr>
              <w:pStyle w:val="EngHang"/>
            </w:pPr>
            <w:r w:rsidRPr="004764BD">
              <w:t>That we may obtain the promises,</w:t>
            </w:r>
          </w:p>
          <w:p w:rsidR="008B6E56" w:rsidRPr="004764BD" w:rsidRDefault="008B6E56" w:rsidP="00F978B7">
            <w:pPr>
              <w:pStyle w:val="EngHang"/>
            </w:pPr>
            <w:r w:rsidRPr="004764BD">
              <w:t>That He prepared for the holy,</w:t>
            </w:r>
          </w:p>
          <w:p w:rsidR="008B6E56" w:rsidRPr="004764BD" w:rsidRDefault="008B6E56" w:rsidP="00F978B7">
            <w:pPr>
              <w:pStyle w:val="EngHang"/>
            </w:pPr>
            <w:r w:rsidRPr="004764BD">
              <w:t>Who have pleased him since the beginning,</w:t>
            </w:r>
          </w:p>
          <w:p w:rsidR="008B6E56" w:rsidRDefault="008B6E56" w:rsidP="00F978B7">
            <w:pPr>
              <w:pStyle w:val="EngHangEnd"/>
            </w:pPr>
            <w:r w:rsidRPr="004764BD">
              <w:t>Because of their love for Him.</w:t>
            </w:r>
          </w:p>
        </w:tc>
      </w:tr>
      <w:tr w:rsidR="008B6E56" w:rsidTr="00C2621F">
        <w:tc>
          <w:tcPr>
            <w:tcW w:w="1248" w:type="pct"/>
          </w:tcPr>
          <w:p w:rsidR="008B6E56" w:rsidRDefault="008B6E56" w:rsidP="00F978B7">
            <w:pPr>
              <w:pStyle w:val="CopticVersemulti-line"/>
            </w:pPr>
            <w:r>
              <w:t>Ⲧⲱⲃϩ ⲙ̀Ⲡⲟ̄ⲥ̄ ⲉ̀ϩ̀ⲣⲏⲓ ⲉ̀ϫⲱⲛ:</w:t>
            </w:r>
          </w:p>
          <w:p w:rsidR="008B6E56" w:rsidRDefault="008B6E56" w:rsidP="00F978B7">
            <w:pPr>
              <w:pStyle w:val="CopticVersemulti-line"/>
            </w:pPr>
            <w:r>
              <w:t>ⲱ̀ ⲡⲁⲟ̄ⲥ̄ ⲛ̀ⲓⲱⲧ ⲁⲃⲃⲁ Ⲙⲱⲥⲏ:</w:t>
            </w:r>
          </w:p>
          <w:p w:rsidR="008B6E56" w:rsidRDefault="008B6E56" w:rsidP="00F978B7">
            <w:pPr>
              <w:pStyle w:val="CopticVersemulti-line"/>
            </w:pPr>
            <w:r>
              <w:t>ⲛⲉⲙ ⲛⲉϥϣⲏⲣⲓ ⲛ̀ⲥ̀ⲧⲁⲩⲣⲟⲫⲟⲣⲟⲥ:</w:t>
            </w:r>
          </w:p>
          <w:p w:rsidR="008B6E56" w:rsidRDefault="008B6E56" w:rsidP="00F978B7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8B6E56" w:rsidRDefault="008B6E56" w:rsidP="000A7692">
            <w:r>
              <w:t>Pray to the Lord on our behalf,</w:t>
            </w:r>
          </w:p>
          <w:p w:rsidR="008B6E56" w:rsidRDefault="008B6E56" w:rsidP="000A7692">
            <w:r>
              <w:t>O my master the father Abba Moses,</w:t>
            </w:r>
          </w:p>
          <w:p w:rsidR="008B6E56" w:rsidRDefault="008B6E56" w:rsidP="000A7692">
            <w:r>
              <w:t>And his children the cross-bearers,</w:t>
            </w:r>
          </w:p>
          <w:p w:rsidR="008B6E56" w:rsidRPr="000A7692" w:rsidRDefault="008B6E56" w:rsidP="000A7692">
            <w:r>
              <w:t>That He may forgive us our sins.</w:t>
            </w:r>
          </w:p>
        </w:tc>
        <w:tc>
          <w:tcPr>
            <w:tcW w:w="1255" w:type="pct"/>
          </w:tcPr>
          <w:p w:rsidR="008B6E56" w:rsidRPr="004764BD" w:rsidRDefault="008B6E56" w:rsidP="00F978B7">
            <w:pPr>
              <w:pStyle w:val="EngHang"/>
            </w:pPr>
            <w:r w:rsidRPr="004764BD">
              <w:t>Pray to the Lord on our behalf,</w:t>
            </w:r>
          </w:p>
          <w:p w:rsidR="008B6E56" w:rsidRPr="004764BD" w:rsidRDefault="008B6E56" w:rsidP="00F978B7">
            <w:pPr>
              <w:pStyle w:val="EngHang"/>
            </w:pPr>
            <w:r w:rsidRPr="004764BD">
              <w:t xml:space="preserve">O My lord and father Abba Moses, </w:t>
            </w:r>
          </w:p>
          <w:p w:rsidR="008B6E56" w:rsidRPr="004764BD" w:rsidRDefault="008B6E56" w:rsidP="00F978B7">
            <w:pPr>
              <w:pStyle w:val="EngHang"/>
            </w:pPr>
            <w:r w:rsidRPr="004764BD">
              <w:t>And his children the cross-bearers,</w:t>
            </w:r>
          </w:p>
          <w:p w:rsidR="008B6E56" w:rsidRDefault="008B6E56" w:rsidP="00F978B7">
            <w:pPr>
              <w:pStyle w:val="EngHangEnd"/>
            </w:pPr>
            <w:r w:rsidRPr="004764BD">
              <w:t>That He may</w:t>
            </w:r>
            <w:r>
              <w:t xml:space="preserve"> forgive us our sins.</w:t>
            </w:r>
          </w:p>
        </w:tc>
        <w:tc>
          <w:tcPr>
            <w:tcW w:w="1255" w:type="pct"/>
          </w:tcPr>
          <w:p w:rsidR="008B6E56" w:rsidRPr="004764BD" w:rsidRDefault="008B6E56" w:rsidP="00F978B7">
            <w:pPr>
              <w:pStyle w:val="EngHang"/>
            </w:pPr>
            <w:r w:rsidRPr="004764BD">
              <w:t>Pray to the Lord on our behalf,</w:t>
            </w:r>
          </w:p>
          <w:p w:rsidR="008B6E56" w:rsidRPr="004764BD" w:rsidRDefault="008B6E56" w:rsidP="00F978B7">
            <w:pPr>
              <w:pStyle w:val="EngHang"/>
            </w:pPr>
            <w:r w:rsidRPr="004764BD">
              <w:t xml:space="preserve">O My lord and father Abba Moses, </w:t>
            </w:r>
          </w:p>
          <w:p w:rsidR="008B6E56" w:rsidRPr="004764BD" w:rsidRDefault="008B6E56" w:rsidP="00F978B7">
            <w:pPr>
              <w:pStyle w:val="EngHang"/>
            </w:pPr>
            <w:r w:rsidRPr="004764BD">
              <w:t>And his children the cross-bearers,</w:t>
            </w:r>
          </w:p>
          <w:p w:rsidR="008B6E56" w:rsidRDefault="008B6E56" w:rsidP="00F978B7">
            <w:pPr>
              <w:pStyle w:val="EngHangEnd"/>
            </w:pPr>
            <w:r w:rsidRPr="004764BD">
              <w:t>That He may</w:t>
            </w:r>
            <w:r>
              <w:t xml:space="preserve"> forgive us our sins.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512" w:rsidRDefault="003E2512" w:rsidP="00E83857">
      <w:pPr>
        <w:spacing w:after="0" w:line="240" w:lineRule="auto"/>
      </w:pPr>
      <w:r>
        <w:separator/>
      </w:r>
    </w:p>
  </w:endnote>
  <w:endnote w:type="continuationSeparator" w:id="0">
    <w:p w:rsidR="003E2512" w:rsidRDefault="003E2512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S Avva Shenouda">
    <w:panose1 w:val="020B7200000000000000"/>
    <w:charset w:val="00"/>
    <w:family w:val="swiss"/>
    <w:pitch w:val="variable"/>
    <w:sig w:usb0="80000003" w:usb1="00000000" w:usb2="00000000" w:usb3="00000000" w:csb0="00000001" w:csb1="00000000"/>
  </w:font>
  <w:font w:name="Antonious Normal">
    <w:altName w:val="Mangal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512" w:rsidRDefault="003E2512" w:rsidP="00E83857">
      <w:pPr>
        <w:spacing w:after="0" w:line="240" w:lineRule="auto"/>
      </w:pPr>
      <w:r>
        <w:separator/>
      </w:r>
    </w:p>
  </w:footnote>
  <w:footnote w:type="continuationSeparator" w:id="0">
    <w:p w:rsidR="003E2512" w:rsidRDefault="003E2512" w:rsidP="00E83857">
      <w:pPr>
        <w:spacing w:after="0" w:line="240" w:lineRule="auto"/>
      </w:pPr>
      <w:r>
        <w:continuationSeparator/>
      </w:r>
    </w:p>
  </w:footnote>
  <w:footnote w:id="1">
    <w:p w:rsidR="008B6E56" w:rsidRDefault="008B6E56">
      <w:pPr>
        <w:pStyle w:val="footnote"/>
        <w:rPr>
          <w:ins w:id="1" w:author="Brett Slote" w:date="2011-07-21T18:49:00Z"/>
        </w:rPr>
        <w:pPrChange w:id="2" w:author="Brett Slote" w:date="2011-07-21T20:02:00Z">
          <w:pPr>
            <w:pStyle w:val="FootnoteText"/>
          </w:pPr>
        </w:pPrChange>
      </w:pPr>
      <w:ins w:id="3" w:author="Brett Slote" w:date="2011-07-21T18:49:00Z">
        <w:r>
          <w:rPr>
            <w:rStyle w:val="FootnoteReference"/>
          </w:rPr>
          <w:footnoteRef/>
        </w:r>
        <w:r>
          <w:t xml:space="preserve"> Note that </w:t>
        </w:r>
        <w:proofErr w:type="spellStart"/>
        <w:r w:rsidRPr="000C2C94">
          <w:rPr>
            <w:rFonts w:ascii="CS Avva Shenouda" w:hAnsi="CS Avva Shenouda"/>
            <w:rPrChange w:id="4" w:author="Brett Slote" w:date="2011-07-21T20:02:00Z">
              <w:rPr>
                <w:rFonts w:ascii="Antonious Normal" w:hAnsi="Antonious Normal"/>
              </w:rPr>
            </w:rPrChange>
          </w:rPr>
          <w:t>twou</w:t>
        </w:r>
        <w:proofErr w:type="spellEnd"/>
        <w:r>
          <w:t xml:space="preserve"> is used as mountain and desert interchangeably in Coptic monastic literature</w:t>
        </w:r>
      </w:ins>
    </w:p>
  </w:footnote>
  <w:footnote w:id="2">
    <w:p w:rsidR="008B6E56" w:rsidRDefault="008B6E56">
      <w:pPr>
        <w:pStyle w:val="footnote"/>
        <w:rPr>
          <w:ins w:id="5" w:author="Brett Slote" w:date="2011-07-21T18:49:00Z"/>
        </w:rPr>
        <w:pPrChange w:id="6" w:author="Brett Slote" w:date="2011-07-21T20:02:00Z">
          <w:pPr>
            <w:pStyle w:val="FootnoteText"/>
          </w:pPr>
        </w:pPrChange>
      </w:pPr>
      <w:ins w:id="7" w:author="Brett Slote" w:date="2011-07-21T18:49:00Z">
        <w:r>
          <w:rPr>
            <w:rStyle w:val="FootnoteReference"/>
          </w:rPr>
          <w:footnoteRef/>
        </w:r>
        <w:r>
          <w:t xml:space="preserve"> Note that </w:t>
        </w:r>
        <w:proofErr w:type="spellStart"/>
        <w:r w:rsidRPr="000C2C94">
          <w:rPr>
            <w:rFonts w:ascii="CS Avva Shenouda" w:hAnsi="CS Avva Shenouda"/>
            <w:rPrChange w:id="8" w:author="Brett Slote" w:date="2011-07-21T20:02:00Z">
              <w:rPr>
                <w:rFonts w:ascii="Antonious Normal" w:hAnsi="Antonious Normal"/>
              </w:rPr>
            </w:rPrChange>
          </w:rPr>
          <w:t>twou</w:t>
        </w:r>
        <w:proofErr w:type="spellEnd"/>
        <w:r>
          <w:t xml:space="preserve"> is used as mountain and desert interchangeably in Coptic monastic literature</w:t>
        </w:r>
      </w:ins>
    </w:p>
  </w:footnote>
  <w:footnote w:id="3">
    <w:p w:rsidR="008B6E56" w:rsidRDefault="008B6E56">
      <w:pPr>
        <w:pStyle w:val="footnote"/>
        <w:rPr>
          <w:ins w:id="9" w:author="Brett Slote" w:date="2011-07-21T18:50:00Z"/>
        </w:rPr>
        <w:pPrChange w:id="10" w:author="Brett Slote" w:date="2011-07-21T20:02:00Z">
          <w:pPr>
            <w:pStyle w:val="FootnoteText"/>
          </w:pPr>
        </w:pPrChange>
      </w:pPr>
      <w:ins w:id="11" w:author="Brett Slote" w:date="2011-07-21T18:50:00Z">
        <w:r>
          <w:rPr>
            <w:rStyle w:val="FootnoteReference"/>
          </w:rPr>
          <w:footnoteRef/>
        </w:r>
        <w:r>
          <w:t xml:space="preserve"> US book has “travails of torment” – but it’s not possessive.</w:t>
        </w:r>
      </w:ins>
    </w:p>
  </w:footnote>
  <w:footnote w:id="4">
    <w:p w:rsidR="008B6E56" w:rsidRDefault="008B6E56">
      <w:pPr>
        <w:pStyle w:val="footnote"/>
        <w:rPr>
          <w:ins w:id="12" w:author="Brett Slote" w:date="2011-07-21T18:50:00Z"/>
        </w:rPr>
        <w:pPrChange w:id="13" w:author="Brett Slote" w:date="2011-07-21T20:02:00Z">
          <w:pPr>
            <w:pStyle w:val="FootnoteText"/>
          </w:pPr>
        </w:pPrChange>
      </w:pPr>
      <w:ins w:id="14" w:author="Brett Slote" w:date="2011-07-21T18:50:00Z">
        <w:r>
          <w:rPr>
            <w:rStyle w:val="FootnoteReference"/>
          </w:rPr>
          <w:footnoteRef/>
        </w:r>
        <w:r>
          <w:t xml:space="preserve"> US book has “travails of torment” – but it’s not possessive.</w:t>
        </w:r>
      </w:ins>
    </w:p>
  </w:footnote>
  <w:footnote w:id="5">
    <w:p w:rsidR="008B6E56" w:rsidRDefault="008B6E56">
      <w:pPr>
        <w:pStyle w:val="footnote"/>
        <w:rPr>
          <w:ins w:id="15" w:author="Brett Slote" w:date="2011-07-21T18:50:00Z"/>
        </w:rPr>
        <w:pPrChange w:id="16" w:author="Brett Slote" w:date="2011-07-21T20:02:00Z">
          <w:pPr>
            <w:pStyle w:val="FootnoteText"/>
          </w:pPr>
        </w:pPrChange>
      </w:pPr>
      <w:ins w:id="17" w:author="Brett Slote" w:date="2011-07-21T18:50:00Z">
        <w:r>
          <w:rPr>
            <w:rStyle w:val="FootnoteReference"/>
          </w:rPr>
          <w:footnoteRef/>
        </w:r>
        <w:r>
          <w:t xml:space="preserve"> Literally has “with”</w:t>
        </w:r>
      </w:ins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26CF6"/>
    <w:rsid w:val="000349D6"/>
    <w:rsid w:val="000448AC"/>
    <w:rsid w:val="0005564D"/>
    <w:rsid w:val="00074078"/>
    <w:rsid w:val="00077F76"/>
    <w:rsid w:val="000831C6"/>
    <w:rsid w:val="000A7692"/>
    <w:rsid w:val="000B2DCF"/>
    <w:rsid w:val="000D6184"/>
    <w:rsid w:val="000D698E"/>
    <w:rsid w:val="001009FD"/>
    <w:rsid w:val="00100F91"/>
    <w:rsid w:val="001014E7"/>
    <w:rsid w:val="00112FB6"/>
    <w:rsid w:val="001155FE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142DC"/>
    <w:rsid w:val="0021699F"/>
    <w:rsid w:val="00231460"/>
    <w:rsid w:val="00233CA8"/>
    <w:rsid w:val="00246D1D"/>
    <w:rsid w:val="002504BA"/>
    <w:rsid w:val="002817B9"/>
    <w:rsid w:val="002877E3"/>
    <w:rsid w:val="002D0B02"/>
    <w:rsid w:val="002D1F71"/>
    <w:rsid w:val="002E4A87"/>
    <w:rsid w:val="002E6D57"/>
    <w:rsid w:val="002F2EE6"/>
    <w:rsid w:val="00304614"/>
    <w:rsid w:val="00306803"/>
    <w:rsid w:val="00312541"/>
    <w:rsid w:val="00313BB6"/>
    <w:rsid w:val="00355077"/>
    <w:rsid w:val="00381D82"/>
    <w:rsid w:val="00382046"/>
    <w:rsid w:val="00384F62"/>
    <w:rsid w:val="00394F55"/>
    <w:rsid w:val="003B535C"/>
    <w:rsid w:val="003C47BC"/>
    <w:rsid w:val="003E2512"/>
    <w:rsid w:val="003E3BC5"/>
    <w:rsid w:val="003F06FB"/>
    <w:rsid w:val="003F73E9"/>
    <w:rsid w:val="00413B4E"/>
    <w:rsid w:val="004653B5"/>
    <w:rsid w:val="004855D0"/>
    <w:rsid w:val="004A14E0"/>
    <w:rsid w:val="004B35B0"/>
    <w:rsid w:val="004C621E"/>
    <w:rsid w:val="004D29FE"/>
    <w:rsid w:val="004E2212"/>
    <w:rsid w:val="004E6C33"/>
    <w:rsid w:val="00506122"/>
    <w:rsid w:val="00511A3D"/>
    <w:rsid w:val="005135FA"/>
    <w:rsid w:val="005461E1"/>
    <w:rsid w:val="005542DF"/>
    <w:rsid w:val="005676A1"/>
    <w:rsid w:val="00570A9B"/>
    <w:rsid w:val="0057676E"/>
    <w:rsid w:val="00586B28"/>
    <w:rsid w:val="00591642"/>
    <w:rsid w:val="005928C8"/>
    <w:rsid w:val="005955A8"/>
    <w:rsid w:val="005A4D5A"/>
    <w:rsid w:val="005A5241"/>
    <w:rsid w:val="005A5D76"/>
    <w:rsid w:val="005B5436"/>
    <w:rsid w:val="005B5D91"/>
    <w:rsid w:val="005C2578"/>
    <w:rsid w:val="005C2DE3"/>
    <w:rsid w:val="005C7B29"/>
    <w:rsid w:val="005D0812"/>
    <w:rsid w:val="005D2775"/>
    <w:rsid w:val="005D2F74"/>
    <w:rsid w:val="005E0CB1"/>
    <w:rsid w:val="0060366F"/>
    <w:rsid w:val="00616C4C"/>
    <w:rsid w:val="00633049"/>
    <w:rsid w:val="00643221"/>
    <w:rsid w:val="00643C9E"/>
    <w:rsid w:val="00655CD2"/>
    <w:rsid w:val="00681697"/>
    <w:rsid w:val="0069037C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F87"/>
    <w:rsid w:val="007A34D0"/>
    <w:rsid w:val="007C51B5"/>
    <w:rsid w:val="007D0F94"/>
    <w:rsid w:val="007D7381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A38F1"/>
    <w:rsid w:val="008A5AD8"/>
    <w:rsid w:val="008B2A5E"/>
    <w:rsid w:val="008B6E56"/>
    <w:rsid w:val="008C31B9"/>
    <w:rsid w:val="008C4006"/>
    <w:rsid w:val="008E456B"/>
    <w:rsid w:val="008F23F5"/>
    <w:rsid w:val="0093382B"/>
    <w:rsid w:val="00944FC7"/>
    <w:rsid w:val="00950CCC"/>
    <w:rsid w:val="009604FB"/>
    <w:rsid w:val="00971AD9"/>
    <w:rsid w:val="0097766E"/>
    <w:rsid w:val="009841F8"/>
    <w:rsid w:val="00994127"/>
    <w:rsid w:val="009A0032"/>
    <w:rsid w:val="009B4F64"/>
    <w:rsid w:val="009C1FFE"/>
    <w:rsid w:val="009C574E"/>
    <w:rsid w:val="009D4F52"/>
    <w:rsid w:val="009E3931"/>
    <w:rsid w:val="009E441D"/>
    <w:rsid w:val="009E4A88"/>
    <w:rsid w:val="00A0417D"/>
    <w:rsid w:val="00A13322"/>
    <w:rsid w:val="00A26B53"/>
    <w:rsid w:val="00A338E6"/>
    <w:rsid w:val="00A55D7F"/>
    <w:rsid w:val="00A87167"/>
    <w:rsid w:val="00AA0E29"/>
    <w:rsid w:val="00AB2640"/>
    <w:rsid w:val="00AB2F8A"/>
    <w:rsid w:val="00AB5C65"/>
    <w:rsid w:val="00AD091A"/>
    <w:rsid w:val="00AD2F63"/>
    <w:rsid w:val="00AE23B4"/>
    <w:rsid w:val="00AE27BA"/>
    <w:rsid w:val="00AF0FCD"/>
    <w:rsid w:val="00B02D0A"/>
    <w:rsid w:val="00B03EF8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C2621F"/>
    <w:rsid w:val="00C365B4"/>
    <w:rsid w:val="00C3695E"/>
    <w:rsid w:val="00C4176F"/>
    <w:rsid w:val="00C4728D"/>
    <w:rsid w:val="00C6058A"/>
    <w:rsid w:val="00C87221"/>
    <w:rsid w:val="00CA6660"/>
    <w:rsid w:val="00CB1FB2"/>
    <w:rsid w:val="00CB30AC"/>
    <w:rsid w:val="00CD3E11"/>
    <w:rsid w:val="00CE4C0A"/>
    <w:rsid w:val="00CF22D0"/>
    <w:rsid w:val="00CF5919"/>
    <w:rsid w:val="00CF669B"/>
    <w:rsid w:val="00D03325"/>
    <w:rsid w:val="00D03418"/>
    <w:rsid w:val="00D14E74"/>
    <w:rsid w:val="00D2777A"/>
    <w:rsid w:val="00D46443"/>
    <w:rsid w:val="00D46F1F"/>
    <w:rsid w:val="00D51174"/>
    <w:rsid w:val="00D60844"/>
    <w:rsid w:val="00D750BD"/>
    <w:rsid w:val="00D96341"/>
    <w:rsid w:val="00DC6FFA"/>
    <w:rsid w:val="00DC7B02"/>
    <w:rsid w:val="00E11AD4"/>
    <w:rsid w:val="00E1201F"/>
    <w:rsid w:val="00E16614"/>
    <w:rsid w:val="00E243E0"/>
    <w:rsid w:val="00E311ED"/>
    <w:rsid w:val="00E377B3"/>
    <w:rsid w:val="00E615A7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EE2DF2"/>
    <w:rsid w:val="00EE6E0B"/>
    <w:rsid w:val="00F05900"/>
    <w:rsid w:val="00F26154"/>
    <w:rsid w:val="00F35C36"/>
    <w:rsid w:val="00F614B7"/>
    <w:rsid w:val="00F75D42"/>
    <w:rsid w:val="00F77515"/>
    <w:rsid w:val="00F87FF5"/>
    <w:rsid w:val="00F94020"/>
    <w:rsid w:val="00F96819"/>
    <w:rsid w:val="00FA0A01"/>
    <w:rsid w:val="00FB77A0"/>
    <w:rsid w:val="00FC34E5"/>
    <w:rsid w:val="00FE1386"/>
    <w:rsid w:val="00FF0C66"/>
    <w:rsid w:val="00FF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50A1E-24B6-438E-B664-D33D1CBA9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2969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91</cp:revision>
  <dcterms:created xsi:type="dcterms:W3CDTF">2014-11-04T15:28:00Z</dcterms:created>
  <dcterms:modified xsi:type="dcterms:W3CDTF">2015-10-01T16:35:00Z</dcterms:modified>
</cp:coreProperties>
</file>