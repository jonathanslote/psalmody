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Versemulti-line"/>
            </w:pPr>
            <w:bookmarkStart w:id="0" w:name="_GoBack" w:colFirst="2" w:colLast="2"/>
            <w:r>
              <w:t>Ⲑⲱⲟⲩϯ ⲧⲏⲣⲟⲩ ⲙⲁⲣⲉⲛⲑⲉⲗⲏⲗ:</w:t>
            </w:r>
          </w:p>
          <w:p w:rsidR="009E3931" w:rsidRDefault="009E3931" w:rsidP="004C55CB">
            <w:pPr>
              <w:pStyle w:val="CopticVersemulti-line"/>
            </w:pPr>
            <w:r>
              <w:t>ϧⲉⲛ ⲡⲓⲉⲣⲫ̀ⲙⲉⲩⲓ̀ ⲉⲧⲧⲁⲓⲏⲟⲩⲧ:</w:t>
            </w:r>
          </w:p>
          <w:p w:rsidR="009E3931" w:rsidRDefault="009E3931" w:rsidP="004C55CB">
            <w:pPr>
              <w:pStyle w:val="CopticVersemulti-line"/>
            </w:pPr>
            <w:r>
              <w:t>ⲛ̀ⲧⲉ ⲡⲓⲙⲁⲑⲏⲧⲏⲥ ⲉ̀ⲧⲉⲛϩⲟⲧ:</w:t>
            </w:r>
          </w:p>
          <w:p w:rsidR="009E3931" w:rsidRPr="00C35319" w:rsidRDefault="009E3931" w:rsidP="004C55CB">
            <w:pPr>
              <w:pStyle w:val="CopticHangingVerse"/>
            </w:pPr>
            <w:r>
              <w:t>(…) ⲡⲓⲁ̀ⲡⲟⲥⲧⲟⲗⲟⲥ.</w:t>
            </w:r>
          </w:p>
        </w:tc>
        <w:tc>
          <w:tcPr>
            <w:tcW w:w="1242" w:type="pct"/>
          </w:tcPr>
          <w:p w:rsidR="009E3931" w:rsidRDefault="009E3931" w:rsidP="008153EB">
            <w:r>
              <w:t>Gather all and let us rejoice,</w:t>
            </w:r>
          </w:p>
          <w:p w:rsidR="009E3931" w:rsidRDefault="009E3931" w:rsidP="008153EB">
            <w:r>
              <w:t>In the honored remembrance,</w:t>
            </w:r>
          </w:p>
          <w:p w:rsidR="009E3931" w:rsidRDefault="009E3931" w:rsidP="008153EB">
            <w:r>
              <w:t>Of the trusted disciple,</w:t>
            </w:r>
          </w:p>
          <w:p w:rsidR="009E3931" w:rsidRPr="008153EB" w:rsidRDefault="009E3931" w:rsidP="008153EB">
            <w:r>
              <w:t xml:space="preserve">_____ </w:t>
            </w:r>
            <w:proofErr w:type="gramStart"/>
            <w:r>
              <w:t>the</w:t>
            </w:r>
            <w:proofErr w:type="gramEnd"/>
            <w:r>
              <w:t xml:space="preserve"> Apostle.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"/>
            </w:pPr>
            <w:r>
              <w:t>Gather, and let us rejoice</w:t>
            </w:r>
          </w:p>
          <w:p w:rsidR="009E3931" w:rsidRDefault="009E3931" w:rsidP="004C55CB">
            <w:pPr>
              <w:pStyle w:val="EngHang"/>
            </w:pPr>
            <w:r>
              <w:t>In the honoured remembrance</w:t>
            </w:r>
          </w:p>
          <w:p w:rsidR="009E3931" w:rsidRDefault="009E3931" w:rsidP="004C55CB">
            <w:pPr>
              <w:pStyle w:val="EngHang"/>
            </w:pPr>
            <w:r>
              <w:t>Of the faithful disciple,</w:t>
            </w:r>
          </w:p>
          <w:p w:rsidR="009E3931" w:rsidRDefault="009E3931" w:rsidP="004C55CB">
            <w:pPr>
              <w:pStyle w:val="EngHangEnd"/>
            </w:pPr>
            <w:r>
              <w:t xml:space="preserve">_____ </w:t>
            </w:r>
            <w:proofErr w:type="gramStart"/>
            <w:r>
              <w:t>the</w:t>
            </w:r>
            <w:proofErr w:type="gramEnd"/>
            <w:r>
              <w:t xml:space="preserve"> Apostle.</w:t>
            </w:r>
          </w:p>
        </w:tc>
        <w:tc>
          <w:tcPr>
            <w:tcW w:w="1255" w:type="pct"/>
          </w:tcPr>
          <w:p w:rsidR="009E3931" w:rsidRPr="004764BD" w:rsidRDefault="009E3931" w:rsidP="004C55CB">
            <w:pPr>
              <w:pStyle w:val="EngHang"/>
            </w:pPr>
            <w:r w:rsidRPr="004764BD">
              <w:t>Gather ye and let us rejoice,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In the honoured remembrance,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Of the faithful disciple,</w:t>
            </w:r>
          </w:p>
          <w:p w:rsidR="009E3931" w:rsidRDefault="009E3931" w:rsidP="004C55CB">
            <w:pPr>
              <w:pStyle w:val="EngHangEnd"/>
            </w:pPr>
            <w:r>
              <w:t xml:space="preserve">_____ </w:t>
            </w:r>
            <w:proofErr w:type="gramStart"/>
            <w:r w:rsidRPr="004764BD">
              <w:t>the</w:t>
            </w:r>
            <w:proofErr w:type="gramEnd"/>
            <w:r w:rsidRPr="004764BD">
              <w:t xml:space="preserve"> Apostle.</w:t>
            </w: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Versemulti-line"/>
            </w:pPr>
            <w:r>
              <w:t>Ϫⲉ ⲁϥϣⲱⲡⲓ ⲛⲁⲛ ⲛ̀ ϭⲁⲩⲙⲱⲓⲧ:</w:t>
            </w:r>
          </w:p>
          <w:p w:rsidR="009E3931" w:rsidRDefault="009E3931" w:rsidP="004C55CB">
            <w:pPr>
              <w:pStyle w:val="CopticVersemulti-line"/>
            </w:pPr>
            <w:r>
              <w:t>ⲛ̀ϫⲉ ⲡⲉϥⲁ̀ⲅⲱⲛ ⲉⲧⲥⲱⲧⲡ:</w:t>
            </w:r>
          </w:p>
          <w:p w:rsidR="009E3931" w:rsidRDefault="009E3931" w:rsidP="004C55CB">
            <w:pPr>
              <w:pStyle w:val="CopticVersemulti-line"/>
            </w:pPr>
            <w:r>
              <w:t>ⲛⲉⲙ ⲡⲓⲛⲓϣϯ ⲛ̀ⲱ̀ⲟⲩ ⲛ̀ϣ̀ⲫⲏⲣⲓ:</w:t>
            </w:r>
          </w:p>
          <w:p w:rsidR="009E3931" w:rsidRPr="00CF5919" w:rsidRDefault="009E3931" w:rsidP="004C55CB">
            <w:pPr>
              <w:pStyle w:val="CopticHangingVerse"/>
            </w:pPr>
            <w:r>
              <w:t>ⲉⲧϣⲟⲡ ϩⲓϫⲉⲛ ⲡ̀ⲕⲁϩⲓ ⲧⲏⲣϥ.</w:t>
            </w:r>
          </w:p>
        </w:tc>
        <w:tc>
          <w:tcPr>
            <w:tcW w:w="1242" w:type="pct"/>
          </w:tcPr>
          <w:p w:rsidR="009E3931" w:rsidRDefault="009E3931" w:rsidP="000448AC">
            <w:r>
              <w:t>For his chosen struggle,</w:t>
            </w:r>
          </w:p>
          <w:p w:rsidR="009E3931" w:rsidRDefault="009E3931" w:rsidP="000448AC">
            <w:r>
              <w:t>And his great and wonderful glory,</w:t>
            </w:r>
          </w:p>
          <w:p w:rsidR="009E3931" w:rsidRDefault="009E3931" w:rsidP="000448AC">
            <w:r>
              <w:t>That dwells upon the whole earth,</w:t>
            </w:r>
          </w:p>
          <w:p w:rsidR="009E3931" w:rsidRDefault="009E3931" w:rsidP="000448AC">
            <w:r>
              <w:t>Became a guide for us.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"/>
            </w:pPr>
            <w:commentRangeStart w:id="1"/>
            <w:r>
              <w:t>For by his chosen struggle</w:t>
            </w:r>
          </w:p>
          <w:p w:rsidR="009E3931" w:rsidRDefault="009E3931" w:rsidP="004C55CB">
            <w:pPr>
              <w:pStyle w:val="EngHang"/>
            </w:pPr>
            <w:r>
              <w:t>He became a guide for us,</w:t>
            </w:r>
          </w:p>
          <w:p w:rsidR="009E3931" w:rsidRDefault="009E3931" w:rsidP="004C55CB">
            <w:pPr>
              <w:pStyle w:val="EngHang"/>
            </w:pPr>
            <w:r>
              <w:t>To His great and wonderful glory</w:t>
            </w:r>
          </w:p>
          <w:p w:rsidR="009E3931" w:rsidRPr="00AB2F8A" w:rsidRDefault="009E3931" w:rsidP="004C55CB">
            <w:pPr>
              <w:pStyle w:val="EngHangEnd"/>
            </w:pPr>
            <w:r>
              <w:t>That dwells on the whole earth.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  <w:tc>
          <w:tcPr>
            <w:tcW w:w="1255" w:type="pct"/>
          </w:tcPr>
          <w:p w:rsidR="009E3931" w:rsidRPr="004764BD" w:rsidRDefault="009E3931" w:rsidP="004C55CB">
            <w:pPr>
              <w:pStyle w:val="EngHang"/>
            </w:pPr>
            <w:r w:rsidRPr="004764BD">
              <w:t>For he became for us a guide,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In his chosen struggle,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And his great and wondrous glory,</w:t>
            </w:r>
          </w:p>
          <w:p w:rsidR="009E3931" w:rsidRDefault="009E3931" w:rsidP="004C55CB">
            <w:pPr>
              <w:pStyle w:val="EngHangEnd"/>
            </w:pPr>
            <w:proofErr w:type="gramStart"/>
            <w:r w:rsidRPr="004764BD">
              <w:t>Which is upon the whole earth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  <w:proofErr w:type="gramEnd"/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Versemulti-line"/>
            </w:pPr>
            <w:r>
              <w:t>Ⲁϥⲉⲣⲟ̀ⲙⲟⲗⲟⲅⲓⲛ ⲙ̀Ⲡⲭ̄ⲥ̄:</w:t>
            </w:r>
          </w:p>
          <w:p w:rsidR="009E3931" w:rsidRDefault="009E3931" w:rsidP="004C55CB">
            <w:pPr>
              <w:pStyle w:val="CopticVersemulti-line"/>
            </w:pPr>
            <w:r>
              <w:t>ϫⲉ ⲛ̀ⲑⲟϥ ⲡⲉ Ⲡϣⲏⲣⲓ ⲙ̀Ⲫϯ:</w:t>
            </w:r>
          </w:p>
          <w:p w:rsidR="009E3931" w:rsidRDefault="009E3931" w:rsidP="004C55CB">
            <w:pPr>
              <w:pStyle w:val="CopticVersemulti-line"/>
            </w:pPr>
            <w:r>
              <w:t>ⲁϥϩⲓⲱⲓϣ ϧⲉⲛ ⲡⲉϥⲣⲁⲛ ⲉ̄ⲑ̄ⲩ̄:</w:t>
            </w:r>
          </w:p>
          <w:p w:rsidR="009E3931" w:rsidRDefault="009E3931" w:rsidP="004C55CB">
            <w:pPr>
              <w:pStyle w:val="CopticHangingVerse"/>
            </w:pPr>
            <w:r>
              <w:t>ⲛ̀ϩ̀ⲣⲏⲓ ϧⲉⲛ ⲛⲓⲉⲑⲛⲟⲥ ⲧⲏⲣⲟⲩ.</w:t>
            </w:r>
          </w:p>
        </w:tc>
        <w:tc>
          <w:tcPr>
            <w:tcW w:w="1242" w:type="pct"/>
          </w:tcPr>
          <w:p w:rsidR="009E3931" w:rsidRDefault="009E3931" w:rsidP="00355077">
            <w:r>
              <w:t>He confessed to Christ,</w:t>
            </w:r>
          </w:p>
          <w:p w:rsidR="009E3931" w:rsidRDefault="009E3931" w:rsidP="00355077">
            <w:r>
              <w:t>Saying “He is the Son of God,”</w:t>
            </w:r>
          </w:p>
          <w:p w:rsidR="009E3931" w:rsidRDefault="009E3931" w:rsidP="00355077">
            <w:r>
              <w:t>He preached His holy Name,</w:t>
            </w:r>
          </w:p>
          <w:p w:rsidR="009E3931" w:rsidRDefault="009E3931" w:rsidP="00355077">
            <w:r>
              <w:t>To all the nations.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"/>
            </w:pPr>
            <w:r>
              <w:t>He confessed Christ,</w:t>
            </w:r>
          </w:p>
          <w:p w:rsidR="009E3931" w:rsidRDefault="009E3931" w:rsidP="004C55CB">
            <w:pPr>
              <w:pStyle w:val="EngHang"/>
            </w:pPr>
            <w:r>
              <w:t>“He is the Son of God.”</w:t>
            </w:r>
          </w:p>
          <w:p w:rsidR="009E3931" w:rsidRDefault="009E3931" w:rsidP="004C55CB">
            <w:pPr>
              <w:pStyle w:val="EngHang"/>
            </w:pPr>
            <w:r>
              <w:t>He preached His holy Name</w:t>
            </w:r>
          </w:p>
          <w:p w:rsidR="009E3931" w:rsidRPr="004B35B0" w:rsidRDefault="009E3931" w:rsidP="004C55CB">
            <w:pPr>
              <w:pStyle w:val="EngHangEnd"/>
            </w:pPr>
            <w:r>
              <w:t>To all the nations.</w:t>
            </w:r>
          </w:p>
        </w:tc>
        <w:tc>
          <w:tcPr>
            <w:tcW w:w="1255" w:type="pct"/>
          </w:tcPr>
          <w:p w:rsidR="009E3931" w:rsidRPr="004764BD" w:rsidRDefault="009E3931" w:rsidP="004C55CB">
            <w:pPr>
              <w:pStyle w:val="EngHang"/>
            </w:pPr>
            <w:r w:rsidRPr="004764BD">
              <w:t>He confessed Christ,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“He is the Son of God”,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He preached His holy Name,</w:t>
            </w:r>
          </w:p>
          <w:p w:rsidR="009E3931" w:rsidRDefault="009E3931" w:rsidP="004C55CB">
            <w:pPr>
              <w:pStyle w:val="EngHangEnd"/>
            </w:pPr>
            <w:r w:rsidRPr="004764BD">
              <w:t>To all the nations.</w:t>
            </w: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Versemulti-line"/>
            </w:pPr>
            <w:r>
              <w:t>Ⲁϥϫⲱⲕ ⲉ̀ⲃⲟⲗ ⲙ̀ⲡⲉϥⲁ̀ⲅⲱⲛ:</w:t>
            </w:r>
          </w:p>
          <w:p w:rsidR="009E3931" w:rsidRDefault="009E3931" w:rsidP="004C55CB">
            <w:pPr>
              <w:pStyle w:val="CopticVersemulti-line"/>
            </w:pPr>
            <w:r>
              <w:t>ϧⲉⲛ ⲟⲩⲛⲓϣϯ ⲙ̀ⲙⲉⲧⲅⲉⲛⲛⲉⲟⲥ:</w:t>
            </w:r>
          </w:p>
          <w:p w:rsidR="009E3931" w:rsidRDefault="009E3931" w:rsidP="004C55CB">
            <w:pPr>
              <w:pStyle w:val="CopticVersemulti-line"/>
            </w:pPr>
            <w:r>
              <w:t>ⲁϥⲉⲣⲫⲟⲣⲓⲛ ⲙ̀ⲡⲓⲭ̀ⲗⲟⲙ ⲛ̀ⲁⲧⲗⲱⲙ:</w:t>
            </w:r>
          </w:p>
          <w:p w:rsidR="009E3931" w:rsidRDefault="009E3931" w:rsidP="004C55CB">
            <w:pPr>
              <w:pStyle w:val="CopticHangingVerse"/>
            </w:pPr>
            <w:r>
              <w:t>ⲛ̀ⲧⲉ ϯⲙⲉⲧⲁ̀ⲡⲟⲥⲧⲟⲗⲟⲥ.</w:t>
            </w:r>
          </w:p>
        </w:tc>
        <w:tc>
          <w:tcPr>
            <w:tcW w:w="1242" w:type="pct"/>
          </w:tcPr>
          <w:p w:rsidR="009E3931" w:rsidRDefault="009E3931" w:rsidP="00511A3D">
            <w:r>
              <w:t>He completed his struggle,</w:t>
            </w:r>
          </w:p>
          <w:p w:rsidR="009E3931" w:rsidRDefault="009E3931" w:rsidP="00511A3D">
            <w:r>
              <w:t>With great courage,</w:t>
            </w:r>
          </w:p>
          <w:p w:rsidR="009E3931" w:rsidRDefault="009E3931" w:rsidP="00511A3D">
            <w:r>
              <w:t>He wore the unfading crown,</w:t>
            </w:r>
          </w:p>
          <w:p w:rsidR="009E3931" w:rsidRDefault="009E3931" w:rsidP="00511A3D">
            <w:r>
              <w:t>Of the Apostles.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"/>
            </w:pPr>
            <w:r>
              <w:t>He completed his struggle</w:t>
            </w:r>
          </w:p>
          <w:p w:rsidR="009E3931" w:rsidRDefault="009E3931" w:rsidP="004C55CB">
            <w:pPr>
              <w:pStyle w:val="EngHang"/>
            </w:pPr>
            <w:r>
              <w:t>In great nobility;</w:t>
            </w:r>
          </w:p>
          <w:p w:rsidR="009E3931" w:rsidRDefault="009E3931" w:rsidP="004C55CB">
            <w:pPr>
              <w:pStyle w:val="EngHang"/>
            </w:pPr>
            <w:r>
              <w:t>He worse the unfading crown</w:t>
            </w:r>
          </w:p>
          <w:p w:rsidR="009E3931" w:rsidRDefault="009E3931" w:rsidP="004C55CB">
            <w:pPr>
              <w:pStyle w:val="EngHangEnd"/>
            </w:pPr>
            <w:r>
              <w:t>Of Apostleship.</w:t>
            </w:r>
          </w:p>
        </w:tc>
        <w:tc>
          <w:tcPr>
            <w:tcW w:w="1255" w:type="pct"/>
          </w:tcPr>
          <w:p w:rsidR="009E3931" w:rsidRPr="004764BD" w:rsidRDefault="009E3931" w:rsidP="004C55CB">
            <w:pPr>
              <w:pStyle w:val="EngHang"/>
            </w:pPr>
            <w:r w:rsidRPr="004764BD">
              <w:t>He completed his struggle,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In great nobility,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He wore the unfading crown,</w:t>
            </w:r>
          </w:p>
          <w:p w:rsidR="009E3931" w:rsidRDefault="009E3931" w:rsidP="004C55CB">
            <w:pPr>
              <w:pStyle w:val="EngHangEnd"/>
            </w:pPr>
            <w:r w:rsidRPr="004764BD">
              <w:t>Of apostleship.</w:t>
            </w: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Versemulti-line"/>
            </w:pPr>
            <w:r>
              <w:t>Ⲁϥϩⲱⲗ ⲉ̀ⲛⲓⲙⲁⲛ̀ⲉⲙⲧⲟⲛ:</w:t>
            </w:r>
          </w:p>
          <w:p w:rsidR="009E3931" w:rsidRDefault="009E3931" w:rsidP="004C55CB">
            <w:pPr>
              <w:pStyle w:val="CopticVersemulti-line"/>
            </w:pPr>
            <w:r>
              <w:t>ⲟⲩⲟϩ ⲁϥⲣⲱⲧⲉⲃ ⲛⲉⲙ Ⲡⲭ̄ⲥ̄:</w:t>
            </w:r>
          </w:p>
          <w:p w:rsidR="009E3931" w:rsidRDefault="009E3931" w:rsidP="004C55CB">
            <w:pPr>
              <w:pStyle w:val="CopticVersemulti-line"/>
            </w:pPr>
            <w:r>
              <w:t>ⲛⲉⲙ ⲛⲉϥϣ̀ⲫⲏⲣ ⲛ̀ⲁ̀ⲡⲟⲥⲧⲟⲗⲟⲥ:</w:t>
            </w:r>
          </w:p>
          <w:p w:rsidR="009E3931" w:rsidRDefault="009E3931" w:rsidP="004C55CB">
            <w:pPr>
              <w:pStyle w:val="CopticHangingVerse"/>
            </w:pPr>
            <w:r>
              <w:lastRenderedPageBreak/>
              <w:t>ⲛ̀ϩ̀ⲣⲏⲓ ϧⲉⲛ ⲑ̀ⲙⲉⲧⲟⲩⲣⲟ ⲛ̀ⲛⲓⲫⲏⲟⲩⲓ̀.</w:t>
            </w:r>
          </w:p>
        </w:tc>
        <w:tc>
          <w:tcPr>
            <w:tcW w:w="1242" w:type="pct"/>
          </w:tcPr>
          <w:p w:rsidR="009E3931" w:rsidRDefault="009E3931" w:rsidP="00511A3D">
            <w:r>
              <w:lastRenderedPageBreak/>
              <w:t>He came to the place of rest,</w:t>
            </w:r>
          </w:p>
          <w:p w:rsidR="009E3931" w:rsidRDefault="009E3931" w:rsidP="00511A3D">
            <w:r>
              <w:t>And leaned upon Christ,</w:t>
            </w:r>
          </w:p>
          <w:p w:rsidR="009E3931" w:rsidRDefault="009E3931" w:rsidP="00511A3D">
            <w:r>
              <w:t>With his apostolic friends,</w:t>
            </w:r>
          </w:p>
          <w:p w:rsidR="009E3931" w:rsidRDefault="009E3931" w:rsidP="00511A3D">
            <w:r>
              <w:t>In the Kingdom of heaven.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"/>
            </w:pPr>
            <w:r>
              <w:t>He flew to the place of rest,</w:t>
            </w:r>
          </w:p>
          <w:p w:rsidR="009E3931" w:rsidRDefault="009E3931" w:rsidP="004C55CB">
            <w:pPr>
              <w:pStyle w:val="EngHang"/>
            </w:pPr>
            <w:r>
              <w:t>And reclined on Christ’s breast,</w:t>
            </w:r>
          </w:p>
          <w:p w:rsidR="009E3931" w:rsidRDefault="009E3931" w:rsidP="004C55CB">
            <w:pPr>
              <w:pStyle w:val="EngHang"/>
            </w:pPr>
            <w:r>
              <w:t xml:space="preserve">With his apostolic </w:t>
            </w:r>
            <w:commentRangeStart w:id="8"/>
            <w:r>
              <w:t>compatriots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</w:p>
          <w:p w:rsidR="009E3931" w:rsidRDefault="009E3931" w:rsidP="004C55CB">
            <w:pPr>
              <w:pStyle w:val="EngHangEnd"/>
            </w:pPr>
            <w:r>
              <w:lastRenderedPageBreak/>
              <w:t>In the Kingdom of the heavens.</w:t>
            </w:r>
          </w:p>
        </w:tc>
        <w:tc>
          <w:tcPr>
            <w:tcW w:w="1255" w:type="pct"/>
          </w:tcPr>
          <w:p w:rsidR="009E3931" w:rsidRPr="004764BD" w:rsidRDefault="009E3931" w:rsidP="004C55CB">
            <w:pPr>
              <w:pStyle w:val="EngHang"/>
            </w:pPr>
            <w:r w:rsidRPr="004764BD">
              <w:lastRenderedPageBreak/>
              <w:t>He flew to the place of rest,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And leaned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on Christ,</w:t>
            </w:r>
          </w:p>
          <w:p w:rsidR="009E3931" w:rsidRPr="004764BD" w:rsidRDefault="009E3931" w:rsidP="004C55CB">
            <w:pPr>
              <w:pStyle w:val="EngHang"/>
            </w:pPr>
            <w:r w:rsidRPr="004764BD">
              <w:t>With his apostolic partners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9E3931" w:rsidRDefault="009E3931" w:rsidP="004C55CB">
            <w:pPr>
              <w:pStyle w:val="EngHangEnd"/>
            </w:pPr>
            <w:r w:rsidRPr="004764BD">
              <w:lastRenderedPageBreak/>
              <w:t>In the Kingdom of the heavens.</w:t>
            </w: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Versemulti-line"/>
            </w:pPr>
            <w:r>
              <w:lastRenderedPageBreak/>
              <w:t>Ⲧⲱⲃ ⲙ̀Ⲡⲟ̄ⲥ̄ ⲉ̀ϩ̀ⲣⲏⲓ ⲉ̀ϫⲱⲛ:</w:t>
            </w:r>
          </w:p>
          <w:p w:rsidR="009E3931" w:rsidRDefault="009E3931" w:rsidP="004C55CB">
            <w:pPr>
              <w:pStyle w:val="CopticVersemulti-line"/>
            </w:pPr>
            <w:r>
              <w:t>ⲱ̀ ⲡⲓⲙⲁⲑⲏⲧⲏⲥ ⲛ̀ⲧⲉ Ⲡⲭ̄ⲥ̄:</w:t>
            </w:r>
          </w:p>
          <w:p w:rsidR="009E3931" w:rsidRDefault="009E3931" w:rsidP="004C55CB">
            <w:pPr>
              <w:pStyle w:val="CopticVersemulti-line"/>
            </w:pPr>
            <w:r>
              <w:t>(…) ⲡⲓⲁⲡⲟⲥⲧⲟⲗⲟⲥ:</w:t>
            </w:r>
          </w:p>
          <w:p w:rsidR="009E3931" w:rsidRDefault="009E3931" w:rsidP="004C55C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E3931" w:rsidRDefault="009E3931" w:rsidP="000A7692">
            <w:r>
              <w:t>Pray to the Lord on our behalf,</w:t>
            </w:r>
          </w:p>
          <w:p w:rsidR="009E3931" w:rsidRDefault="009E3931" w:rsidP="000A7692">
            <w:r>
              <w:t>O disciple of Christ,</w:t>
            </w:r>
          </w:p>
          <w:p w:rsidR="009E3931" w:rsidRDefault="009E3931" w:rsidP="000A7692">
            <w:r>
              <w:t>_____ the Apostle,</w:t>
            </w:r>
          </w:p>
          <w:p w:rsidR="009E3931" w:rsidRPr="000A7692" w:rsidRDefault="009E3931" w:rsidP="000A7692">
            <w:r>
              <w:t>That He may forgive us our sins.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"/>
            </w:pPr>
            <w:r>
              <w:t>Pray to the Lord on our behalf,</w:t>
            </w:r>
          </w:p>
          <w:p w:rsidR="009E3931" w:rsidRDefault="009E3931" w:rsidP="004C55CB">
            <w:pPr>
              <w:pStyle w:val="EngHang"/>
            </w:pPr>
            <w:r>
              <w:t>O disciple of Christ,</w:t>
            </w:r>
          </w:p>
          <w:p w:rsidR="009E3931" w:rsidRDefault="009E3931" w:rsidP="004C55CB">
            <w:pPr>
              <w:pStyle w:val="EngHang"/>
            </w:pPr>
            <w:r>
              <w:t>_____ the Apostle,</w:t>
            </w:r>
          </w:p>
          <w:p w:rsidR="009E3931" w:rsidRDefault="009E3931" w:rsidP="004C55C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E3931" w:rsidRPr="004764BD" w:rsidRDefault="009E3931" w:rsidP="004C55CB">
            <w:pPr>
              <w:pStyle w:val="EngHang"/>
            </w:pPr>
            <w:r w:rsidRPr="004764BD">
              <w:t>Pray to the Lord on our behalf,</w:t>
            </w:r>
          </w:p>
          <w:p w:rsidR="009E3931" w:rsidRPr="004764BD" w:rsidRDefault="009E3931" w:rsidP="004C55CB">
            <w:pPr>
              <w:pStyle w:val="EngHang"/>
            </w:pPr>
            <w:r>
              <w:t>O</w:t>
            </w:r>
            <w:r w:rsidRPr="004764BD">
              <w:t xml:space="preserve"> disciple of Christ,</w:t>
            </w:r>
          </w:p>
          <w:p w:rsidR="009E3931" w:rsidRPr="004764BD" w:rsidRDefault="009E3931" w:rsidP="004C55CB">
            <w:pPr>
              <w:pStyle w:val="EngHang"/>
            </w:pPr>
            <w:r>
              <w:t>_____</w:t>
            </w:r>
            <w:r w:rsidRPr="004764BD">
              <w:t xml:space="preserve"> the Apostle,</w:t>
            </w:r>
          </w:p>
          <w:p w:rsidR="009E3931" w:rsidRDefault="009E3931" w:rsidP="004C55CB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31T12:25:00Z" w:initials="WU">
    <w:p w:rsidR="009E3931" w:rsidRDefault="009E3931">
      <w:pPr>
        <w:pStyle w:val="CommentText"/>
      </w:pPr>
      <w:r>
        <w:rPr>
          <w:rStyle w:val="CommentReference"/>
        </w:rPr>
        <w:annotationRef/>
      </w:r>
      <w:r>
        <w:t>This one needs looking at.</w:t>
      </w:r>
    </w:p>
  </w:comment>
  <w:comment w:id="8" w:author="Windows User" w:date="2015-08-31T12:25:00Z" w:initials="WU">
    <w:p w:rsidR="009E3931" w:rsidRDefault="009E3931">
      <w:pPr>
        <w:pStyle w:val="CommentText"/>
      </w:pPr>
      <w:r>
        <w:rPr>
          <w:rStyle w:val="CommentReference"/>
        </w:rPr>
        <w:annotationRef/>
      </w:r>
      <w:r>
        <w:t>Partners?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F7" w:rsidRDefault="007619F7" w:rsidP="00E83857">
      <w:pPr>
        <w:spacing w:after="0" w:line="240" w:lineRule="auto"/>
      </w:pPr>
      <w:r>
        <w:separator/>
      </w:r>
    </w:p>
  </w:endnote>
  <w:endnote w:type="continuationSeparator" w:id="0">
    <w:p w:rsidR="007619F7" w:rsidRDefault="007619F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F7" w:rsidRDefault="007619F7" w:rsidP="00E83857">
      <w:pPr>
        <w:spacing w:after="0" w:line="240" w:lineRule="auto"/>
      </w:pPr>
      <w:r>
        <w:separator/>
      </w:r>
    </w:p>
  </w:footnote>
  <w:footnote w:type="continuationSeparator" w:id="0">
    <w:p w:rsidR="007619F7" w:rsidRDefault="007619F7" w:rsidP="00E83857">
      <w:pPr>
        <w:spacing w:after="0" w:line="240" w:lineRule="auto"/>
      </w:pPr>
      <w:r>
        <w:continuationSeparator/>
      </w:r>
    </w:p>
  </w:footnote>
  <w:footnote w:id="1">
    <w:p w:rsidR="009E3931" w:rsidRDefault="009E3931">
      <w:pPr>
        <w:pStyle w:val="footnote"/>
        <w:rPr>
          <w:ins w:id="2" w:author="Brett Slote" w:date="2011-07-19T18:29:00Z"/>
          <w:color w:val="FF0000"/>
          <w:rPrChange w:id="3" w:author="Brett Slote" w:date="2011-07-21T19:58:00Z">
            <w:rPr>
              <w:ins w:id="4" w:author="Brett Slote" w:date="2011-07-19T18:29:00Z"/>
            </w:rPr>
          </w:rPrChange>
        </w:rPr>
        <w:pPrChange w:id="5" w:author="Brett Slote" w:date="2011-07-21T19:58:00Z">
          <w:pPr>
            <w:pStyle w:val="FootnoteText"/>
          </w:pPr>
        </w:pPrChange>
      </w:pPr>
      <w:ins w:id="6" w:author="Brett Slote" w:date="2011-07-19T18:29:00Z">
        <w:r w:rsidRPr="00D60575">
          <w:rPr>
            <w:rStyle w:val="FootnoteReference"/>
            <w:color w:val="FF0000"/>
          </w:rPr>
          <w:footnoteRef/>
        </w:r>
        <w:r w:rsidRPr="000C2C94">
          <w:rPr>
            <w:color w:val="FF0000"/>
            <w:rPrChange w:id="7" w:author="Brett Slote" w:date="2011-07-21T19:58:00Z">
              <w:rPr/>
            </w:rPrChange>
          </w:rPr>
          <w:t xml:space="preserve"> Want a second opinion on this one</w:t>
        </w:r>
      </w:ins>
    </w:p>
  </w:footnote>
  <w:footnote w:id="2">
    <w:p w:rsidR="009E3931" w:rsidRDefault="009E3931">
      <w:pPr>
        <w:pStyle w:val="footnote"/>
        <w:rPr>
          <w:ins w:id="9" w:author="Brett Slote" w:date="2011-07-19T18:30:00Z"/>
        </w:rPr>
        <w:pPrChange w:id="10" w:author="Brett Slote" w:date="2011-07-21T19:58:00Z">
          <w:pPr>
            <w:pStyle w:val="FootnoteText"/>
          </w:pPr>
        </w:pPrChange>
      </w:pPr>
      <w:ins w:id="11" w:author="Brett Slote" w:date="2011-07-19T18:30:00Z">
        <w:r>
          <w:rPr>
            <w:rStyle w:val="FootnoteReference"/>
          </w:rPr>
          <w:footnoteRef/>
        </w:r>
        <w:r>
          <w:t xml:space="preserve"> Literally reclined…but lying or reclining here sounds very awkward.</w:t>
        </w:r>
      </w:ins>
    </w:p>
  </w:footnote>
  <w:footnote w:id="3">
    <w:p w:rsidR="009E3931" w:rsidRDefault="009E3931">
      <w:pPr>
        <w:pStyle w:val="footnote"/>
        <w:rPr>
          <w:ins w:id="12" w:author="Brett Slote" w:date="2011-07-19T18:30:00Z"/>
        </w:rPr>
        <w:pPrChange w:id="13" w:author="Brett Slote" w:date="2011-07-21T19:58:00Z">
          <w:pPr>
            <w:pStyle w:val="FootnoteText"/>
          </w:pPr>
        </w:pPrChange>
      </w:pPr>
      <w:ins w:id="14" w:author="Brett Slote" w:date="2011-07-19T18:30:00Z">
        <w:r>
          <w:rPr>
            <w:rStyle w:val="FootnoteReference"/>
          </w:rPr>
          <w:footnoteRef/>
        </w:r>
        <w:r>
          <w:t xml:space="preserve"> </w:t>
        </w:r>
        <w:proofErr w:type="gramStart"/>
        <w:r>
          <w:t>Partner?</w:t>
        </w:r>
        <w:proofErr w:type="gramEnd"/>
        <w:r>
          <w:t xml:space="preserve"> </w:t>
        </w:r>
        <w:proofErr w:type="gramStart"/>
        <w:r>
          <w:t>Friends?</w:t>
        </w:r>
        <w:proofErr w:type="gramEnd"/>
        <w:r>
          <w:t xml:space="preserve"> I went with what we have in the liturgy “his apostolic partner”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B235-413D-4538-A0DF-38DEE2DD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77</cp:revision>
  <dcterms:created xsi:type="dcterms:W3CDTF">2014-11-04T15:28:00Z</dcterms:created>
  <dcterms:modified xsi:type="dcterms:W3CDTF">2015-08-31T16:25:00Z</dcterms:modified>
</cp:coreProperties>
</file>