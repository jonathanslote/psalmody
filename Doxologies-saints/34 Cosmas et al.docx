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bookmarkStart w:id="0" w:name="_GoBack" w:colFirst="2" w:colLast="2"/>
            <w:r>
              <w:t>Ⲧⲓⲟⲩ ⲛ̀ⲥⲟⲛ ⲛ̀ⲁ̀ⲑⲗⲟⲫⲟⲣⲟⲥ:</w:t>
            </w:r>
          </w:p>
          <w:p w:rsidR="00E36238" w:rsidRDefault="00E36238" w:rsidP="00B630A9">
            <w:pPr>
              <w:pStyle w:val="CopticVersemulti-line"/>
            </w:pPr>
            <w:r>
              <w:t>ⲛ̀ⲇⲓⲁ̀ⲕⲱⲛ ⲛ̀ⲧⲉ Ⲡⲭ̄ⲥ̄:</w:t>
            </w:r>
          </w:p>
          <w:p w:rsidR="00E36238" w:rsidRDefault="00E36238" w:rsidP="00B630A9">
            <w:pPr>
              <w:pStyle w:val="CopticVersemulti-line"/>
            </w:pPr>
            <w:r>
              <w:t>ⲟⲩⲧⲟⲩⲃⲟ ϧⲉⲛ ⲧⲟⲩⲡⲁⲣⲑⲉⲛⲓⲁ̀:</w:t>
            </w:r>
          </w:p>
          <w:p w:rsidR="00E36238" w:rsidRDefault="00E36238" w:rsidP="00B630A9">
            <w:pPr>
              <w:pStyle w:val="CopticHangingVerse"/>
            </w:pPr>
            <w:r>
              <w:t>ⲉ̀ⲃⲟⲗ ϧⲉⲛ ⲧⲟⲩⲙⲁⲩ ⲛ̀ⲟⲩⲱⲧ.</w:t>
            </w:r>
          </w:p>
        </w:tc>
        <w:tc>
          <w:tcPr>
            <w:tcW w:w="1242" w:type="pct"/>
          </w:tcPr>
          <w:p w:rsidR="00E36238" w:rsidRDefault="00E3623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Five struggling brothers,</w:t>
            </w:r>
          </w:p>
          <w:p w:rsidR="00E36238" w:rsidRDefault="00E3623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ministers of Christ,</w:t>
            </w:r>
          </w:p>
          <w:p w:rsidR="00E36238" w:rsidRDefault="00E3623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Purity to their virginity,</w:t>
            </w:r>
          </w:p>
          <w:p w:rsidR="00E36238" w:rsidRPr="003D51D7" w:rsidRDefault="00E3623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From their one mother.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Five striving brothers,</w:t>
            </w:r>
          </w:p>
          <w:p w:rsidR="00E36238" w:rsidRDefault="00E36238" w:rsidP="00B630A9">
            <w:pPr>
              <w:pStyle w:val="EngHang"/>
            </w:pPr>
            <w:r>
              <w:t>From one mother,</w:t>
            </w:r>
          </w:p>
          <w:p w:rsidR="00E36238" w:rsidRDefault="00E36238" w:rsidP="00B630A9">
            <w:pPr>
              <w:pStyle w:val="EngHang"/>
            </w:pPr>
            <w:r>
              <w:t>Servants of Christ,</w:t>
            </w:r>
          </w:p>
          <w:p w:rsidR="00E36238" w:rsidRDefault="00E36238" w:rsidP="00B630A9">
            <w:pPr>
              <w:pStyle w:val="EngHangEnd"/>
            </w:pPr>
            <w:r>
              <w:t>Pure in their virginity.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t>Five struggle-bearing brothers,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Deacons of Christ,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Pure in their virginity,</w:t>
            </w:r>
          </w:p>
          <w:p w:rsidR="00E36238" w:rsidRDefault="00E36238" w:rsidP="00B630A9">
            <w:pPr>
              <w:pStyle w:val="EngHangEnd"/>
            </w:pPr>
            <w:r w:rsidRPr="004764BD">
              <w:t>From their one mother,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t>Ⲉⲧⲉ Ⲕⲟⲥⲙⲁ ⲛⲉⲙ Ⲇⲉⲙⲓⲛⲟⲥ:</w:t>
            </w:r>
          </w:p>
          <w:p w:rsidR="00E36238" w:rsidRDefault="00E36238" w:rsidP="00B630A9">
            <w:pPr>
              <w:pStyle w:val="CopticVersemulti-line"/>
            </w:pPr>
            <w:r>
              <w:t>ⲛⲉⲙ Ⲁⲛⲑⲓⲙⲟⲥ ⲛⲉⲙ Ⲗⲉⲟⲛⲧⲓⲥⲟ:</w:t>
            </w:r>
          </w:p>
          <w:p w:rsidR="00E36238" w:rsidRDefault="00E36238" w:rsidP="00B630A9">
            <w:pPr>
              <w:pStyle w:val="CopticVersemulti-line"/>
            </w:pPr>
            <w:r>
              <w:t>ⲛⲉⲙ ⲟⲩⲠⲣⲁⲃⲓⲟⲥ ϩⲁⲛⲥⲏⲓⲛⲓ ⲛⲉ:</w:t>
            </w:r>
          </w:p>
          <w:p w:rsidR="00E36238" w:rsidRDefault="00E36238" w:rsidP="00B630A9">
            <w:pPr>
              <w:pStyle w:val="CopticHangingVerse"/>
            </w:pPr>
            <w:r>
              <w:t>ⲟⲩⲟϩ ⲛ̀ⲥⲟⲫⲟⲥ ϧⲉⲛ ⲧⲟⲩⲡⲓⲥⲧⲏⲙⲏ.</w:t>
            </w:r>
          </w:p>
        </w:tc>
        <w:tc>
          <w:tcPr>
            <w:tcW w:w="1242" w:type="pct"/>
          </w:tcPr>
          <w:p w:rsidR="00E36238" w:rsidRDefault="00E36238" w:rsidP="000448AC">
            <w:r>
              <w:t xml:space="preserve">Cosmas and </w:t>
            </w:r>
            <w:proofErr w:type="spellStart"/>
            <w:r>
              <w:t>Demian</w:t>
            </w:r>
            <w:proofErr w:type="spellEnd"/>
            <w:r>
              <w:t>,</w:t>
            </w:r>
          </w:p>
          <w:p w:rsidR="00E36238" w:rsidRDefault="00E36238" w:rsidP="000448AC">
            <w:proofErr w:type="spellStart"/>
            <w:r>
              <w:t>Anthimus</w:t>
            </w:r>
            <w:proofErr w:type="spellEnd"/>
            <w:r>
              <w:t xml:space="preserve"> and </w:t>
            </w:r>
            <w:proofErr w:type="spellStart"/>
            <w:r>
              <w:t>Leontius</w:t>
            </w:r>
            <w:proofErr w:type="spellEnd"/>
            <w:r>
              <w:t>,</w:t>
            </w:r>
          </w:p>
          <w:p w:rsidR="00E36238" w:rsidRDefault="00E36238" w:rsidP="000448AC">
            <w:r>
              <w:t xml:space="preserve">And also </w:t>
            </w:r>
            <w:proofErr w:type="spellStart"/>
            <w:r>
              <w:t>Arabius</w:t>
            </w:r>
            <w:proofErr w:type="spellEnd"/>
            <w:r>
              <w:t>,</w:t>
            </w:r>
          </w:p>
          <w:p w:rsidR="00E36238" w:rsidRDefault="00E36238" w:rsidP="000448AC">
            <w:r>
              <w:t>They were doctors and physicians.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Cosmas, Damian,</w:t>
            </w:r>
          </w:p>
          <w:p w:rsidR="00E36238" w:rsidRDefault="00E36238" w:rsidP="00B630A9">
            <w:pPr>
              <w:pStyle w:val="EngHang"/>
            </w:pPr>
            <w:proofErr w:type="spellStart"/>
            <w:r>
              <w:t>Anthimus</w:t>
            </w:r>
            <w:proofErr w:type="spellEnd"/>
            <w:r>
              <w:t xml:space="preserve">, </w:t>
            </w:r>
            <w:proofErr w:type="spellStart"/>
            <w:r>
              <w:t>Leontius</w:t>
            </w:r>
            <w:proofErr w:type="spellEnd"/>
            <w:r>
              <w:t xml:space="preserve">, and </w:t>
            </w:r>
            <w:commentRangeStart w:id="1"/>
            <w:proofErr w:type="spellStart"/>
            <w:r>
              <w:t>Prabioc</w:t>
            </w:r>
            <w:commentRangeEnd w:id="1"/>
            <w:proofErr w:type="spell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,</w:t>
            </w:r>
          </w:p>
          <w:p w:rsidR="00E36238" w:rsidRDefault="00E36238" w:rsidP="00B630A9">
            <w:pPr>
              <w:pStyle w:val="EngHang"/>
            </w:pPr>
            <w:r>
              <w:t>Were physicians,</w:t>
            </w:r>
          </w:p>
          <w:p w:rsidR="00E36238" w:rsidRDefault="00E36238" w:rsidP="00B630A9">
            <w:pPr>
              <w:pStyle w:val="EngHangEnd"/>
            </w:pPr>
            <w:r>
              <w:t>Well learned in their science.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proofErr w:type="spellStart"/>
            <w:r w:rsidRPr="004764BD">
              <w:t>Cosman</w:t>
            </w:r>
            <w:proofErr w:type="spellEnd"/>
            <w:r w:rsidRPr="004764BD">
              <w:t xml:space="preserve"> and Damian,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 xml:space="preserve">And </w:t>
            </w:r>
            <w:proofErr w:type="spellStart"/>
            <w:r w:rsidRPr="004764BD">
              <w:t>Anthimus</w:t>
            </w:r>
            <w:proofErr w:type="spellEnd"/>
            <w:r w:rsidRPr="004764BD">
              <w:t>,</w:t>
            </w:r>
            <w:r>
              <w:t xml:space="preserve"> </w:t>
            </w:r>
            <w:proofErr w:type="spellStart"/>
            <w:r w:rsidRPr="004764BD">
              <w:t>Leontius</w:t>
            </w:r>
            <w:proofErr w:type="spellEnd"/>
            <w:r w:rsidRPr="004764BD">
              <w:t xml:space="preserve">, and </w:t>
            </w:r>
            <w:proofErr w:type="spellStart"/>
            <w:r w:rsidRPr="004764BD">
              <w:t>Prabioc</w:t>
            </w:r>
            <w:proofErr w:type="spellEnd"/>
            <w:r w:rsidRPr="004764BD">
              <w:t>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 xml:space="preserve">They were 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physicians</w:t>
            </w:r>
          </w:p>
          <w:p w:rsidR="00E36238" w:rsidRDefault="00E36238" w:rsidP="00B630A9">
            <w:pPr>
              <w:pStyle w:val="EngHangEnd"/>
            </w:pPr>
            <w:r w:rsidRPr="004764BD">
              <w:t>And wise in their science.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t>Ⲉⲩⲉⲣⲫⲁϧ̀ⲣⲓ ⲉ̀ϣⲱⲛⲓ ⲛⲓⲃⲉⲛ:</w:t>
            </w:r>
          </w:p>
          <w:p w:rsidR="00E36238" w:rsidRDefault="00E36238" w:rsidP="00B630A9">
            <w:pPr>
              <w:pStyle w:val="CopticVersemulti-line"/>
            </w:pPr>
            <w:r>
              <w:t>ⲛⲁ ⲛⲓⲯⲩⲭⲏ ⲛⲉⲙ ⲛⲁ ⲛⲓⲥⲱⲙⲁ:</w:t>
            </w:r>
          </w:p>
          <w:p w:rsidR="00E36238" w:rsidRDefault="00E36238" w:rsidP="00B630A9">
            <w:pPr>
              <w:pStyle w:val="CopticVersemulti-line"/>
            </w:pPr>
            <w:r>
              <w:t>ⲉ̀ⲣⲉ ϯⲁ̀ⲅⲁⲡⲏ ϧⲉⲛ ⲧⲟⲩⲙⲏϯ:</w:t>
            </w:r>
          </w:p>
          <w:p w:rsidR="00E36238" w:rsidRDefault="00E36238" w:rsidP="00B630A9">
            <w:pPr>
              <w:pStyle w:val="CopticHangingVerse"/>
            </w:pPr>
            <w:r>
              <w:t>ⲉ̀ⲣⲉ ⲡⲟⲩⲏⲓ̀ ⲛ̀ⲟⲩⲟⲛ ⲛⲓⲃⲉⲛ.</w:t>
            </w:r>
          </w:p>
        </w:tc>
        <w:tc>
          <w:tcPr>
            <w:tcW w:w="1242" w:type="pct"/>
          </w:tcPr>
          <w:p w:rsidR="00E36238" w:rsidRDefault="00E36238" w:rsidP="00355077">
            <w:r>
              <w:t>They healed every sickness,</w:t>
            </w:r>
          </w:p>
          <w:p w:rsidR="00E36238" w:rsidRDefault="00E36238" w:rsidP="00355077">
            <w:r>
              <w:t>Of the soul and the body,</w:t>
            </w:r>
          </w:p>
          <w:p w:rsidR="00E36238" w:rsidRDefault="00E36238" w:rsidP="00355077">
            <w:r>
              <w:t>And love was in their midst,</w:t>
            </w:r>
          </w:p>
          <w:p w:rsidR="00E36238" w:rsidRDefault="00E36238" w:rsidP="00355077">
            <w:r>
              <w:t>Their house was open for all.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They healed every sickness</w:t>
            </w:r>
          </w:p>
          <w:p w:rsidR="00E36238" w:rsidRDefault="00E36238" w:rsidP="00B630A9">
            <w:pPr>
              <w:pStyle w:val="EngHang"/>
            </w:pPr>
            <w:r>
              <w:t>Of the soul and the body.</w:t>
            </w:r>
          </w:p>
          <w:p w:rsidR="00E36238" w:rsidRDefault="00E36238" w:rsidP="00B630A9">
            <w:pPr>
              <w:pStyle w:val="EngHang"/>
            </w:pPr>
            <w:r>
              <w:t>Love was in their midst;</w:t>
            </w:r>
          </w:p>
          <w:p w:rsidR="00E36238" w:rsidRDefault="00E36238" w:rsidP="00B630A9">
            <w:pPr>
              <w:pStyle w:val="EngHangEnd"/>
            </w:pPr>
            <w:r>
              <w:t>Their house was open to all.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t>Healing all sicknesses,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Of souls and bodies,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Love in their midst,</w:t>
            </w:r>
          </w:p>
          <w:p w:rsidR="00E36238" w:rsidRDefault="00E36238" w:rsidP="00B630A9">
            <w:pPr>
              <w:pStyle w:val="EngHangEnd"/>
            </w:pPr>
            <w:r w:rsidRPr="004764BD">
              <w:t>Their house open to everyone.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t>Ⲁⲩⲧⲱⲟⲩⲛⲟⲩ ⲛ̀ϫⲉ ⲛⲓⲧ̀ⲓⲟⲩ ⲛ̀ⲥⲟⲛ:</w:t>
            </w:r>
          </w:p>
          <w:p w:rsidR="00E36238" w:rsidRDefault="00E36238" w:rsidP="00B630A9">
            <w:pPr>
              <w:pStyle w:val="CopticVersemulti-line"/>
            </w:pPr>
            <w:r>
              <w:t>ⲁⲩϣⲉⲛⲱⲟⲩ ϣⲁ ⲡⲓϩⲏⲅⲉⲙⲱⲛ:</w:t>
            </w:r>
          </w:p>
          <w:p w:rsidR="00E36238" w:rsidRDefault="00E36238" w:rsidP="00B630A9">
            <w:pPr>
              <w:pStyle w:val="CopticVersemulti-line"/>
            </w:pPr>
            <w:r>
              <w:t>ⲁⲩⲓ̀ⲣⲓ ⲛ̀ϩⲁⲛⲛⲓϣϯ ⲛ̀ϣ̀ⲫⲏⲣⲓ:</w:t>
            </w:r>
          </w:p>
          <w:p w:rsidR="00E36238" w:rsidRDefault="00E36238" w:rsidP="00B630A9">
            <w:pPr>
              <w:pStyle w:val="CopticHangingVerse"/>
            </w:pPr>
            <w:r>
              <w:t>ⲛⲉⲙ ϩⲁⲛⲙⲏⲓⲛⲓ ϩⲓ ⲡⲓⲙⲱⲓⲧ.</w:t>
            </w:r>
          </w:p>
        </w:tc>
        <w:tc>
          <w:tcPr>
            <w:tcW w:w="1242" w:type="pct"/>
          </w:tcPr>
          <w:p w:rsidR="00E36238" w:rsidRDefault="00E36238" w:rsidP="00597534">
            <w:r>
              <w:t>The five brothers arose,</w:t>
            </w:r>
          </w:p>
          <w:p w:rsidR="00E36238" w:rsidRDefault="00E36238" w:rsidP="00597534">
            <w:r>
              <w:t>And went to the governor,</w:t>
            </w:r>
          </w:p>
          <w:p w:rsidR="00E36238" w:rsidRDefault="00E36238" w:rsidP="00597534">
            <w:r>
              <w:t>They performed many wonders,</w:t>
            </w:r>
          </w:p>
          <w:p w:rsidR="00E36238" w:rsidRDefault="00E36238" w:rsidP="00597534">
            <w:r>
              <w:t>And signs on the way.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The five brothers arose</w:t>
            </w:r>
          </w:p>
          <w:p w:rsidR="00E36238" w:rsidRDefault="00E36238" w:rsidP="00B630A9">
            <w:pPr>
              <w:pStyle w:val="EngHang"/>
            </w:pPr>
            <w:r>
              <w:t>And went to the governor.</w:t>
            </w:r>
          </w:p>
          <w:p w:rsidR="00E36238" w:rsidRDefault="00E36238" w:rsidP="00B630A9">
            <w:pPr>
              <w:pStyle w:val="EngHang"/>
            </w:pPr>
            <w:r>
              <w:t>They worked great wonders</w:t>
            </w:r>
          </w:p>
          <w:p w:rsidR="00E36238" w:rsidRDefault="00E36238" w:rsidP="00B630A9">
            <w:pPr>
              <w:pStyle w:val="EngHangEnd"/>
            </w:pPr>
            <w:r>
              <w:t>And signs along the way.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t>The five brothers arose,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And went to the governor,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They worked great wonders,</w:t>
            </w:r>
          </w:p>
          <w:p w:rsidR="00E36238" w:rsidRDefault="00E36238" w:rsidP="00B630A9">
            <w:pPr>
              <w:pStyle w:val="EngHangEnd"/>
            </w:pPr>
            <w:r w:rsidRPr="004764BD">
              <w:t>And signs on the way.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t xml:space="preserve">Ϯⲁ̀ⲅⲓⲁ ⲑⲉⲟ̀ⲇⲟⲇⲁ: </w:t>
            </w:r>
          </w:p>
          <w:p w:rsidR="00E36238" w:rsidRDefault="00E36238" w:rsidP="00B630A9">
            <w:pPr>
              <w:pStyle w:val="CopticVersemulti-line"/>
            </w:pPr>
            <w:r>
              <w:t>ⲧⲟⲩⲙⲁⲩ ⲛ̀ⲧ̀ⲥ̀ⲙⲁⲣⲱⲟⲩⲧ ⲉ̄ⲑ̄ⲩ̄:</w:t>
            </w:r>
          </w:p>
          <w:p w:rsidR="00E36238" w:rsidRDefault="00E36238" w:rsidP="00B630A9">
            <w:pPr>
              <w:pStyle w:val="CopticVersemulti-line"/>
            </w:pPr>
            <w:r>
              <w:t>ⲛⲁⲥⲧⲁϫⲣⲟ ⲙ̀ⲙⲱⲟⲩ ϧⲉⲛ ⲡⲓⲛⲁϩϯ:</w:t>
            </w:r>
          </w:p>
          <w:p w:rsidR="00E36238" w:rsidRPr="003032D8" w:rsidRDefault="00E36238" w:rsidP="00B630A9">
            <w:pPr>
              <w:pStyle w:val="CopticHangingVerse"/>
            </w:pPr>
            <w:r>
              <w:lastRenderedPageBreak/>
              <w:t>ⲉ̀ϫⲉⲛ ⲫ̀ⲣⲁⲛ Ⲓⲏ̄ⲥ̄ Ⲡⲭ̄ⲥ̄.</w:t>
            </w:r>
          </w:p>
        </w:tc>
        <w:tc>
          <w:tcPr>
            <w:tcW w:w="1242" w:type="pct"/>
          </w:tcPr>
          <w:p w:rsidR="00E36238" w:rsidRDefault="00E36238" w:rsidP="009C1B45">
            <w:r>
              <w:lastRenderedPageBreak/>
              <w:t xml:space="preserve">Saint </w:t>
            </w:r>
            <w:proofErr w:type="spellStart"/>
            <w:r>
              <w:t>Theodota</w:t>
            </w:r>
            <w:proofErr w:type="spellEnd"/>
            <w:r>
              <w:t xml:space="preserve">, </w:t>
            </w:r>
          </w:p>
          <w:p w:rsidR="00E36238" w:rsidRDefault="00E36238" w:rsidP="009C1B45">
            <w:r>
              <w:t>Their blessed and holy mother,</w:t>
            </w:r>
          </w:p>
          <w:p w:rsidR="00E36238" w:rsidRDefault="00E36238" w:rsidP="009C1B45">
            <w:r>
              <w:t>Confirmed them in the faith,</w:t>
            </w:r>
          </w:p>
          <w:p w:rsidR="00E36238" w:rsidRDefault="00E36238" w:rsidP="009C1B45">
            <w:r>
              <w:t>In the Name of Jesus Christ.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Their blessed and holy mother,</w:t>
            </w:r>
          </w:p>
          <w:p w:rsidR="00E36238" w:rsidRDefault="00E36238" w:rsidP="00B630A9">
            <w:pPr>
              <w:pStyle w:val="EngHang"/>
            </w:pPr>
            <w:r>
              <w:t xml:space="preserve">Saint </w:t>
            </w:r>
            <w:proofErr w:type="spellStart"/>
            <w:r>
              <w:t>Theodota</w:t>
            </w:r>
            <w:proofErr w:type="spellEnd"/>
            <w:r>
              <w:t>,</w:t>
            </w:r>
          </w:p>
          <w:p w:rsidR="00E36238" w:rsidRDefault="00E36238" w:rsidP="00B630A9">
            <w:pPr>
              <w:pStyle w:val="EngHang"/>
            </w:pPr>
            <w:r>
              <w:t xml:space="preserve">Was </w:t>
            </w:r>
            <w:commentRangeStart w:id="6"/>
            <w:r>
              <w:t xml:space="preserve">confirming 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>
              <w:t>them in the faith</w:t>
            </w:r>
          </w:p>
          <w:p w:rsidR="00E36238" w:rsidRPr="004764BD" w:rsidRDefault="00E36238" w:rsidP="00B630A9">
            <w:pPr>
              <w:pStyle w:val="EngHangEnd"/>
            </w:pPr>
            <w:r>
              <w:t xml:space="preserve">Upon the Name of Jesus </w:t>
            </w:r>
            <w:r>
              <w:lastRenderedPageBreak/>
              <w:t>Christ.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lastRenderedPageBreak/>
              <w:t xml:space="preserve">The holy </w:t>
            </w:r>
            <w:proofErr w:type="spellStart"/>
            <w:r w:rsidRPr="004764BD">
              <w:t>Theodota</w:t>
            </w:r>
            <w:proofErr w:type="spellEnd"/>
            <w:r w:rsidRPr="004764BD">
              <w:t>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Their blessed and holy mother,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Was confirming them in the faith,</w:t>
            </w:r>
          </w:p>
          <w:p w:rsidR="00E36238" w:rsidRDefault="00E36238" w:rsidP="00B630A9">
            <w:pPr>
              <w:pStyle w:val="EngHangEnd"/>
            </w:pPr>
            <w:r w:rsidRPr="004764BD">
              <w:lastRenderedPageBreak/>
              <w:t>On the name of Jesus Christ.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lastRenderedPageBreak/>
              <w:t>Ⲉⲧⲁⲩⲟ̀ϩⲓ ⲅⲁⲣ ⲉ̀ⲣⲁⲧⲟⲩ:</w:t>
            </w:r>
          </w:p>
          <w:p w:rsidR="00E36238" w:rsidRDefault="00E36238" w:rsidP="00B630A9">
            <w:pPr>
              <w:pStyle w:val="CopticVersemulti-line"/>
            </w:pPr>
            <w:r>
              <w:t>ⲙ̀ⲡⲉⲙ̀ⲑⲟ ⲙ̀ⲡⲓϩⲏⲅⲉⲙⲱⲛ:</w:t>
            </w:r>
          </w:p>
          <w:p w:rsidR="00E36238" w:rsidRDefault="00E36238" w:rsidP="00B630A9">
            <w:pPr>
              <w:pStyle w:val="CopticVersemulti-line"/>
            </w:pPr>
            <w:r>
              <w:t>ⲁⲩϯ ⲛ̀ϯⲟ̀ⲙⲟⲗⲟⲅⲓⲁ̀:</w:t>
            </w:r>
          </w:p>
          <w:p w:rsidR="00E36238" w:rsidRDefault="00E36238" w:rsidP="00B630A9">
            <w:pPr>
              <w:pStyle w:val="CopticHangingVerse"/>
            </w:pPr>
            <w:r>
              <w:t>ϧⲉⲛ ⲟⲩⲛⲓϣϯ ⲙ̀ⲡⲁⲣⲣⲏⲥⲓⲁ̀.</w:t>
            </w:r>
          </w:p>
        </w:tc>
        <w:tc>
          <w:tcPr>
            <w:tcW w:w="1242" w:type="pct"/>
          </w:tcPr>
          <w:p w:rsidR="00E36238" w:rsidRDefault="00E36238" w:rsidP="00511A3D">
            <w:r>
              <w:t>For when they all stood,</w:t>
            </w:r>
          </w:p>
          <w:p w:rsidR="00E36238" w:rsidRDefault="00E36238" w:rsidP="00511A3D">
            <w:r>
              <w:t>Before the governor,</w:t>
            </w:r>
          </w:p>
          <w:p w:rsidR="00E36238" w:rsidRDefault="00E36238" w:rsidP="00511A3D">
            <w:r>
              <w:t>They gave their confession,</w:t>
            </w:r>
          </w:p>
          <w:p w:rsidR="00E36238" w:rsidRDefault="00E36238" w:rsidP="00511A3D">
            <w:r>
              <w:t>With great fervor.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For when they stood</w:t>
            </w:r>
          </w:p>
          <w:p w:rsidR="00E36238" w:rsidRDefault="00E36238" w:rsidP="00B630A9">
            <w:pPr>
              <w:pStyle w:val="EngHang"/>
            </w:pPr>
            <w:r>
              <w:t>Before the governor,</w:t>
            </w:r>
          </w:p>
          <w:p w:rsidR="00E36238" w:rsidRDefault="00E36238" w:rsidP="00B630A9">
            <w:pPr>
              <w:pStyle w:val="EngHang"/>
            </w:pPr>
            <w:r>
              <w:t>They gave their confession</w:t>
            </w:r>
          </w:p>
          <w:p w:rsidR="00E36238" w:rsidRDefault="00E36238" w:rsidP="00B630A9">
            <w:pPr>
              <w:pStyle w:val="EngHangEnd"/>
            </w:pPr>
            <w:r>
              <w:t>With great fervor.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t>For when they stood,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Before the governor,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They gave the confession</w:t>
            </w:r>
          </w:p>
          <w:p w:rsidR="00E36238" w:rsidRDefault="00E36238" w:rsidP="00B630A9">
            <w:pPr>
              <w:pStyle w:val="EngHangEnd"/>
            </w:pPr>
            <w:r w:rsidRPr="004764BD">
              <w:t>In a great declaration.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t>Ϧⲉⲛ ⲛⲁⲓ ⲑⲩⲉⲣⲫⲟⲣⲓⲛ ⲛ̀ϩⲁⲛⲭ̀ⲗⲟⲙ ⲛ̀ⲁⲧⲗⲱⲙ:</w:t>
            </w:r>
          </w:p>
          <w:p w:rsidR="00E36238" w:rsidRDefault="00E36238" w:rsidP="00B630A9">
            <w:pPr>
              <w:pStyle w:val="CopticVersemulti-line"/>
            </w:pPr>
            <w:r>
              <w:t>ⲛ̀ⲧⲉ ϯⲙⲉⲧⲙⲁⲣⲧⲩⲣⲟⲥ:</w:t>
            </w:r>
          </w:p>
          <w:p w:rsidR="00E36238" w:rsidRDefault="00E36238" w:rsidP="00B630A9">
            <w:pPr>
              <w:pStyle w:val="CopticVersemulti-line"/>
            </w:pPr>
            <w:r>
              <w:t>ⲁⲩⲉⲣϣⲁⲓ ⲛⲉⲙ Ⲡⲭ̄ⲥ̄:</w:t>
            </w:r>
          </w:p>
          <w:p w:rsidR="00E36238" w:rsidRDefault="00E36238" w:rsidP="00B630A9">
            <w:pPr>
              <w:pStyle w:val="CopticHangingVerse"/>
            </w:pPr>
            <w:r>
              <w:t>ϧⲉⲛ ⲧ̀ⲭⲱⲣⲁ ⲛ̀ⲧⲉ ⲛⲏⲉⲧⲟⲛϧ.</w:t>
            </w:r>
          </w:p>
        </w:tc>
        <w:tc>
          <w:tcPr>
            <w:tcW w:w="1242" w:type="pct"/>
          </w:tcPr>
          <w:p w:rsidR="00E36238" w:rsidRDefault="00E36238" w:rsidP="00511A3D">
            <w:r>
              <w:t>With this they wore the unfading crowns,</w:t>
            </w:r>
          </w:p>
          <w:p w:rsidR="00E36238" w:rsidRDefault="00E36238" w:rsidP="00511A3D">
            <w:r>
              <w:t>Of martyrdom,</w:t>
            </w:r>
          </w:p>
          <w:p w:rsidR="00E36238" w:rsidRDefault="00E36238" w:rsidP="00511A3D">
            <w:r>
              <w:t>They celebrated with Christ,</w:t>
            </w:r>
          </w:p>
          <w:p w:rsidR="00E36238" w:rsidRDefault="00E36238" w:rsidP="00511A3D">
            <w:r>
              <w:t>In the land of the living.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With this the wore unfading</w:t>
            </w:r>
          </w:p>
          <w:p w:rsidR="00E36238" w:rsidRDefault="00E36238" w:rsidP="00B630A9">
            <w:pPr>
              <w:pStyle w:val="EngHang"/>
            </w:pPr>
            <w:r>
              <w:t>Crowns of martyrdom.</w:t>
            </w:r>
          </w:p>
          <w:p w:rsidR="00E36238" w:rsidRDefault="00E36238" w:rsidP="00B630A9">
            <w:pPr>
              <w:pStyle w:val="EngHang"/>
            </w:pPr>
            <w:r>
              <w:t>They kept a feast with Christ</w:t>
            </w:r>
          </w:p>
          <w:p w:rsidR="00E36238" w:rsidRDefault="00E36238" w:rsidP="00B630A9">
            <w:pPr>
              <w:pStyle w:val="EngHangEnd"/>
            </w:pPr>
            <w:r>
              <w:t>In the region of the living.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t>With this they wore the unfading crowns,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Of martyrdom,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They kept a feast with Christ,</w:t>
            </w:r>
          </w:p>
          <w:p w:rsidR="00E36238" w:rsidRDefault="00E36238" w:rsidP="00B630A9">
            <w:pPr>
              <w:pStyle w:val="EngHangEnd"/>
            </w:pPr>
            <w:r w:rsidRPr="004764BD">
              <w:t>In the region of the living.</w:t>
            </w:r>
          </w:p>
        </w:tc>
      </w:tr>
      <w:tr w:rsidR="00E36238" w:rsidTr="00C2621F">
        <w:tc>
          <w:tcPr>
            <w:tcW w:w="1248" w:type="pct"/>
          </w:tcPr>
          <w:p w:rsidR="00E36238" w:rsidRDefault="00E36238" w:rsidP="00B630A9">
            <w:pPr>
              <w:pStyle w:val="CopticVersemulti-line"/>
            </w:pPr>
            <w:r>
              <w:t>Ⲧⲟⲃϩ ⲙ̀Ⲡⲟ̄ⲥ̄ ⲉ̀ϩ̀ⲣⲏⲓ ⲉ̀ϫⲱⲛ:</w:t>
            </w:r>
          </w:p>
          <w:p w:rsidR="00E36238" w:rsidRDefault="00E36238" w:rsidP="00B630A9">
            <w:pPr>
              <w:pStyle w:val="CopticVersemulti-line"/>
            </w:pPr>
            <w:r>
              <w:t>ⲱ̀ ⲛⲓⲁⲑⲗⲟⲫⲟⲣⲟⲥ ⲙ̀ⲙⲁⲣⲧⲩⲣⲟⲥ:</w:t>
            </w:r>
          </w:p>
          <w:p w:rsidR="00E36238" w:rsidRDefault="00E36238" w:rsidP="00B630A9">
            <w:pPr>
              <w:pStyle w:val="CopticVersemulti-line"/>
            </w:pPr>
            <w:r>
              <w:t>Ⲕⲟⲥⲙⲁⲥ ⲛⲉⲙ ⲛⲉϥⲉ̀ⲛⲏⲟⲩ ⲛⲉⲙ ⲧⲟⲩⲙⲁⲩ:</w:t>
            </w:r>
          </w:p>
          <w:p w:rsidR="00E36238" w:rsidRDefault="00E36238" w:rsidP="00B630A9">
            <w:pPr>
              <w:pStyle w:val="CopticHangingVerse"/>
            </w:pPr>
            <w:r>
              <w:t>ⲛ̀ⲧⲉϥⲭⲁ ⲛⲉⲛⲛⲟⲃⲓ ⲛⲁⲛ ⲉϣⲟⲗ.</w:t>
            </w:r>
          </w:p>
        </w:tc>
        <w:tc>
          <w:tcPr>
            <w:tcW w:w="1242" w:type="pct"/>
          </w:tcPr>
          <w:p w:rsidR="00E36238" w:rsidRDefault="00E36238" w:rsidP="00511A3D">
            <w:r>
              <w:t>Pray to the Lord on our behalf,</w:t>
            </w:r>
          </w:p>
          <w:p w:rsidR="00E36238" w:rsidRDefault="00E36238" w:rsidP="00511A3D">
            <w:r>
              <w:t>O struggle mantled martyrs,</w:t>
            </w:r>
          </w:p>
          <w:p w:rsidR="00E36238" w:rsidRDefault="00E36238" w:rsidP="00511A3D">
            <w:r>
              <w:t>Cosmas and his brothers and their mother,</w:t>
            </w:r>
          </w:p>
          <w:p w:rsidR="00E36238" w:rsidRDefault="00E36238" w:rsidP="00511A3D">
            <w:r>
              <w:t>That He may forgive us our sins.</w:t>
            </w:r>
          </w:p>
        </w:tc>
        <w:tc>
          <w:tcPr>
            <w:tcW w:w="1255" w:type="pct"/>
          </w:tcPr>
          <w:p w:rsidR="00E36238" w:rsidRDefault="00E36238" w:rsidP="00B630A9">
            <w:pPr>
              <w:pStyle w:val="EngHang"/>
            </w:pPr>
            <w:r>
              <w:t>Pray to the Lord on our behalf,</w:t>
            </w:r>
          </w:p>
          <w:p w:rsidR="00E36238" w:rsidRDefault="00E36238" w:rsidP="00B630A9">
            <w:pPr>
              <w:pStyle w:val="EngHang"/>
            </w:pPr>
            <w:r>
              <w:t>O struggle-bearers, the martyrs,</w:t>
            </w:r>
          </w:p>
          <w:p w:rsidR="00E36238" w:rsidRDefault="00E36238" w:rsidP="00B630A9">
            <w:pPr>
              <w:pStyle w:val="EngHang"/>
            </w:pPr>
            <w:r>
              <w:t>Cosmas, his brothers, and their mother,</w:t>
            </w:r>
          </w:p>
          <w:p w:rsidR="00E36238" w:rsidRDefault="00E36238" w:rsidP="00B630A9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E36238" w:rsidRPr="004764BD" w:rsidRDefault="00E36238" w:rsidP="00B630A9">
            <w:pPr>
              <w:pStyle w:val="EngHang"/>
            </w:pPr>
            <w:r w:rsidRPr="004764BD">
              <w:t>Pray to the Lord on our behalf,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O struggle-bearers the martyrs,</w:t>
            </w:r>
          </w:p>
          <w:p w:rsidR="00E36238" w:rsidRPr="004764BD" w:rsidRDefault="00E36238" w:rsidP="00B630A9">
            <w:pPr>
              <w:pStyle w:val="EngHang"/>
            </w:pPr>
            <w:r w:rsidRPr="004764BD">
              <w:t>Cosmas, his brothers and their mother,</w:t>
            </w:r>
          </w:p>
          <w:p w:rsidR="00E36238" w:rsidRDefault="00E36238" w:rsidP="00B630A9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11T15:25:00Z" w:initials="WU">
    <w:p w:rsidR="00E36238" w:rsidRDefault="00E36238">
      <w:pPr>
        <w:pStyle w:val="CommentText"/>
      </w:pPr>
      <w:r>
        <w:rPr>
          <w:rStyle w:val="CommentReference"/>
        </w:rPr>
        <w:annotationRef/>
      </w:r>
      <w:proofErr w:type="spellStart"/>
      <w:r>
        <w:t>Prabios</w:t>
      </w:r>
      <w:proofErr w:type="spellEnd"/>
      <w:r>
        <w:t xml:space="preserve"> or </w:t>
      </w:r>
      <w:proofErr w:type="spellStart"/>
      <w:r>
        <w:t>Arabius</w:t>
      </w:r>
      <w:proofErr w:type="spellEnd"/>
      <w:r>
        <w:t>? Doctors and physicians or physicians and well learned?</w:t>
      </w:r>
    </w:p>
  </w:comment>
  <w:comment w:id="6" w:author="Windows User" w:date="2015-09-11T15:25:00Z" w:initials="WU">
    <w:p w:rsidR="00E36238" w:rsidRDefault="00E36238">
      <w:pPr>
        <w:pStyle w:val="CommentText"/>
      </w:pPr>
      <w:r>
        <w:rPr>
          <w:rStyle w:val="CommentReference"/>
        </w:rPr>
        <w:annotationRef/>
      </w:r>
      <w:r>
        <w:t>Building them upon the Name?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7F4" w:rsidRDefault="00CA67F4" w:rsidP="00E83857">
      <w:pPr>
        <w:spacing w:after="0" w:line="240" w:lineRule="auto"/>
      </w:pPr>
      <w:r>
        <w:separator/>
      </w:r>
    </w:p>
  </w:endnote>
  <w:endnote w:type="continuationSeparator" w:id="0">
    <w:p w:rsidR="00CA67F4" w:rsidRDefault="00CA67F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7F4" w:rsidRDefault="00CA67F4" w:rsidP="00E83857">
      <w:pPr>
        <w:spacing w:after="0" w:line="240" w:lineRule="auto"/>
      </w:pPr>
      <w:r>
        <w:separator/>
      </w:r>
    </w:p>
  </w:footnote>
  <w:footnote w:type="continuationSeparator" w:id="0">
    <w:p w:rsidR="00CA67F4" w:rsidRDefault="00CA67F4" w:rsidP="00E83857">
      <w:pPr>
        <w:spacing w:after="0" w:line="240" w:lineRule="auto"/>
      </w:pPr>
      <w:r>
        <w:continuationSeparator/>
      </w:r>
    </w:p>
  </w:footnote>
  <w:footnote w:id="1">
    <w:p w:rsidR="00E36238" w:rsidRDefault="00E36238">
      <w:pPr>
        <w:pStyle w:val="footnote"/>
        <w:rPr>
          <w:ins w:id="2" w:author="Brett Slote" w:date="2011-07-19T18:48:00Z"/>
        </w:rPr>
        <w:pPrChange w:id="3" w:author="Brett Slote" w:date="2011-07-21T20:00:00Z">
          <w:pPr>
            <w:pStyle w:val="FootnoteText"/>
          </w:pPr>
        </w:pPrChange>
      </w:pPr>
      <w:ins w:id="4" w:author="Brett Slote" w:date="2011-07-19T18:48:00Z">
        <w:r>
          <w:rPr>
            <w:rStyle w:val="FootnoteReference"/>
          </w:rPr>
          <w:footnoteRef/>
        </w:r>
        <w:r>
          <w:t xml:space="preserve"> </w:t>
        </w:r>
        <w:r w:rsidRPr="000C2C94">
          <w:rPr>
            <w:rStyle w:val="footnoteChar"/>
            <w:rPrChange w:id="5" w:author="Brett Slote" w:date="2011-07-21T20:00:00Z">
              <w:rPr/>
            </w:rPrChange>
          </w:rPr>
          <w:t>technically it’s present tense, but won’t make sense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A67F4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57780-C7C0-4503-9708-BF0B27C9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2</Pages>
  <Words>609</Words>
  <Characters>2793</Characters>
  <Application>Microsoft Office Word</Application>
  <DocSecurity>0</DocSecurity>
  <Lines>147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95</cp:revision>
  <dcterms:created xsi:type="dcterms:W3CDTF">2014-11-04T15:28:00Z</dcterms:created>
  <dcterms:modified xsi:type="dcterms:W3CDTF">2015-09-11T19:25:00Z</dcterms:modified>
</cp:coreProperties>
</file>