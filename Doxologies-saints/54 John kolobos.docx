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8A5AD8" w:rsidTr="00C2621F">
        <w:tc>
          <w:tcPr>
            <w:tcW w:w="1248" w:type="pct"/>
          </w:tcPr>
          <w:p w:rsidR="008A5AD8" w:rsidRDefault="008A5AD8" w:rsidP="0031566B">
            <w:pPr>
              <w:pStyle w:val="CopticVersemulti-line"/>
            </w:pPr>
            <w:bookmarkStart w:id="0" w:name="_GoBack" w:colFirst="2" w:colLast="2"/>
            <w:r>
              <w:t>Ⲁⲕϣⲱⲡⲓ ⲅⲁⲣ ⲛ̀ⲟⲩⲫⲱⲥⲧⲏⲣ:</w:t>
            </w:r>
          </w:p>
          <w:p w:rsidR="008A5AD8" w:rsidRDefault="008A5AD8" w:rsidP="0031566B">
            <w:pPr>
              <w:pStyle w:val="CopticVersemulti-line"/>
            </w:pPr>
            <w:r>
              <w:t>ⲛ̀ⲣⲉϥⲉ̀ⲣⲟⲩⲱⲓⲛⲓ ϧⲓⲏⲉⲛ ⲡⲓⲕⲁϩⲓ:</w:t>
            </w:r>
          </w:p>
          <w:p w:rsidR="008A5AD8" w:rsidRDefault="008A5AD8" w:rsidP="0031566B">
            <w:pPr>
              <w:pStyle w:val="CopticVersemulti-line"/>
            </w:pPr>
            <w:r>
              <w:t>ⲱ̀ ⲡⲓⲙⲁⲕⲁⲣⲓⲟⲥ ⲉ̄ⲑ̄ⲩ̄:</w:t>
            </w:r>
          </w:p>
          <w:p w:rsidR="008A5AD8" w:rsidRPr="00C35319" w:rsidRDefault="008A5AD8" w:rsidP="0031566B">
            <w:pPr>
              <w:pStyle w:val="CopticHangingVerse"/>
            </w:pPr>
            <w:r>
              <w:t>ⲡⲁⲟ̄ⲥ̄ ⲛ̀ⲓⲱⲧ ⲁⲃⲃⲁ Ⲓⲱⲁⲛⲛⲏⲥ.</w:t>
            </w:r>
          </w:p>
        </w:tc>
        <w:tc>
          <w:tcPr>
            <w:tcW w:w="1242" w:type="pct"/>
          </w:tcPr>
          <w:p w:rsidR="008A5AD8" w:rsidRDefault="008A5AD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For you have become a star,</w:t>
            </w:r>
          </w:p>
          <w:p w:rsidR="008A5AD8" w:rsidRDefault="008A5AD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Of light upon the earth,</w:t>
            </w:r>
          </w:p>
          <w:p w:rsidR="008A5AD8" w:rsidRDefault="008A5AD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 blessed and holy one,</w:t>
            </w:r>
          </w:p>
          <w:p w:rsidR="008A5AD8" w:rsidRPr="005A5D76" w:rsidRDefault="008A5AD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My master and father Abba John.</w:t>
            </w:r>
          </w:p>
        </w:tc>
        <w:tc>
          <w:tcPr>
            <w:tcW w:w="1255" w:type="pct"/>
          </w:tcPr>
          <w:p w:rsidR="008A5AD8" w:rsidRDefault="008A5AD8" w:rsidP="0031566B">
            <w:pPr>
              <w:pStyle w:val="EngHang"/>
            </w:pPr>
            <w:r>
              <w:t>For you became a shining</w:t>
            </w:r>
          </w:p>
          <w:p w:rsidR="008A5AD8" w:rsidRDefault="008A5AD8" w:rsidP="0031566B">
            <w:pPr>
              <w:pStyle w:val="EngHang"/>
            </w:pPr>
            <w:r>
              <w:t>Star upon the earth</w:t>
            </w:r>
            <w:r>
              <w:rPr>
                <w:rStyle w:val="FootnoteReference"/>
              </w:rPr>
              <w:footnoteReference w:id="1"/>
            </w:r>
            <w:r>
              <w:t>,</w:t>
            </w:r>
          </w:p>
          <w:p w:rsidR="008A5AD8" w:rsidRDefault="008A5AD8" w:rsidP="0031566B">
            <w:pPr>
              <w:pStyle w:val="EngHang"/>
            </w:pPr>
            <w:r>
              <w:t>O blessed and holy one,</w:t>
            </w:r>
          </w:p>
          <w:p w:rsidR="008A5AD8" w:rsidRDefault="008A5AD8" w:rsidP="0031566B">
            <w:pPr>
              <w:pStyle w:val="EngHangEnd"/>
            </w:pPr>
            <w:r>
              <w:t>My lord and father Abba John,</w:t>
            </w:r>
          </w:p>
        </w:tc>
        <w:tc>
          <w:tcPr>
            <w:tcW w:w="1255" w:type="pct"/>
          </w:tcPr>
          <w:p w:rsidR="008A5AD8" w:rsidRPr="004764BD" w:rsidRDefault="008A5AD8" w:rsidP="0031566B">
            <w:pPr>
              <w:pStyle w:val="EngHang"/>
            </w:pPr>
            <w:r w:rsidRPr="004764BD">
              <w:t>For you became a star,</w:t>
            </w:r>
          </w:p>
          <w:p w:rsidR="008A5AD8" w:rsidRPr="004764BD" w:rsidRDefault="008A5AD8" w:rsidP="0031566B">
            <w:pPr>
              <w:pStyle w:val="EngHang"/>
            </w:pPr>
            <w:r w:rsidRPr="004764BD">
              <w:t>Shining upon the earth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  <w:p w:rsidR="008A5AD8" w:rsidRPr="004764BD" w:rsidRDefault="008A5AD8" w:rsidP="0031566B">
            <w:pPr>
              <w:pStyle w:val="EngHang"/>
            </w:pPr>
            <w:r w:rsidRPr="004764BD">
              <w:t>O blessed and holy one,</w:t>
            </w:r>
          </w:p>
          <w:p w:rsidR="008A5AD8" w:rsidRDefault="008A5AD8" w:rsidP="0031566B">
            <w:pPr>
              <w:pStyle w:val="EngHangEnd"/>
            </w:pPr>
            <w:r w:rsidRPr="004764BD">
              <w:t>My Lord and father Abba John.</w:t>
            </w:r>
          </w:p>
        </w:tc>
      </w:tr>
      <w:tr w:rsidR="008A5AD8" w:rsidTr="00C2621F">
        <w:tc>
          <w:tcPr>
            <w:tcW w:w="1248" w:type="pct"/>
          </w:tcPr>
          <w:p w:rsidR="008A5AD8" w:rsidRDefault="008A5AD8" w:rsidP="0031566B">
            <w:pPr>
              <w:pStyle w:val="CopticVersemulti-line"/>
            </w:pPr>
            <w:r>
              <w:t>Ϩⲱⲥⲧⲉ ϩⲓⲧⲉⲛ ⲡⲉⲕⲑⲉⲃⲓⲟ̀:</w:t>
            </w:r>
          </w:p>
          <w:p w:rsidR="008A5AD8" w:rsidRDefault="008A5AD8" w:rsidP="0031566B">
            <w:pPr>
              <w:pStyle w:val="CopticVersemulti-line"/>
            </w:pPr>
            <w:r>
              <w:t>ⲛⲉⲙ ⲡⲉⲕⲃⲓⲟⲥ ⲛ̀ⲁⲅⲅⲉⲗⲓⲕⲟⲛ:</w:t>
            </w:r>
          </w:p>
          <w:p w:rsidR="008A5AD8" w:rsidRDefault="008A5AD8" w:rsidP="0031566B">
            <w:pPr>
              <w:pStyle w:val="CopticVersemulti-line"/>
            </w:pPr>
            <w:r>
              <w:t>ⲁⲕⲉϣ Ϣⲓϩⲏⲧ ⲧⲏⲣϥ ⲛ̀ⲥⲁ ⲡⲉⲕⲧⲏⲃ:</w:t>
            </w:r>
          </w:p>
          <w:p w:rsidR="008A5AD8" w:rsidRPr="00CF5919" w:rsidRDefault="008A5AD8" w:rsidP="0031566B">
            <w:pPr>
              <w:pStyle w:val="CopticHangingVerse"/>
            </w:pPr>
            <w:r>
              <w:t>ⲙ̀ⲫ̀ⲣⲏϯ ⲛ̀ⲟⲩⲧⲉⲗⲧⲓⲗⲓ ⲙ̀ⲙⲱⲟⲩ.</w:t>
            </w:r>
          </w:p>
        </w:tc>
        <w:tc>
          <w:tcPr>
            <w:tcW w:w="1242" w:type="pct"/>
          </w:tcPr>
          <w:p w:rsidR="008A5AD8" w:rsidRDefault="008A5AD8" w:rsidP="000448AC">
            <w:r>
              <w:t>That through your humility,</w:t>
            </w:r>
          </w:p>
          <w:p w:rsidR="008A5AD8" w:rsidRDefault="008A5AD8" w:rsidP="000448AC">
            <w:r>
              <w:t>And angelic life,</w:t>
            </w:r>
          </w:p>
          <w:p w:rsidR="008A5AD8" w:rsidRDefault="008A5AD8" w:rsidP="000448AC">
            <w:r>
              <w:t>You made Shiheet like the stars,</w:t>
            </w:r>
          </w:p>
          <w:p w:rsidR="008A5AD8" w:rsidRDefault="008A5AD8" w:rsidP="000448AC">
            <w:r>
              <w:t>With your finger.</w:t>
            </w:r>
          </w:p>
        </w:tc>
        <w:tc>
          <w:tcPr>
            <w:tcW w:w="1255" w:type="pct"/>
          </w:tcPr>
          <w:p w:rsidR="008A5AD8" w:rsidRDefault="008A5AD8" w:rsidP="0031566B">
            <w:pPr>
              <w:pStyle w:val="EngHang"/>
            </w:pPr>
            <w:r>
              <w:t>That through your humility,</w:t>
            </w:r>
          </w:p>
          <w:p w:rsidR="008A5AD8" w:rsidRDefault="008A5AD8" w:rsidP="0031566B">
            <w:pPr>
              <w:pStyle w:val="EngHang"/>
            </w:pPr>
            <w:r>
              <w:t>And your angelic life,</w:t>
            </w:r>
          </w:p>
          <w:p w:rsidR="008A5AD8" w:rsidRDefault="008A5AD8" w:rsidP="0031566B">
            <w:pPr>
              <w:pStyle w:val="EngHang"/>
            </w:pPr>
            <w:r>
              <w:t>You suspended all Sheheet</w:t>
            </w:r>
            <w:r>
              <w:rPr>
                <w:rStyle w:val="FootnoteReference"/>
              </w:rPr>
              <w:footnoteReference w:id="3"/>
            </w:r>
            <w:r>
              <w:t xml:space="preserve"> by your finger,</w:t>
            </w:r>
          </w:p>
          <w:p w:rsidR="008A5AD8" w:rsidRDefault="008A5AD8" w:rsidP="0031566B">
            <w:pPr>
              <w:pStyle w:val="EngHangEnd"/>
            </w:pPr>
            <w:r>
              <w:t>Like a drop of water.</w:t>
            </w:r>
          </w:p>
        </w:tc>
        <w:tc>
          <w:tcPr>
            <w:tcW w:w="1255" w:type="pct"/>
          </w:tcPr>
          <w:p w:rsidR="008A5AD8" w:rsidRPr="004764BD" w:rsidRDefault="008A5AD8" w:rsidP="0031566B">
            <w:pPr>
              <w:pStyle w:val="EngHang"/>
            </w:pPr>
            <w:r w:rsidRPr="004764BD">
              <w:t>That through your humility,</w:t>
            </w:r>
          </w:p>
          <w:p w:rsidR="008A5AD8" w:rsidRPr="004764BD" w:rsidRDefault="008A5AD8" w:rsidP="0031566B">
            <w:pPr>
              <w:pStyle w:val="EngHang"/>
            </w:pPr>
            <w:r w:rsidRPr="004764BD">
              <w:t>And your angelic life,</w:t>
            </w:r>
          </w:p>
          <w:p w:rsidR="008A5AD8" w:rsidRPr="004764BD" w:rsidRDefault="008A5AD8" w:rsidP="0031566B">
            <w:pPr>
              <w:pStyle w:val="EngHang"/>
            </w:pPr>
            <w:r w:rsidRPr="004764BD">
              <w:t>You suspended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 xml:space="preserve"> all </w:t>
            </w:r>
            <w:r>
              <w:t>Shiheet</w:t>
            </w:r>
            <w:r w:rsidRPr="004764BD">
              <w:t xml:space="preserve"> by your finger,</w:t>
            </w:r>
          </w:p>
          <w:p w:rsidR="008A5AD8" w:rsidRDefault="008A5AD8" w:rsidP="0031566B">
            <w:pPr>
              <w:pStyle w:val="EngHangEnd"/>
            </w:pPr>
            <w:r w:rsidRPr="004764BD">
              <w:t>Like a drop of water.</w:t>
            </w:r>
          </w:p>
        </w:tc>
      </w:tr>
      <w:tr w:rsidR="008A5AD8" w:rsidTr="00C2621F">
        <w:tc>
          <w:tcPr>
            <w:tcW w:w="1248" w:type="pct"/>
          </w:tcPr>
          <w:p w:rsidR="008A5AD8" w:rsidRDefault="008A5AD8" w:rsidP="0031566B">
            <w:pPr>
              <w:pStyle w:val="CopticVersemulti-line"/>
            </w:pPr>
            <w:r>
              <w:t>Ⲟⲩⲟϩ ⲁⲕⲱ̀ϥⲓ ⲙ̀ⲡⲉⲕⲥⲱⲙⲁ:</w:t>
            </w:r>
          </w:p>
          <w:p w:rsidR="008A5AD8" w:rsidRDefault="008A5AD8" w:rsidP="0031566B">
            <w:pPr>
              <w:pStyle w:val="CopticVersemulti-line"/>
            </w:pPr>
            <w:r>
              <w:t>ϧⲉⲛ ϩⲁⲛⲁⲥⲕⲏⲥⲓⲥ ⲉⲩϧⲟⲥⲓ:</w:t>
            </w:r>
          </w:p>
          <w:p w:rsidR="008A5AD8" w:rsidRDefault="008A5AD8" w:rsidP="0031566B">
            <w:pPr>
              <w:pStyle w:val="CopticVersemulti-line"/>
            </w:pPr>
            <w:r>
              <w:t>ϣⲁⲛ̀ⲧⲉⲕϣⲱⲡⲓ ⲛ̀ⲁⲧⲕⲩⲛⲇⲓⲛⲟⲥ:</w:t>
            </w:r>
          </w:p>
          <w:p w:rsidR="008A5AD8" w:rsidRDefault="008A5AD8" w:rsidP="0031566B">
            <w:pPr>
              <w:pStyle w:val="CopticHangingVerse"/>
            </w:pPr>
            <w:r>
              <w:t xml:space="preserve">ϧⲉⲛ ⲡⲓⲉ̀ϩⲟⲟⲩ ⲛ̀ⲧⲉ ϯⲕ̀ⲣⲓⲥⲓⲥ. </w:t>
            </w:r>
          </w:p>
        </w:tc>
        <w:tc>
          <w:tcPr>
            <w:tcW w:w="1242" w:type="pct"/>
          </w:tcPr>
          <w:p w:rsidR="008A5AD8" w:rsidRDefault="008A5AD8" w:rsidP="00355077">
            <w:r>
              <w:t>And you subdued your body,</w:t>
            </w:r>
          </w:p>
          <w:p w:rsidR="008A5AD8" w:rsidRDefault="008A5AD8" w:rsidP="00355077">
            <w:r>
              <w:t>With many ascetic pains,</w:t>
            </w:r>
          </w:p>
          <w:p w:rsidR="008A5AD8" w:rsidRDefault="008A5AD8" w:rsidP="00355077">
            <w:r>
              <w:t>So that you may be blameless,</w:t>
            </w:r>
          </w:p>
          <w:p w:rsidR="008A5AD8" w:rsidRDefault="008A5AD8" w:rsidP="00355077">
            <w:r>
              <w:t>In the day of judgment.</w:t>
            </w:r>
          </w:p>
        </w:tc>
        <w:tc>
          <w:tcPr>
            <w:tcW w:w="1255" w:type="pct"/>
          </w:tcPr>
          <w:p w:rsidR="008A5AD8" w:rsidRDefault="008A5AD8" w:rsidP="0031566B">
            <w:pPr>
              <w:pStyle w:val="EngHang"/>
            </w:pPr>
            <w:r>
              <w:t>And you subdued your body,</w:t>
            </w:r>
          </w:p>
          <w:p w:rsidR="008A5AD8" w:rsidRDefault="008A5AD8" w:rsidP="0031566B">
            <w:pPr>
              <w:pStyle w:val="EngHang"/>
            </w:pPr>
            <w:r>
              <w:t>With ascetic labours,</w:t>
            </w:r>
          </w:p>
          <w:p w:rsidR="008A5AD8" w:rsidRDefault="008A5AD8" w:rsidP="0031566B">
            <w:pPr>
              <w:pStyle w:val="EngHang"/>
            </w:pPr>
            <w:r>
              <w:t>So that you may be blameless</w:t>
            </w:r>
          </w:p>
          <w:p w:rsidR="008A5AD8" w:rsidRDefault="008A5AD8" w:rsidP="0031566B">
            <w:pPr>
              <w:pStyle w:val="EngHangEnd"/>
            </w:pPr>
            <w:r>
              <w:t>In the day of judgment.</w:t>
            </w:r>
          </w:p>
        </w:tc>
        <w:tc>
          <w:tcPr>
            <w:tcW w:w="1255" w:type="pct"/>
          </w:tcPr>
          <w:p w:rsidR="008A5AD8" w:rsidRPr="004764BD" w:rsidRDefault="008A5AD8" w:rsidP="0031566B">
            <w:pPr>
              <w:pStyle w:val="EngHang"/>
            </w:pPr>
            <w:r w:rsidRPr="004764BD">
              <w:t>And you subdued your body,</w:t>
            </w:r>
          </w:p>
          <w:p w:rsidR="008A5AD8" w:rsidRPr="004764BD" w:rsidRDefault="008A5AD8" w:rsidP="0031566B">
            <w:pPr>
              <w:pStyle w:val="EngHang"/>
            </w:pPr>
            <w:r w:rsidRPr="004764BD">
              <w:t>With ascetic labours,</w:t>
            </w:r>
          </w:p>
          <w:p w:rsidR="008A5AD8" w:rsidRPr="004764BD" w:rsidRDefault="008A5AD8" w:rsidP="0031566B">
            <w:pPr>
              <w:pStyle w:val="EngHang"/>
            </w:pPr>
            <w:r w:rsidRPr="004764BD">
              <w:t>So that you may be blameless,</w:t>
            </w:r>
          </w:p>
          <w:p w:rsidR="008A5AD8" w:rsidRDefault="008A5AD8" w:rsidP="0031566B">
            <w:pPr>
              <w:pStyle w:val="EngHangEnd"/>
            </w:pPr>
            <w:r w:rsidRPr="004764BD">
              <w:t>In the day of judgment</w:t>
            </w:r>
            <w:r w:rsidRPr="004764BD">
              <w:rPr>
                <w:rStyle w:val="FootnoteReference"/>
              </w:rPr>
              <w:footnoteReference w:id="5"/>
            </w:r>
            <w:r w:rsidRPr="004764BD">
              <w:t>.</w:t>
            </w:r>
          </w:p>
        </w:tc>
      </w:tr>
      <w:tr w:rsidR="008A5AD8" w:rsidTr="00C2621F">
        <w:tc>
          <w:tcPr>
            <w:tcW w:w="1248" w:type="pct"/>
          </w:tcPr>
          <w:p w:rsidR="008A5AD8" w:rsidRDefault="008A5AD8" w:rsidP="0031566B">
            <w:pPr>
              <w:pStyle w:val="CopticVersemulti-line"/>
            </w:pPr>
            <w:r>
              <w:t>Ⲁⲕϣⲱⲡⲓ ⲛ̀ⲗⲩⲙⲛⲏ ⲛ̀ⲟⲩⲟⲩϫⲁⲓ:</w:t>
            </w:r>
          </w:p>
          <w:p w:rsidR="008A5AD8" w:rsidRDefault="008A5AD8" w:rsidP="0031566B">
            <w:pPr>
              <w:pStyle w:val="CopticVersemulti-line"/>
            </w:pPr>
            <w:r>
              <w:t>ⲛⲓⲣⲉϥⲙⲱⲟⲩⲧ ⲁⲕⲧⲟⲩⲛⲟⲥⲟⲩ:</w:t>
            </w:r>
          </w:p>
          <w:p w:rsidR="008A5AD8" w:rsidRDefault="008A5AD8" w:rsidP="0031566B">
            <w:pPr>
              <w:pStyle w:val="CopticVersemulti-line"/>
            </w:pPr>
            <w:r>
              <w:t>ⲛⲓⲇⲉⲙⲱⲛ ⲁⲕϩⲓⲧⲟⲩ ⲉ̀ⲃⲟⲗ:</w:t>
            </w:r>
          </w:p>
          <w:p w:rsidR="008A5AD8" w:rsidRDefault="008A5AD8" w:rsidP="0031566B">
            <w:pPr>
              <w:pStyle w:val="CopticHangingVerse"/>
            </w:pPr>
            <w:r>
              <w:t>ⲛⲏⲉⲧϣⲱⲛⲓ ⲁⲕⲧⲁⲗϭⲱⲟⲩ.</w:t>
            </w:r>
          </w:p>
        </w:tc>
        <w:tc>
          <w:tcPr>
            <w:tcW w:w="1242" w:type="pct"/>
          </w:tcPr>
          <w:p w:rsidR="008A5AD8" w:rsidRDefault="008A5AD8" w:rsidP="00511A3D">
            <w:r>
              <w:t>You became a harbor of salvation,</w:t>
            </w:r>
          </w:p>
          <w:p w:rsidR="008A5AD8" w:rsidRDefault="008A5AD8" w:rsidP="00511A3D">
            <w:r>
              <w:t>You have raised the dead,</w:t>
            </w:r>
          </w:p>
          <w:p w:rsidR="008A5AD8" w:rsidRDefault="008A5AD8" w:rsidP="00511A3D">
            <w:r>
              <w:t>You have exorcised the demons,</w:t>
            </w:r>
          </w:p>
          <w:p w:rsidR="008A5AD8" w:rsidRDefault="008A5AD8" w:rsidP="00511A3D">
            <w:r>
              <w:t>And you have healed the sick.</w:t>
            </w:r>
          </w:p>
        </w:tc>
        <w:tc>
          <w:tcPr>
            <w:tcW w:w="1255" w:type="pct"/>
          </w:tcPr>
          <w:p w:rsidR="008A5AD8" w:rsidRDefault="008A5AD8" w:rsidP="0031566B">
            <w:pPr>
              <w:pStyle w:val="EngHang"/>
            </w:pPr>
            <w:r>
              <w:t>You became a harbour of salvation,</w:t>
            </w:r>
          </w:p>
          <w:p w:rsidR="008A5AD8" w:rsidRDefault="008A5AD8" w:rsidP="0031566B">
            <w:pPr>
              <w:pStyle w:val="EngHang"/>
            </w:pPr>
            <w:r>
              <w:t>You raised the dead,</w:t>
            </w:r>
          </w:p>
          <w:p w:rsidR="008A5AD8" w:rsidRDefault="008A5AD8" w:rsidP="0031566B">
            <w:pPr>
              <w:pStyle w:val="EngHang"/>
            </w:pPr>
            <w:r>
              <w:t>You cast out the demons,</w:t>
            </w:r>
          </w:p>
          <w:p w:rsidR="008A5AD8" w:rsidRDefault="008A5AD8" w:rsidP="0031566B">
            <w:pPr>
              <w:pStyle w:val="EngHangEnd"/>
            </w:pPr>
            <w:r>
              <w:t>You healed the sick.</w:t>
            </w:r>
          </w:p>
        </w:tc>
        <w:tc>
          <w:tcPr>
            <w:tcW w:w="1255" w:type="pct"/>
          </w:tcPr>
          <w:p w:rsidR="008A5AD8" w:rsidRPr="004764BD" w:rsidRDefault="008A5AD8" w:rsidP="0031566B">
            <w:pPr>
              <w:pStyle w:val="EngHang"/>
            </w:pPr>
            <w:r w:rsidRPr="004764BD">
              <w:t>You became a harbour of salvation,</w:t>
            </w:r>
          </w:p>
          <w:p w:rsidR="008A5AD8" w:rsidRPr="004764BD" w:rsidRDefault="008A5AD8" w:rsidP="0031566B">
            <w:pPr>
              <w:pStyle w:val="EngHang"/>
            </w:pPr>
            <w:r w:rsidRPr="004764BD">
              <w:t>The dead, you raised them,</w:t>
            </w:r>
          </w:p>
          <w:p w:rsidR="008A5AD8" w:rsidRPr="004764BD" w:rsidRDefault="008A5AD8" w:rsidP="0031566B">
            <w:pPr>
              <w:pStyle w:val="EngHang"/>
            </w:pPr>
            <w:r w:rsidRPr="004764BD">
              <w:t>The demons, you cast  them out,</w:t>
            </w:r>
          </w:p>
          <w:p w:rsidR="008A5AD8" w:rsidRDefault="008A5AD8" w:rsidP="0031566B">
            <w:pPr>
              <w:pStyle w:val="EngHangEnd"/>
            </w:pPr>
            <w:r w:rsidRPr="004764BD">
              <w:t>The sick, you healed them.</w:t>
            </w:r>
          </w:p>
        </w:tc>
      </w:tr>
      <w:tr w:rsidR="008A5AD8" w:rsidTr="00C2621F">
        <w:tc>
          <w:tcPr>
            <w:tcW w:w="1248" w:type="pct"/>
          </w:tcPr>
          <w:p w:rsidR="008A5AD8" w:rsidRDefault="008A5AD8" w:rsidP="0031566B">
            <w:pPr>
              <w:pStyle w:val="CopticVersemulti-line"/>
            </w:pPr>
            <w:r>
              <w:t>Ⲟⲩⲟϩ ⲟⲛ ⲁⲕⲉⲣⲡ̀ⲉⲙⲡ̀ϣⲁ:</w:t>
            </w:r>
          </w:p>
          <w:p w:rsidR="008A5AD8" w:rsidRDefault="008A5AD8" w:rsidP="0031566B">
            <w:pPr>
              <w:pStyle w:val="CopticVersemulti-line"/>
            </w:pPr>
            <w:r>
              <w:t>ⲡⲁⲟ̄ⲥ̄ ⲛ̀ⲓⲱⲧ ⲁⲃⲃⲁ Ⲓⲱⲁⲛⲛⲏⲥ:</w:t>
            </w:r>
          </w:p>
          <w:p w:rsidR="008A5AD8" w:rsidRDefault="008A5AD8" w:rsidP="0031566B">
            <w:pPr>
              <w:pStyle w:val="CopticVersemulti-line"/>
            </w:pPr>
            <w:r>
              <w:lastRenderedPageBreak/>
              <w:t>ⲛ̀ⲧⲉⲕϩⲉⲙⲥⲓ ⲛⲉⲙ ⲛⲓⲁ̀ⲡⲟⲥⲧⲟⲗⲟⲥ:</w:t>
            </w:r>
          </w:p>
          <w:p w:rsidR="008A5AD8" w:rsidRDefault="008A5AD8" w:rsidP="0031566B">
            <w:pPr>
              <w:pStyle w:val="CopticHangingVerse"/>
            </w:pPr>
            <w:r>
              <w:t>ⲛ̀ⲧⲉⲕϯϩⲁⲡ ⲛ̀ⲧⲉⲕ̋ⲉⲛⲉⲁ.</w:t>
            </w:r>
          </w:p>
        </w:tc>
        <w:tc>
          <w:tcPr>
            <w:tcW w:w="1242" w:type="pct"/>
          </w:tcPr>
          <w:p w:rsidR="008A5AD8" w:rsidRDefault="008A5AD8" w:rsidP="00511A3D">
            <w:r>
              <w:lastRenderedPageBreak/>
              <w:t>And also you are worthy,</w:t>
            </w:r>
          </w:p>
          <w:p w:rsidR="008A5AD8" w:rsidRDefault="008A5AD8" w:rsidP="00511A3D">
            <w:r>
              <w:t>O master and father Abba John,</w:t>
            </w:r>
          </w:p>
          <w:p w:rsidR="008A5AD8" w:rsidRDefault="008A5AD8" w:rsidP="00511A3D">
            <w:r>
              <w:lastRenderedPageBreak/>
              <w:t>To sit with the Apostles,</w:t>
            </w:r>
          </w:p>
          <w:p w:rsidR="008A5AD8" w:rsidRDefault="008A5AD8" w:rsidP="00511A3D">
            <w:r>
              <w:t>And judge your generation.</w:t>
            </w:r>
          </w:p>
        </w:tc>
        <w:tc>
          <w:tcPr>
            <w:tcW w:w="1255" w:type="pct"/>
          </w:tcPr>
          <w:p w:rsidR="008A5AD8" w:rsidRDefault="008A5AD8" w:rsidP="0031566B">
            <w:pPr>
              <w:pStyle w:val="EngHang"/>
            </w:pPr>
            <w:r>
              <w:lastRenderedPageBreak/>
              <w:t>You were also made worthy</w:t>
            </w:r>
          </w:p>
          <w:p w:rsidR="008A5AD8" w:rsidRDefault="008A5AD8" w:rsidP="0031566B">
            <w:pPr>
              <w:pStyle w:val="EngHang"/>
            </w:pPr>
            <w:r>
              <w:t>To sit with the Apostles</w:t>
            </w:r>
          </w:p>
          <w:p w:rsidR="008A5AD8" w:rsidRDefault="008A5AD8" w:rsidP="0031566B">
            <w:pPr>
              <w:pStyle w:val="EngHang"/>
            </w:pPr>
            <w:r>
              <w:lastRenderedPageBreak/>
              <w:t>And judge your generation</w:t>
            </w:r>
            <w:r>
              <w:rPr>
                <w:rStyle w:val="FootnoteReference"/>
              </w:rPr>
              <w:footnoteReference w:id="6"/>
            </w:r>
            <w:r>
              <w:t>,</w:t>
            </w:r>
          </w:p>
          <w:p w:rsidR="008A5AD8" w:rsidRPr="00A40E4E" w:rsidRDefault="008A5AD8" w:rsidP="0031566B">
            <w:pPr>
              <w:pStyle w:val="EngHangEnd"/>
            </w:pPr>
            <w:r>
              <w:t>O my Lord and father Abba John.</w:t>
            </w:r>
          </w:p>
        </w:tc>
        <w:tc>
          <w:tcPr>
            <w:tcW w:w="1255" w:type="pct"/>
          </w:tcPr>
          <w:p w:rsidR="008A5AD8" w:rsidRPr="004764BD" w:rsidRDefault="008A5AD8" w:rsidP="0031566B">
            <w:pPr>
              <w:pStyle w:val="EngHang"/>
            </w:pPr>
            <w:r w:rsidRPr="004764BD">
              <w:lastRenderedPageBreak/>
              <w:t>And also you were made worthy,</w:t>
            </w:r>
          </w:p>
          <w:p w:rsidR="008A5AD8" w:rsidRPr="004764BD" w:rsidRDefault="008A5AD8" w:rsidP="0031566B">
            <w:pPr>
              <w:pStyle w:val="EngHang"/>
            </w:pPr>
            <w:r w:rsidRPr="004764BD">
              <w:lastRenderedPageBreak/>
              <w:t>My Lord and father Abba John,</w:t>
            </w:r>
          </w:p>
          <w:p w:rsidR="008A5AD8" w:rsidRPr="004764BD" w:rsidRDefault="008A5AD8" w:rsidP="0031566B">
            <w:pPr>
              <w:pStyle w:val="EngHang"/>
            </w:pPr>
            <w:r w:rsidRPr="004764BD">
              <w:t>To sit with the Apostles,</w:t>
            </w:r>
          </w:p>
          <w:p w:rsidR="008A5AD8" w:rsidRDefault="008A5AD8" w:rsidP="0031566B">
            <w:pPr>
              <w:pStyle w:val="EngHangEnd"/>
            </w:pPr>
            <w:r w:rsidRPr="004764BD">
              <w:t>And to judge your generation</w:t>
            </w:r>
            <w:r w:rsidRPr="004764BD">
              <w:rPr>
                <w:rStyle w:val="FootnoteReference"/>
              </w:rPr>
              <w:footnoteReference w:id="7"/>
            </w:r>
            <w:r w:rsidRPr="004764BD">
              <w:t>.</w:t>
            </w:r>
          </w:p>
        </w:tc>
      </w:tr>
      <w:tr w:rsidR="008A5AD8" w:rsidTr="00C2621F">
        <w:tc>
          <w:tcPr>
            <w:tcW w:w="1248" w:type="pct"/>
          </w:tcPr>
          <w:p w:rsidR="008A5AD8" w:rsidRDefault="008A5AD8" w:rsidP="0031566B">
            <w:pPr>
              <w:pStyle w:val="CopticVersemulti-line"/>
            </w:pPr>
            <w:r>
              <w:lastRenderedPageBreak/>
              <w:t>Ⲧⲱⲃϩ ⲙ̀Ⲡ</w:t>
            </w:r>
            <w:r>
              <w:pgNum/>
            </w:r>
            <w:r>
              <w:pgNum/>
            </w:r>
            <w:r>
              <w:t>ⲟ̄ⲥ̄ ⲉ̀ϩ̀ⲣⲏⲓ ⲉ̀ϫⲱⲛ:</w:t>
            </w:r>
          </w:p>
          <w:p w:rsidR="008A5AD8" w:rsidRDefault="008A5AD8" w:rsidP="0031566B">
            <w:pPr>
              <w:pStyle w:val="CopticVersemulti-line"/>
            </w:pPr>
            <w:r>
              <w:t>ⲱ̀ ⲡⲁⲟ̄ⲥ̄ ⲛ̀ⲓⲱⲧ ⲁⲃⲃⲁ Ⲓⲱⲁⲛⲛⲏⲥ:</w:t>
            </w:r>
          </w:p>
          <w:p w:rsidR="008A5AD8" w:rsidRDefault="008A5AD8" w:rsidP="0031566B">
            <w:pPr>
              <w:pStyle w:val="CopticVersemulti-line"/>
            </w:pPr>
            <w:r>
              <w:t>ⲡⲓϩⲏⲅⲟⲩⲙⲉⲛⲟⲥ ⲛ̀ⲕⲟⲗⲟⲃⲟⲥ:</w:t>
            </w:r>
          </w:p>
          <w:p w:rsidR="008A5AD8" w:rsidRDefault="008A5AD8" w:rsidP="0031566B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8A5AD8" w:rsidRDefault="008A5AD8" w:rsidP="000A7692">
            <w:r>
              <w:t>Pray to the Lord on our behalf,</w:t>
            </w:r>
          </w:p>
          <w:p w:rsidR="008A5AD8" w:rsidRDefault="008A5AD8" w:rsidP="000A7692">
            <w:r>
              <w:t>O my master and father the hegumen,</w:t>
            </w:r>
          </w:p>
          <w:p w:rsidR="008A5AD8" w:rsidRDefault="008A5AD8" w:rsidP="000A7692">
            <w:r>
              <w:t>Abba John Colobos,</w:t>
            </w:r>
          </w:p>
          <w:p w:rsidR="008A5AD8" w:rsidRPr="000A7692" w:rsidRDefault="008A5AD8" w:rsidP="000A7692">
            <w:r>
              <w:t>That He may forgive us our sins.</w:t>
            </w:r>
          </w:p>
        </w:tc>
        <w:tc>
          <w:tcPr>
            <w:tcW w:w="1255" w:type="pct"/>
          </w:tcPr>
          <w:p w:rsidR="008A5AD8" w:rsidRDefault="008A5AD8" w:rsidP="0031566B">
            <w:pPr>
              <w:pStyle w:val="EngHang"/>
            </w:pPr>
            <w:r>
              <w:t>Pray to the Lord on our behalf,</w:t>
            </w:r>
          </w:p>
          <w:p w:rsidR="008A5AD8" w:rsidRDefault="008A5AD8" w:rsidP="0031566B">
            <w:pPr>
              <w:pStyle w:val="EngHang"/>
            </w:pPr>
            <w:r>
              <w:t>O my lord and father Abba John,</w:t>
            </w:r>
          </w:p>
          <w:p w:rsidR="008A5AD8" w:rsidRDefault="008A5AD8" w:rsidP="0031566B">
            <w:pPr>
              <w:pStyle w:val="EngHang"/>
            </w:pPr>
            <w:r>
              <w:t>The short hegoumen,</w:t>
            </w:r>
          </w:p>
          <w:p w:rsidR="008A5AD8" w:rsidRDefault="008A5AD8" w:rsidP="0031566B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8A5AD8" w:rsidRPr="004764BD" w:rsidRDefault="008A5AD8" w:rsidP="0031566B">
            <w:pPr>
              <w:pStyle w:val="EngHang"/>
            </w:pPr>
            <w:r w:rsidRPr="004764BD">
              <w:t>Pray to the Lord on our behalf,</w:t>
            </w:r>
          </w:p>
          <w:p w:rsidR="008A5AD8" w:rsidRPr="004764BD" w:rsidRDefault="008A5AD8" w:rsidP="0031566B">
            <w:pPr>
              <w:pStyle w:val="EngHang"/>
            </w:pPr>
            <w:r w:rsidRPr="004764BD">
              <w:t>Of my Lord and father Abba John,</w:t>
            </w:r>
          </w:p>
          <w:p w:rsidR="008A5AD8" w:rsidRPr="004764BD" w:rsidRDefault="008A5AD8" w:rsidP="0031566B">
            <w:pPr>
              <w:pStyle w:val="EngHang"/>
            </w:pPr>
            <w:r w:rsidRPr="004764BD">
              <w:t>The little/small/short hegomen,</w:t>
            </w:r>
          </w:p>
          <w:p w:rsidR="008A5AD8" w:rsidRDefault="008A5AD8" w:rsidP="0031566B">
            <w:pPr>
              <w:pStyle w:val="EngHangEnd"/>
            </w:pPr>
            <w:r w:rsidRPr="004764BD">
              <w:t>That He may</w:t>
            </w:r>
            <w:r>
              <w:t xml:space="preserve">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CD2" w:rsidRDefault="00655CD2" w:rsidP="00E83857">
      <w:pPr>
        <w:spacing w:after="0" w:line="240" w:lineRule="auto"/>
      </w:pPr>
      <w:r>
        <w:separator/>
      </w:r>
    </w:p>
  </w:endnote>
  <w:endnote w:type="continuationSeparator" w:id="0">
    <w:p w:rsidR="00655CD2" w:rsidRDefault="00655CD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CD2" w:rsidRDefault="00655CD2" w:rsidP="00E83857">
      <w:pPr>
        <w:spacing w:after="0" w:line="240" w:lineRule="auto"/>
      </w:pPr>
      <w:r>
        <w:separator/>
      </w:r>
    </w:p>
  </w:footnote>
  <w:footnote w:type="continuationSeparator" w:id="0">
    <w:p w:rsidR="00655CD2" w:rsidRDefault="00655CD2" w:rsidP="00E83857">
      <w:pPr>
        <w:spacing w:after="0" w:line="240" w:lineRule="auto"/>
      </w:pPr>
      <w:r>
        <w:continuationSeparator/>
      </w:r>
    </w:p>
  </w:footnote>
  <w:footnote w:id="1">
    <w:p w:rsidR="008A5AD8" w:rsidRDefault="008A5AD8" w:rsidP="003D4209">
      <w:pPr>
        <w:pStyle w:val="footnote"/>
      </w:pPr>
      <w:r>
        <w:rPr>
          <w:rStyle w:val="FootnoteReference"/>
        </w:rPr>
        <w:footnoteRef/>
      </w:r>
      <w:r>
        <w:t xml:space="preserve"> Dan 12:3</w:t>
      </w:r>
    </w:p>
  </w:footnote>
  <w:footnote w:id="2">
    <w:p w:rsidR="008A5AD8" w:rsidRDefault="008A5AD8">
      <w:pPr>
        <w:pStyle w:val="footnote"/>
        <w:rPr>
          <w:ins w:id="1" w:author="Brett Slote" w:date="2011-07-21T18:51:00Z"/>
        </w:rPr>
        <w:pPrChange w:id="2" w:author="Brett Slote" w:date="2011-07-21T20:02:00Z">
          <w:pPr>
            <w:pStyle w:val="FootnoteText"/>
          </w:pPr>
        </w:pPrChange>
      </w:pPr>
      <w:ins w:id="3" w:author="Brett Slote" w:date="2011-07-21T18:51:00Z">
        <w:r>
          <w:rPr>
            <w:rStyle w:val="FootnoteReference"/>
          </w:rPr>
          <w:footnoteRef/>
        </w:r>
        <w:r>
          <w:t xml:space="preserve"> Daniel 12:3</w:t>
        </w:r>
      </w:ins>
    </w:p>
  </w:footnote>
  <w:footnote w:id="3">
    <w:p w:rsidR="008A5AD8" w:rsidRDefault="008A5AD8" w:rsidP="003D4209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The Scetis Valley in Egypt, from which the word “ascetic” comes.</w:t>
      </w:r>
      <w:proofErr w:type="gramEnd"/>
      <w:r>
        <w:t xml:space="preserve"> Sheheet means “measure of the heart.”</w:t>
      </w:r>
    </w:p>
  </w:footnote>
  <w:footnote w:id="4">
    <w:p w:rsidR="008A5AD8" w:rsidRDefault="008A5AD8">
      <w:pPr>
        <w:pStyle w:val="footnote"/>
        <w:rPr>
          <w:ins w:id="4" w:author="Brett Slote" w:date="2011-07-21T18:51:00Z"/>
        </w:rPr>
        <w:pPrChange w:id="5" w:author="Brett Slote" w:date="2011-07-21T20:02:00Z">
          <w:pPr>
            <w:pStyle w:val="FootnoteText"/>
          </w:pPr>
        </w:pPrChange>
      </w:pPr>
      <w:ins w:id="6" w:author="Brett Slote" w:date="2011-07-21T18:51:00Z">
        <w:r>
          <w:rPr>
            <w:rStyle w:val="FootnoteReference"/>
          </w:rPr>
          <w:footnoteRef/>
        </w:r>
        <w:r>
          <w:t xml:space="preserve"> “</w:t>
        </w:r>
        <w:proofErr w:type="gramStart"/>
        <w:r w:rsidRPr="000C2C94">
          <w:rPr>
            <w:rFonts w:ascii="CS Avva Shenouda" w:hAnsi="CS Avva Shenouda"/>
            <w:rPrChange w:id="7" w:author="Brett Slote" w:date="2011-07-21T20:02:00Z">
              <w:rPr>
                <w:rFonts w:ascii="Antonious Normal" w:hAnsi="Antonious Normal"/>
              </w:rPr>
            </w:rPrChange>
          </w:rPr>
          <w:t>es</w:t>
        </w:r>
        <w:proofErr w:type="gramEnd"/>
        <w:r>
          <w:t>” is “to hang”, unless I’m mixing this up.</w:t>
        </w:r>
      </w:ins>
    </w:p>
  </w:footnote>
  <w:footnote w:id="5">
    <w:p w:rsidR="008A5AD8" w:rsidRDefault="008A5AD8">
      <w:pPr>
        <w:pStyle w:val="footnote"/>
        <w:rPr>
          <w:ins w:id="8" w:author="Brett Slote" w:date="2011-07-21T18:51:00Z"/>
        </w:rPr>
        <w:pPrChange w:id="9" w:author="Brett Slote" w:date="2011-07-21T20:02:00Z">
          <w:pPr>
            <w:pStyle w:val="FootnoteText"/>
          </w:pPr>
        </w:pPrChange>
      </w:pPr>
      <w:ins w:id="10" w:author="Brett Slote" w:date="2011-07-21T18:51:00Z">
        <w:r>
          <w:rPr>
            <w:rStyle w:val="FootnoteReference"/>
          </w:rPr>
          <w:footnoteRef/>
        </w:r>
        <w:r>
          <w:t xml:space="preserve"> 1 Cor 1:8</w:t>
        </w:r>
      </w:ins>
    </w:p>
  </w:footnote>
  <w:footnote w:id="6">
    <w:p w:rsidR="008A5AD8" w:rsidRDefault="008A5AD8" w:rsidP="003D4209">
      <w:pPr>
        <w:pStyle w:val="footnote"/>
      </w:pPr>
      <w:r>
        <w:rPr>
          <w:rStyle w:val="FootnoteReference"/>
        </w:rPr>
        <w:footnoteRef/>
      </w:r>
      <w:r>
        <w:t xml:space="preserve"> Cf Lk 22:30, Mt</w:t>
      </w:r>
      <w:r w:rsidRPr="003D4209">
        <w:rPr>
          <w:rStyle w:val="footnoteChar"/>
        </w:rPr>
        <w:t xml:space="preserve"> </w:t>
      </w:r>
      <w:r>
        <w:t>19:20</w:t>
      </w:r>
    </w:p>
  </w:footnote>
  <w:footnote w:id="7">
    <w:p w:rsidR="008A5AD8" w:rsidRDefault="008A5AD8">
      <w:pPr>
        <w:pStyle w:val="footnote"/>
        <w:rPr>
          <w:ins w:id="11" w:author="Brett Slote" w:date="2011-07-21T18:52:00Z"/>
        </w:rPr>
        <w:pPrChange w:id="12" w:author="Brett Slote" w:date="2011-07-21T20:02:00Z">
          <w:pPr>
            <w:pStyle w:val="FootnoteText"/>
          </w:pPr>
        </w:pPrChange>
      </w:pPr>
      <w:ins w:id="13" w:author="Brett Slote" w:date="2011-07-21T18:52:00Z">
        <w:r>
          <w:rPr>
            <w:rStyle w:val="FootnoteReference"/>
          </w:rPr>
          <w:footnoteRef/>
        </w:r>
        <w:r>
          <w:t xml:space="preserve"> Luke 22:30 and Matthew 19:28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A5D76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091A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96EB9-3B46-44CB-A007-DC4E190FB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2</Pages>
  <Words>474</Words>
  <Characters>2181</Characters>
  <Application>Microsoft Office Word</Application>
  <DocSecurity>0</DocSecurity>
  <Lines>121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85</cp:revision>
  <dcterms:created xsi:type="dcterms:W3CDTF">2014-11-04T15:28:00Z</dcterms:created>
  <dcterms:modified xsi:type="dcterms:W3CDTF">2015-09-24T16:47:00Z</dcterms:modified>
</cp:coreProperties>
</file>