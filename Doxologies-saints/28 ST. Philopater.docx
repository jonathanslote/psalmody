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F21334" w:rsidTr="00C2621F">
        <w:tc>
          <w:tcPr>
            <w:tcW w:w="1248" w:type="pct"/>
          </w:tcPr>
          <w:p w:rsidR="00F21334" w:rsidRDefault="00F21334" w:rsidP="00881718">
            <w:pPr>
              <w:pStyle w:val="CopticVersemulti-line"/>
            </w:pPr>
            <w:r>
              <w:t>Ⲫⲓⲗⲟⲡⲁⲧⲏⲣ Ⲙⲉⲣⲕⲟⲩⲣⲓⲟⲥ:</w:t>
            </w:r>
          </w:p>
          <w:p w:rsidR="00F21334" w:rsidRDefault="00F21334" w:rsidP="00881718">
            <w:pPr>
              <w:pStyle w:val="CopticVersemulti-line"/>
            </w:pPr>
            <w:r>
              <w:t>ⲡⲓⲣⲉⲙⲛ̀ϫⲟⲙ ⲛ̀ⲧⲉ Ⲡⲭ̄ⲥ̄:</w:t>
            </w:r>
          </w:p>
          <w:p w:rsidR="00F21334" w:rsidRDefault="00F21334" w:rsidP="00881718">
            <w:pPr>
              <w:pStyle w:val="CopticVersemulti-line"/>
            </w:pPr>
            <w:r>
              <w:t>ⲁϥϯϩⲓⲱⲧϥ ⲛ̀ϯⲡⲁⲛⲟⲡⲗⲓⲁ̀:</w:t>
            </w:r>
          </w:p>
          <w:p w:rsidR="00F21334" w:rsidRPr="00C35319" w:rsidRDefault="00F21334" w:rsidP="00881718">
            <w:pPr>
              <w:pStyle w:val="CopticHangingVerse"/>
            </w:pPr>
            <w:r>
              <w:t>ⲛⲉⲙ ⲡⲓϧⲱⲕ ⲧⲏⲣϥ ⲛ̀ⲧⲉ ⲡⲓⲛⲁϩϯ.</w:t>
            </w:r>
          </w:p>
        </w:tc>
        <w:tc>
          <w:tcPr>
            <w:tcW w:w="1242" w:type="pct"/>
          </w:tcPr>
          <w:p w:rsidR="00F21334" w:rsidRDefault="00F21334" w:rsidP="008153EB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Philopateer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Mercurius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:</w:t>
            </w:r>
          </w:p>
          <w:p w:rsidR="00F21334" w:rsidRDefault="00F21334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The mighty one of Christ:</w:t>
            </w:r>
          </w:p>
          <w:p w:rsidR="00F21334" w:rsidRDefault="00F21334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Put on the full battle gear:</w:t>
            </w:r>
          </w:p>
          <w:p w:rsidR="00F21334" w:rsidRPr="003D51D7" w:rsidRDefault="00F21334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The whole armor of the faith.</w:t>
            </w:r>
          </w:p>
        </w:tc>
        <w:tc>
          <w:tcPr>
            <w:tcW w:w="1255" w:type="pct"/>
          </w:tcPr>
          <w:p w:rsidR="00F21334" w:rsidRPr="004764BD" w:rsidRDefault="00F21334" w:rsidP="00881718">
            <w:pPr>
              <w:pStyle w:val="EngHang"/>
            </w:pPr>
            <w:proofErr w:type="spellStart"/>
            <w:r w:rsidRPr="004764BD">
              <w:t>Philopater</w:t>
            </w:r>
            <w:proofErr w:type="spellEnd"/>
            <w:r w:rsidRPr="004764BD">
              <w:t xml:space="preserve"> </w:t>
            </w:r>
            <w:proofErr w:type="spellStart"/>
            <w:r w:rsidRPr="004764BD">
              <w:t>Mercurius</w:t>
            </w:r>
            <w:proofErr w:type="spellEnd"/>
            <w:r w:rsidRPr="004764BD">
              <w:t>,</w:t>
            </w:r>
          </w:p>
          <w:p w:rsidR="00F21334" w:rsidRPr="004764BD" w:rsidRDefault="00F21334" w:rsidP="00881718">
            <w:pPr>
              <w:pStyle w:val="EngHang"/>
            </w:pPr>
            <w:r w:rsidRPr="004764BD">
              <w:t>The mighty man of Christ,</w:t>
            </w:r>
          </w:p>
          <w:p w:rsidR="00F21334" w:rsidRPr="004764BD" w:rsidRDefault="00F21334" w:rsidP="00881718">
            <w:pPr>
              <w:pStyle w:val="EngHang"/>
            </w:pPr>
            <w:r w:rsidRPr="004764BD">
              <w:t>Put on the helmet</w:t>
            </w:r>
          </w:p>
          <w:p w:rsidR="00F21334" w:rsidRDefault="00F21334" w:rsidP="00881718">
            <w:pPr>
              <w:pStyle w:val="EngHangEnd"/>
            </w:pPr>
            <w:r w:rsidRPr="004764BD">
              <w:t xml:space="preserve">And the whole </w:t>
            </w:r>
            <w:proofErr w:type="spellStart"/>
            <w:r w:rsidRPr="004764BD">
              <w:t>armo</w:t>
            </w:r>
            <w:r>
              <w:t>u</w:t>
            </w:r>
            <w:r w:rsidRPr="004764BD">
              <w:t>r</w:t>
            </w:r>
            <w:proofErr w:type="spellEnd"/>
            <w:r w:rsidRPr="004764BD">
              <w:rPr>
                <w:rStyle w:val="FootnoteReference"/>
              </w:rPr>
              <w:footnoteReference w:id="1"/>
            </w:r>
            <w:r w:rsidRPr="004764BD">
              <w:t xml:space="preserve"> of the faith.</w:t>
            </w:r>
          </w:p>
        </w:tc>
        <w:tc>
          <w:tcPr>
            <w:tcW w:w="1255" w:type="pct"/>
          </w:tcPr>
          <w:p w:rsidR="00F21334" w:rsidRPr="004764BD" w:rsidRDefault="00F21334" w:rsidP="00881718">
            <w:pPr>
              <w:pStyle w:val="EngHang"/>
            </w:pPr>
            <w:proofErr w:type="spellStart"/>
            <w:r w:rsidRPr="004764BD">
              <w:t>Philopater</w:t>
            </w:r>
            <w:proofErr w:type="spellEnd"/>
            <w:r w:rsidRPr="004764BD">
              <w:t xml:space="preserve"> </w:t>
            </w:r>
            <w:proofErr w:type="spellStart"/>
            <w:r w:rsidRPr="004764BD">
              <w:t>Mercurius</w:t>
            </w:r>
            <w:proofErr w:type="spellEnd"/>
            <w:r w:rsidRPr="004764BD">
              <w:t>,</w:t>
            </w:r>
          </w:p>
          <w:p w:rsidR="00F21334" w:rsidRPr="004764BD" w:rsidRDefault="00F21334" w:rsidP="00881718">
            <w:pPr>
              <w:pStyle w:val="EngHang"/>
            </w:pPr>
            <w:r w:rsidRPr="004764BD">
              <w:t>The mighty man of Christ,</w:t>
            </w:r>
          </w:p>
          <w:p w:rsidR="00F21334" w:rsidRPr="004764BD" w:rsidRDefault="00F21334" w:rsidP="00881718">
            <w:pPr>
              <w:pStyle w:val="EngHang"/>
            </w:pPr>
            <w:r w:rsidRPr="004764BD">
              <w:t>Put on the helmet</w:t>
            </w:r>
          </w:p>
          <w:p w:rsidR="00F21334" w:rsidRDefault="00F21334" w:rsidP="00881718">
            <w:pPr>
              <w:pStyle w:val="EngHangEnd"/>
            </w:pPr>
            <w:r w:rsidRPr="004764BD">
              <w:t xml:space="preserve">And the whole </w:t>
            </w:r>
            <w:proofErr w:type="spellStart"/>
            <w:r w:rsidRPr="004764BD">
              <w:t>armour</w:t>
            </w:r>
            <w:proofErr w:type="spellEnd"/>
            <w:r w:rsidRPr="004764BD">
              <w:rPr>
                <w:rStyle w:val="FootnoteReference"/>
              </w:rPr>
              <w:footnoteReference w:id="2"/>
            </w:r>
            <w:r w:rsidRPr="004764BD">
              <w:t xml:space="preserve"> of the faith.</w:t>
            </w:r>
          </w:p>
        </w:tc>
      </w:tr>
      <w:tr w:rsidR="00F21334" w:rsidTr="00C2621F">
        <w:tc>
          <w:tcPr>
            <w:tcW w:w="1248" w:type="pct"/>
          </w:tcPr>
          <w:p w:rsidR="00F21334" w:rsidRDefault="00F21334" w:rsidP="00881718">
            <w:pPr>
              <w:pStyle w:val="CopticVersemulti-line"/>
            </w:pPr>
            <w:r>
              <w:t>Ⲟⲩⲟϩ ⲁϥϭⲓ ϧⲉⲛ ⲧⲉϥϫⲓϫ:</w:t>
            </w:r>
          </w:p>
          <w:p w:rsidR="00F21334" w:rsidRDefault="00F21334" w:rsidP="00881718">
            <w:pPr>
              <w:pStyle w:val="CopticVersemulti-line"/>
            </w:pPr>
            <w:r>
              <w:t>ⲛ̀ϯⲉⲏϥⲓ ⲛ̀ⲣⲟ ⲥ̀ⲛⲁⲩ:</w:t>
            </w:r>
          </w:p>
          <w:p w:rsidR="00F21334" w:rsidRDefault="00F21334" w:rsidP="00881718">
            <w:pPr>
              <w:pStyle w:val="CopticVersemulti-line"/>
            </w:pPr>
            <w:r>
              <w:t>ⲑⲏⲉ̀ⲧⲁ ⲡⲓⲁⲅⲅⲉⲗⲟⲥ ⲛ̀ⲧⲉ Ⲡⲟ̄ⲥ̄ ⲧⲁϫⲣⲟⲥ:</w:t>
            </w:r>
          </w:p>
          <w:p w:rsidR="00F21334" w:rsidRPr="00CF5919" w:rsidRDefault="00F21334" w:rsidP="00881718">
            <w:pPr>
              <w:pStyle w:val="CopticHangingVerse"/>
            </w:pPr>
            <w:r>
              <w:t>ϧⲉⲛ ⲧⲉϥϫⲓϫ ⲛ̀ⲟⲩⲓ̀ⲛⲁⲙ.</w:t>
            </w:r>
          </w:p>
        </w:tc>
        <w:tc>
          <w:tcPr>
            <w:tcW w:w="1242" w:type="pct"/>
          </w:tcPr>
          <w:p w:rsidR="00F21334" w:rsidRDefault="00F21334" w:rsidP="000448AC">
            <w:r>
              <w:t>He took in his hand:</w:t>
            </w:r>
          </w:p>
          <w:p w:rsidR="00F21334" w:rsidRDefault="00F21334" w:rsidP="000448AC">
            <w:r>
              <w:t>The two-edged sword:</w:t>
            </w:r>
          </w:p>
          <w:p w:rsidR="00F21334" w:rsidRDefault="00F21334" w:rsidP="000448AC">
            <w:r>
              <w:t>That an angel of the Lord:</w:t>
            </w:r>
          </w:p>
          <w:p w:rsidR="00F21334" w:rsidRDefault="00F21334" w:rsidP="000448AC">
            <w:r>
              <w:t>Placed in his right hand.</w:t>
            </w:r>
          </w:p>
        </w:tc>
        <w:tc>
          <w:tcPr>
            <w:tcW w:w="1255" w:type="pct"/>
          </w:tcPr>
          <w:p w:rsidR="00F21334" w:rsidRPr="004764BD" w:rsidRDefault="00F21334" w:rsidP="00881718">
            <w:pPr>
              <w:pStyle w:val="EngHang"/>
            </w:pPr>
            <w:r w:rsidRPr="004764BD">
              <w:t>And he took in his hand,</w:t>
            </w:r>
          </w:p>
          <w:p w:rsidR="00F21334" w:rsidRPr="004764BD" w:rsidRDefault="00F21334" w:rsidP="00881718">
            <w:pPr>
              <w:pStyle w:val="EngHang"/>
            </w:pPr>
            <w:r w:rsidRPr="004764BD">
              <w:t>The two-edged sword</w:t>
            </w:r>
          </w:p>
          <w:p w:rsidR="00F21334" w:rsidRPr="004764BD" w:rsidRDefault="00F21334" w:rsidP="00881718">
            <w:pPr>
              <w:pStyle w:val="EngHang"/>
            </w:pPr>
            <w:r w:rsidRPr="004764BD">
              <w:t xml:space="preserve">That the angel of the Lord </w:t>
            </w:r>
          </w:p>
          <w:p w:rsidR="00F21334" w:rsidRDefault="00F21334" w:rsidP="00881718">
            <w:pPr>
              <w:pStyle w:val="EngHangEnd"/>
            </w:pPr>
            <w:commentRangeStart w:id="6"/>
            <w:r>
              <w:t>Placed</w:t>
            </w:r>
            <w:commentRangeEnd w:id="6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6"/>
            </w:r>
            <w:r w:rsidRPr="004764BD">
              <w:t xml:space="preserve"> in his right hand.</w:t>
            </w:r>
          </w:p>
        </w:tc>
        <w:tc>
          <w:tcPr>
            <w:tcW w:w="1255" w:type="pct"/>
          </w:tcPr>
          <w:p w:rsidR="00F21334" w:rsidRPr="004764BD" w:rsidRDefault="00F21334" w:rsidP="00881718">
            <w:pPr>
              <w:pStyle w:val="EngHang"/>
            </w:pPr>
            <w:r w:rsidRPr="004764BD">
              <w:t>And he took in his hand,</w:t>
            </w:r>
          </w:p>
          <w:p w:rsidR="00F21334" w:rsidRPr="004764BD" w:rsidRDefault="00F21334" w:rsidP="00881718">
            <w:pPr>
              <w:pStyle w:val="EngHang"/>
            </w:pPr>
            <w:r w:rsidRPr="004764BD">
              <w:t>The two-edged sword</w:t>
            </w:r>
          </w:p>
          <w:p w:rsidR="00F21334" w:rsidRPr="004764BD" w:rsidRDefault="00F21334" w:rsidP="00881718">
            <w:pPr>
              <w:pStyle w:val="EngHang"/>
            </w:pPr>
            <w:r w:rsidRPr="004764BD">
              <w:t xml:space="preserve">That the angel of the Lord </w:t>
            </w:r>
          </w:p>
          <w:p w:rsidR="00F21334" w:rsidRDefault="00F21334" w:rsidP="00881718">
            <w:pPr>
              <w:pStyle w:val="EngHangEnd"/>
            </w:pPr>
            <w:r w:rsidRPr="004764BD">
              <w:t>Established in his right hand.</w:t>
            </w:r>
          </w:p>
        </w:tc>
      </w:tr>
      <w:tr w:rsidR="00F21334" w:rsidTr="00C2621F">
        <w:tc>
          <w:tcPr>
            <w:tcW w:w="1248" w:type="pct"/>
          </w:tcPr>
          <w:p w:rsidR="00F21334" w:rsidRDefault="00F21334" w:rsidP="00881718">
            <w:pPr>
              <w:pStyle w:val="CopticVersemulti-line"/>
            </w:pPr>
            <w:r>
              <w:t>Ⲁϥϣⲉⲛⲁϥ ⲉ̀ⲡⲓⲡⲟⲗⲉⲙⲟⲥ:</w:t>
            </w:r>
          </w:p>
          <w:p w:rsidR="00F21334" w:rsidRDefault="00F21334" w:rsidP="00881718">
            <w:pPr>
              <w:pStyle w:val="CopticVersemulti-line"/>
            </w:pPr>
            <w:r>
              <w:t>ϧⲉⲛ ϯϫⲟⲙ ⲛ̀ⲧⲉ Ⲡⲭ̄ⲥ̄:</w:t>
            </w:r>
          </w:p>
          <w:p w:rsidR="00F21334" w:rsidRDefault="00F21334" w:rsidP="00881718">
            <w:pPr>
              <w:pStyle w:val="CopticVersemulti-line"/>
            </w:pPr>
            <w:r>
              <w:t>ⲁϥϣⲁⲣⲓ ⲉ̀ⲛⲓⲃⲁⲣⲃⲁⲣⲟⲥ:</w:t>
            </w:r>
          </w:p>
          <w:p w:rsidR="00F21334" w:rsidRDefault="00F21334" w:rsidP="00881718">
            <w:pPr>
              <w:pStyle w:val="CopticHangingVerse"/>
            </w:pPr>
            <w:r>
              <w:t>ϧⲉⲛ ⲧⲉϥϫⲓϫ ⲛ̀ⲟⲩⲓ̀ⲛⲁⲙ.</w:t>
            </w:r>
          </w:p>
        </w:tc>
        <w:tc>
          <w:tcPr>
            <w:tcW w:w="1242" w:type="pct"/>
          </w:tcPr>
          <w:p w:rsidR="00F21334" w:rsidRDefault="00F21334" w:rsidP="00355077">
            <w:r>
              <w:t>He went to war:</w:t>
            </w:r>
          </w:p>
          <w:p w:rsidR="00F21334" w:rsidRDefault="00F21334" w:rsidP="00355077">
            <w:r>
              <w:t>In the power of Christ.</w:t>
            </w:r>
          </w:p>
          <w:p w:rsidR="00F21334" w:rsidRDefault="00F21334" w:rsidP="00355077">
            <w:r>
              <w:t>He smote the barbarians:</w:t>
            </w:r>
          </w:p>
          <w:p w:rsidR="00F21334" w:rsidRDefault="00F21334" w:rsidP="00355077">
            <w:r>
              <w:t>With sever wounds.</w:t>
            </w:r>
          </w:p>
        </w:tc>
        <w:tc>
          <w:tcPr>
            <w:tcW w:w="1255" w:type="pct"/>
          </w:tcPr>
          <w:p w:rsidR="00F21334" w:rsidRPr="004764BD" w:rsidRDefault="00F21334" w:rsidP="00881718">
            <w:pPr>
              <w:pStyle w:val="EngHang"/>
            </w:pPr>
            <w:r w:rsidRPr="004764BD">
              <w:t>He went to war,</w:t>
            </w:r>
          </w:p>
          <w:p w:rsidR="00F21334" w:rsidRPr="004764BD" w:rsidRDefault="00F21334" w:rsidP="00881718">
            <w:pPr>
              <w:pStyle w:val="EngHang"/>
            </w:pPr>
            <w:r>
              <w:t>In the power of Christ;</w:t>
            </w:r>
          </w:p>
          <w:p w:rsidR="00F21334" w:rsidRPr="004764BD" w:rsidRDefault="00F21334" w:rsidP="00881718">
            <w:pPr>
              <w:pStyle w:val="EngHang"/>
            </w:pPr>
            <w:r w:rsidRPr="004764BD">
              <w:t>He smote the Barbarians,</w:t>
            </w:r>
          </w:p>
          <w:p w:rsidR="00F21334" w:rsidRDefault="00F21334" w:rsidP="00881718">
            <w:pPr>
              <w:pStyle w:val="EngHangEnd"/>
            </w:pPr>
            <w:r w:rsidRPr="004764BD">
              <w:t>With great blows.</w:t>
            </w:r>
          </w:p>
        </w:tc>
        <w:tc>
          <w:tcPr>
            <w:tcW w:w="1255" w:type="pct"/>
          </w:tcPr>
          <w:p w:rsidR="00F21334" w:rsidRPr="004764BD" w:rsidRDefault="00F21334" w:rsidP="00881718">
            <w:pPr>
              <w:pStyle w:val="EngHang"/>
            </w:pPr>
            <w:r w:rsidRPr="004764BD">
              <w:t>He went to the war,</w:t>
            </w:r>
          </w:p>
          <w:p w:rsidR="00F21334" w:rsidRPr="004764BD" w:rsidRDefault="00F21334" w:rsidP="00881718">
            <w:pPr>
              <w:pStyle w:val="EngHang"/>
            </w:pPr>
            <w:r w:rsidRPr="004764BD">
              <w:t>In the power of Christ,</w:t>
            </w:r>
          </w:p>
          <w:p w:rsidR="00F21334" w:rsidRPr="004764BD" w:rsidRDefault="00F21334" w:rsidP="00881718">
            <w:pPr>
              <w:pStyle w:val="EngHang"/>
            </w:pPr>
            <w:r w:rsidRPr="004764BD">
              <w:t>He smote the Barbarians,</w:t>
            </w:r>
          </w:p>
          <w:p w:rsidR="00F21334" w:rsidRDefault="00F21334" w:rsidP="00881718">
            <w:pPr>
              <w:pStyle w:val="EngHangEnd"/>
            </w:pPr>
            <w:r w:rsidRPr="004764BD">
              <w:t>With great blows</w:t>
            </w:r>
            <w:r w:rsidRPr="004764BD">
              <w:rPr>
                <w:rStyle w:val="FootnoteReference"/>
              </w:rPr>
              <w:footnoteReference w:id="3"/>
            </w:r>
            <w:r w:rsidRPr="004764BD">
              <w:t>.</w:t>
            </w:r>
          </w:p>
        </w:tc>
      </w:tr>
      <w:tr w:rsidR="00F21334" w:rsidTr="00C2621F">
        <w:tc>
          <w:tcPr>
            <w:tcW w:w="1248" w:type="pct"/>
          </w:tcPr>
          <w:p w:rsidR="00F21334" w:rsidRDefault="00F21334" w:rsidP="00881718">
            <w:pPr>
              <w:pStyle w:val="CopticVersemulti-line"/>
            </w:pPr>
            <w:r>
              <w:t>Ⲁϥⲉⲣⲛⲩⲙⲫⲓⲛ ⲉ̀ⲃⲟⲗϩⲁ ⲛⲁ ⲛ̀ⲕⲁϩⲓ:</w:t>
            </w:r>
          </w:p>
          <w:p w:rsidR="00F21334" w:rsidRDefault="00F21334" w:rsidP="00881718">
            <w:pPr>
              <w:pStyle w:val="CopticVersemulti-line"/>
            </w:pPr>
            <w:r>
              <w:t>ⲟⲩⲟϩ ⲁϥⲕⲱϯ ⲛ̀ⲛⲁ ⲛⲓⲫⲏⲟⲩⲓ̀:</w:t>
            </w:r>
          </w:p>
          <w:p w:rsidR="00F21334" w:rsidRDefault="00F21334" w:rsidP="00881718">
            <w:pPr>
              <w:pStyle w:val="CopticVersemulti-line"/>
            </w:pPr>
            <w:r>
              <w:t>ⲁϥϭⲟϫⲓ ϧⲉⲛ ⲡⲓⲥ̀ⲧⲁⲇⲓⲟⲛ:</w:t>
            </w:r>
          </w:p>
          <w:p w:rsidR="00F21334" w:rsidRDefault="00F21334" w:rsidP="00881718">
            <w:pPr>
              <w:pStyle w:val="CopticHangingVerse"/>
            </w:pPr>
            <w:r>
              <w:t>ⲛ̀ⲧⲉ ϯⲙⲉⲧⲙⲁⲣⲧⲩⲣⲟⲥ.</w:t>
            </w:r>
          </w:p>
        </w:tc>
        <w:tc>
          <w:tcPr>
            <w:tcW w:w="1242" w:type="pct"/>
          </w:tcPr>
          <w:p w:rsidR="00F21334" w:rsidRDefault="00F21334" w:rsidP="00597534">
            <w:r>
              <w:t>He refused the earthy:</w:t>
            </w:r>
          </w:p>
          <w:p w:rsidR="00F21334" w:rsidRDefault="00F21334" w:rsidP="00597534">
            <w:r>
              <w:t>And sought the heavenly.</w:t>
            </w:r>
          </w:p>
          <w:p w:rsidR="00F21334" w:rsidRDefault="00F21334" w:rsidP="00597534">
            <w:r>
              <w:t>He fought in the stadium:</w:t>
            </w:r>
          </w:p>
          <w:p w:rsidR="00F21334" w:rsidRDefault="00F21334" w:rsidP="00597534">
            <w:r>
              <w:t>Of martyrdom.</w:t>
            </w:r>
          </w:p>
        </w:tc>
        <w:tc>
          <w:tcPr>
            <w:tcW w:w="1255" w:type="pct"/>
          </w:tcPr>
          <w:p w:rsidR="00F21334" w:rsidRPr="004764BD" w:rsidRDefault="00F21334" w:rsidP="00881718">
            <w:pPr>
              <w:pStyle w:val="EngHang"/>
            </w:pPr>
            <w:r w:rsidRPr="004764BD">
              <w:t xml:space="preserve">He was </w:t>
            </w:r>
            <w:r>
              <w:t>t</w:t>
            </w:r>
            <w:commentRangeStart w:id="10"/>
            <w:r>
              <w:t>emperate</w:t>
            </w:r>
            <w:r w:rsidRPr="004764BD">
              <w:t xml:space="preserve"> </w:t>
            </w:r>
            <w:r>
              <w:t>with</w:t>
            </w:r>
            <w:commentRangeEnd w:id="10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0"/>
            </w:r>
            <w:r w:rsidRPr="004764BD">
              <w:t xml:space="preserve"> the earthly</w:t>
            </w:r>
            <w:r>
              <w:t>,</w:t>
            </w:r>
          </w:p>
          <w:p w:rsidR="00F21334" w:rsidRPr="004764BD" w:rsidRDefault="00F21334" w:rsidP="00881718">
            <w:pPr>
              <w:pStyle w:val="EngHang"/>
            </w:pPr>
            <w:r w:rsidRPr="004764BD">
              <w:t>And sought after the heavenly</w:t>
            </w:r>
            <w:r w:rsidRPr="004764BD">
              <w:rPr>
                <w:rStyle w:val="FootnoteReference"/>
              </w:rPr>
              <w:footnoteReference w:id="4"/>
            </w:r>
            <w:r>
              <w:t>;</w:t>
            </w:r>
          </w:p>
          <w:p w:rsidR="00F21334" w:rsidRPr="004764BD" w:rsidRDefault="00F21334" w:rsidP="00881718">
            <w:pPr>
              <w:pStyle w:val="EngHang"/>
            </w:pPr>
            <w:r w:rsidRPr="004764BD">
              <w:t xml:space="preserve">He ran in the </w:t>
            </w:r>
            <w:r>
              <w:t>arena</w:t>
            </w:r>
          </w:p>
          <w:p w:rsidR="00F21334" w:rsidRDefault="00F21334" w:rsidP="00881718">
            <w:pPr>
              <w:pStyle w:val="EngHangEnd"/>
            </w:pPr>
            <w:r w:rsidRPr="004764BD">
              <w:t>Of martyrdom.</w:t>
            </w:r>
          </w:p>
        </w:tc>
        <w:tc>
          <w:tcPr>
            <w:tcW w:w="1255" w:type="pct"/>
          </w:tcPr>
          <w:p w:rsidR="00F21334" w:rsidRPr="004764BD" w:rsidRDefault="00F21334" w:rsidP="00881718">
            <w:pPr>
              <w:pStyle w:val="EngHang"/>
            </w:pPr>
            <w:r w:rsidRPr="004764BD">
              <w:t>He was sober of the earthly</w:t>
            </w:r>
          </w:p>
          <w:p w:rsidR="00F21334" w:rsidRPr="004764BD" w:rsidRDefault="00F21334" w:rsidP="00881718">
            <w:pPr>
              <w:pStyle w:val="EngHang"/>
            </w:pPr>
            <w:r w:rsidRPr="004764BD">
              <w:t>And sought after the heavenly</w:t>
            </w:r>
            <w:r w:rsidRPr="004764BD">
              <w:rPr>
                <w:rStyle w:val="FootnoteReference"/>
              </w:rPr>
              <w:footnoteReference w:id="5"/>
            </w:r>
            <w:r w:rsidRPr="004764BD">
              <w:t>,</w:t>
            </w:r>
          </w:p>
          <w:p w:rsidR="00F21334" w:rsidRPr="004764BD" w:rsidRDefault="00F21334" w:rsidP="00881718">
            <w:pPr>
              <w:pStyle w:val="EngHang"/>
            </w:pPr>
            <w:r w:rsidRPr="004764BD">
              <w:t>He ran in the stadium</w:t>
            </w:r>
          </w:p>
          <w:p w:rsidR="00F21334" w:rsidRDefault="00F21334" w:rsidP="00881718">
            <w:pPr>
              <w:pStyle w:val="EngHangEnd"/>
            </w:pPr>
            <w:r w:rsidRPr="004764BD">
              <w:t>Of martyrdom.</w:t>
            </w:r>
          </w:p>
        </w:tc>
      </w:tr>
      <w:tr w:rsidR="00F21334" w:rsidTr="00C2621F">
        <w:tc>
          <w:tcPr>
            <w:tcW w:w="1248" w:type="pct"/>
          </w:tcPr>
          <w:p w:rsidR="00F21334" w:rsidRDefault="00F21334" w:rsidP="00881718">
            <w:pPr>
              <w:pStyle w:val="CopticVersemulti-line"/>
            </w:pPr>
            <w:r>
              <w:t>Ⲁϥϯϣⲓⲡⲓ ⲛ̀Ⲇⲉⲕⲓⲟⲥ:</w:t>
            </w:r>
          </w:p>
          <w:p w:rsidR="00F21334" w:rsidRDefault="00F21334" w:rsidP="00881718">
            <w:pPr>
              <w:pStyle w:val="CopticVersemulti-line"/>
            </w:pPr>
            <w:r>
              <w:t>ⲡⲓⲟⲩⲣⲟ ⲛ̀ⲁ̀ⲥⲉⲃⲏⲥ:</w:t>
            </w:r>
          </w:p>
          <w:p w:rsidR="00F21334" w:rsidRDefault="00F21334" w:rsidP="00881718">
            <w:pPr>
              <w:pStyle w:val="CopticVersemulti-line"/>
            </w:pPr>
            <w:r>
              <w:lastRenderedPageBreak/>
              <w:t>ϩⲓⲧⲉⲛ ⲧⲉϥⲛⲓϣϯ ⲛ̀ϩⲩⲡⲟⲙⲟⲛⲏ:</w:t>
            </w:r>
          </w:p>
          <w:p w:rsidR="00F21334" w:rsidRDefault="00F21334" w:rsidP="00881718">
            <w:pPr>
              <w:pStyle w:val="CopticHangingVerse"/>
            </w:pPr>
            <w:r>
              <w:t>ⲛⲉⲙ ⲡ̀ϧⲓⲥⲓ ⲛ̀ⲧⲉ ⲛⲓⲃⲁⲥⲁⲛⲟⲥ.</w:t>
            </w:r>
          </w:p>
        </w:tc>
        <w:tc>
          <w:tcPr>
            <w:tcW w:w="1242" w:type="pct"/>
          </w:tcPr>
          <w:p w:rsidR="00F21334" w:rsidRDefault="00F21334" w:rsidP="00597534">
            <w:r>
              <w:lastRenderedPageBreak/>
              <w:t>He embarrassed Decius:</w:t>
            </w:r>
          </w:p>
          <w:p w:rsidR="00F21334" w:rsidRDefault="00F21334" w:rsidP="00597534">
            <w:r>
              <w:t>The ungodly emperor:</w:t>
            </w:r>
          </w:p>
          <w:p w:rsidR="00F21334" w:rsidRDefault="00F21334" w:rsidP="00597534">
            <w:r>
              <w:t>Through his great patience:</w:t>
            </w:r>
          </w:p>
          <w:p w:rsidR="00F21334" w:rsidRDefault="00F21334" w:rsidP="00597534">
            <w:r>
              <w:lastRenderedPageBreak/>
              <w:t>In the travails of his torments.</w:t>
            </w:r>
          </w:p>
        </w:tc>
        <w:tc>
          <w:tcPr>
            <w:tcW w:w="1255" w:type="pct"/>
          </w:tcPr>
          <w:p w:rsidR="00F21334" w:rsidRPr="004764BD" w:rsidRDefault="00F21334" w:rsidP="00881718">
            <w:pPr>
              <w:pStyle w:val="EngHang"/>
            </w:pPr>
            <w:r w:rsidRPr="004764BD">
              <w:lastRenderedPageBreak/>
              <w:t>He shamed Decius,</w:t>
            </w:r>
          </w:p>
          <w:p w:rsidR="00F21334" w:rsidRPr="004764BD" w:rsidRDefault="00F21334" w:rsidP="00881718">
            <w:pPr>
              <w:pStyle w:val="EngHang"/>
            </w:pPr>
            <w:r w:rsidRPr="004764BD">
              <w:t>The ungodly king,</w:t>
            </w:r>
          </w:p>
          <w:p w:rsidR="00F21334" w:rsidRPr="004764BD" w:rsidRDefault="00F21334" w:rsidP="00881718">
            <w:pPr>
              <w:pStyle w:val="EngHang"/>
            </w:pPr>
            <w:r w:rsidRPr="004764BD">
              <w:lastRenderedPageBreak/>
              <w:t>Through his great patience</w:t>
            </w:r>
          </w:p>
          <w:p w:rsidR="00F21334" w:rsidRDefault="00F21334" w:rsidP="00881718">
            <w:pPr>
              <w:pStyle w:val="EngHangEnd"/>
            </w:pPr>
            <w:r w:rsidRPr="004764BD">
              <w:t xml:space="preserve">And the </w:t>
            </w:r>
            <w:r>
              <w:t>suffering of torture</w:t>
            </w:r>
            <w:r w:rsidRPr="004764BD">
              <w:t>.</w:t>
            </w:r>
          </w:p>
        </w:tc>
        <w:tc>
          <w:tcPr>
            <w:tcW w:w="1255" w:type="pct"/>
          </w:tcPr>
          <w:p w:rsidR="00F21334" w:rsidRPr="004764BD" w:rsidRDefault="00F21334" w:rsidP="00881718">
            <w:pPr>
              <w:pStyle w:val="EngHang"/>
            </w:pPr>
            <w:r w:rsidRPr="004764BD">
              <w:lastRenderedPageBreak/>
              <w:t>He shamed Decius,</w:t>
            </w:r>
          </w:p>
          <w:p w:rsidR="00F21334" w:rsidRPr="004764BD" w:rsidRDefault="00F21334" w:rsidP="00881718">
            <w:pPr>
              <w:pStyle w:val="EngHang"/>
            </w:pPr>
            <w:r w:rsidRPr="004764BD">
              <w:t>The ungodly king,</w:t>
            </w:r>
          </w:p>
          <w:p w:rsidR="00F21334" w:rsidRPr="004764BD" w:rsidRDefault="00F21334" w:rsidP="00881718">
            <w:pPr>
              <w:pStyle w:val="EngHang"/>
            </w:pPr>
            <w:r w:rsidRPr="004764BD">
              <w:lastRenderedPageBreak/>
              <w:t>Through his great patience</w:t>
            </w:r>
          </w:p>
          <w:p w:rsidR="00F21334" w:rsidRDefault="00F21334" w:rsidP="00881718">
            <w:pPr>
              <w:pStyle w:val="EngHangEnd"/>
            </w:pPr>
            <w:r w:rsidRPr="004764BD">
              <w:t>And the suffering of tortures.</w:t>
            </w:r>
          </w:p>
        </w:tc>
      </w:tr>
      <w:tr w:rsidR="00F21334" w:rsidTr="00C2621F">
        <w:tc>
          <w:tcPr>
            <w:tcW w:w="1248" w:type="pct"/>
          </w:tcPr>
          <w:p w:rsidR="00F21334" w:rsidRDefault="00F21334" w:rsidP="00881718">
            <w:pPr>
              <w:pStyle w:val="CopticVersemulti-line"/>
            </w:pPr>
            <w:r>
              <w:lastRenderedPageBreak/>
              <w:t>Ϧⲉⲛ ⲛⲁⲓ ⲁϥⲉⲣⲫⲟⲣⲓⲛ ⲙ̀ⲡⲓⲭ̀ⲗⲟⲙ:</w:t>
            </w:r>
          </w:p>
          <w:p w:rsidR="00F21334" w:rsidRDefault="00F21334" w:rsidP="00881718">
            <w:pPr>
              <w:pStyle w:val="CopticVersemulti-line"/>
            </w:pPr>
            <w:r>
              <w:t>ⲛ̀ⲧⲁⲗⲱⲙ ⲛ̀ⲧⲉ ϯⲙⲉⲧⲙⲁⲣⲧⲩⲣⲟⲥ:</w:t>
            </w:r>
          </w:p>
          <w:p w:rsidR="00F21334" w:rsidRDefault="00F21334" w:rsidP="00881718">
            <w:pPr>
              <w:pStyle w:val="CopticVersemulti-line"/>
            </w:pPr>
            <w:r>
              <w:t>ⲁϥⲉⲣϣⲁⲓ ⲛⲉⲙ ⲛⲏⲉ̄ⲑ̄ⲩ̄ ⲧⲏⲣⲟⲩ:</w:t>
            </w:r>
          </w:p>
          <w:p w:rsidR="00F21334" w:rsidRDefault="00F21334" w:rsidP="00881718">
            <w:pPr>
              <w:pStyle w:val="CopticHangingVerse"/>
            </w:pPr>
            <w:r>
              <w:t>ϧⲉⲛ ⲧ̀ϫⲱⲣⲁ ⲛ̀ⲧⲉ ⲛⲏⲧⲟⲛϧ.</w:t>
            </w:r>
          </w:p>
        </w:tc>
        <w:tc>
          <w:tcPr>
            <w:tcW w:w="1242" w:type="pct"/>
          </w:tcPr>
          <w:p w:rsidR="00F21334" w:rsidRDefault="00F21334" w:rsidP="00511A3D">
            <w:r>
              <w:t>In this he wore the unfading crown:</w:t>
            </w:r>
          </w:p>
          <w:p w:rsidR="00F21334" w:rsidRDefault="00F21334" w:rsidP="00511A3D">
            <w:r>
              <w:t>Of martyrdom:</w:t>
            </w:r>
          </w:p>
          <w:p w:rsidR="00F21334" w:rsidRDefault="00F21334" w:rsidP="00511A3D">
            <w:r>
              <w:t>He celebrated with all the saints:</w:t>
            </w:r>
          </w:p>
          <w:p w:rsidR="00F21334" w:rsidRDefault="00F21334" w:rsidP="00511A3D">
            <w:r>
              <w:t>In the region of the living.</w:t>
            </w:r>
          </w:p>
        </w:tc>
        <w:tc>
          <w:tcPr>
            <w:tcW w:w="1255" w:type="pct"/>
          </w:tcPr>
          <w:p w:rsidR="00F21334" w:rsidRDefault="00F21334" w:rsidP="00881718">
            <w:pPr>
              <w:pStyle w:val="EngHang"/>
            </w:pPr>
            <w:r w:rsidRPr="004764BD">
              <w:t xml:space="preserve">In this he wore the </w:t>
            </w:r>
          </w:p>
          <w:p w:rsidR="00F21334" w:rsidRPr="004764BD" w:rsidRDefault="00F21334" w:rsidP="00881718">
            <w:pPr>
              <w:pStyle w:val="EngHang"/>
            </w:pPr>
            <w:r>
              <w:t>Unfading crown o</w:t>
            </w:r>
            <w:r w:rsidRPr="004764BD">
              <w:t>f martyrdom</w:t>
            </w:r>
            <w:r>
              <w:t>;</w:t>
            </w:r>
          </w:p>
          <w:p w:rsidR="00F21334" w:rsidRPr="004764BD" w:rsidRDefault="00F21334" w:rsidP="00881718">
            <w:pPr>
              <w:pStyle w:val="EngHang"/>
            </w:pPr>
            <w:r w:rsidRPr="004764BD">
              <w:t xml:space="preserve">He kept a feast with all the </w:t>
            </w:r>
            <w:r>
              <w:t>saints</w:t>
            </w:r>
            <w:r w:rsidRPr="004764BD">
              <w:t>,</w:t>
            </w:r>
          </w:p>
          <w:p w:rsidR="00F21334" w:rsidRDefault="00F21334" w:rsidP="00881718">
            <w:pPr>
              <w:pStyle w:val="EngHangEnd"/>
            </w:pPr>
            <w:r w:rsidRPr="004764BD">
              <w:t>In the land of the living.</w:t>
            </w:r>
          </w:p>
        </w:tc>
        <w:tc>
          <w:tcPr>
            <w:tcW w:w="1255" w:type="pct"/>
          </w:tcPr>
          <w:p w:rsidR="00F21334" w:rsidRPr="004764BD" w:rsidRDefault="00F21334" w:rsidP="00881718">
            <w:pPr>
              <w:pStyle w:val="EngHang"/>
            </w:pPr>
            <w:r w:rsidRPr="004764BD">
              <w:t>In this he wore the unfading crown,</w:t>
            </w:r>
          </w:p>
          <w:p w:rsidR="00F21334" w:rsidRPr="004764BD" w:rsidRDefault="00F21334" w:rsidP="00881718">
            <w:pPr>
              <w:pStyle w:val="EngHang"/>
            </w:pPr>
            <w:r w:rsidRPr="004764BD">
              <w:t xml:space="preserve">Of </w:t>
            </w:r>
            <w:proofErr w:type="spellStart"/>
            <w:r w:rsidRPr="004764BD">
              <w:t>martrydrom</w:t>
            </w:r>
            <w:proofErr w:type="spellEnd"/>
            <w:r w:rsidRPr="004764BD">
              <w:t>,</w:t>
            </w:r>
          </w:p>
          <w:p w:rsidR="00F21334" w:rsidRPr="004764BD" w:rsidRDefault="00F21334" w:rsidP="00881718">
            <w:pPr>
              <w:pStyle w:val="EngHang"/>
            </w:pPr>
            <w:r w:rsidRPr="004764BD">
              <w:t>He kept a feast with all the holy ones</w:t>
            </w:r>
            <w:r w:rsidRPr="004764BD">
              <w:rPr>
                <w:rStyle w:val="FootnoteReference"/>
              </w:rPr>
              <w:footnoteReference w:id="6"/>
            </w:r>
            <w:r w:rsidRPr="004764BD">
              <w:t>,</w:t>
            </w:r>
          </w:p>
          <w:p w:rsidR="00F21334" w:rsidRDefault="00F21334" w:rsidP="00881718">
            <w:pPr>
              <w:pStyle w:val="EngHangEnd"/>
            </w:pPr>
            <w:r w:rsidRPr="004764BD">
              <w:t>In the land of the living.</w:t>
            </w:r>
          </w:p>
        </w:tc>
      </w:tr>
      <w:tr w:rsidR="00F21334" w:rsidTr="00C2621F">
        <w:tc>
          <w:tcPr>
            <w:tcW w:w="1248" w:type="pct"/>
          </w:tcPr>
          <w:p w:rsidR="00F21334" w:rsidRDefault="00F21334" w:rsidP="00881718">
            <w:pPr>
              <w:pStyle w:val="CopticVersemulti-line"/>
            </w:pPr>
            <w:r>
              <w:t>Ⲭⲉⲣⲉ ⲛⲁⲕ ⲱ̀ ⲡⲓⲙⲁⲣⲧⲩⲣⲟⲥ:</w:t>
            </w:r>
          </w:p>
          <w:p w:rsidR="00F21334" w:rsidRDefault="00F21334" w:rsidP="00881718">
            <w:pPr>
              <w:pStyle w:val="CopticVersemulti-line"/>
            </w:pPr>
            <w:r>
              <w:t>ⲭⲉⲣⲉ ⲡⲓϣⲱⲓⲕ ⲛ̀ⲅⲉⲛⲛⲉⲟⲥ:</w:t>
            </w:r>
          </w:p>
          <w:p w:rsidR="00F21334" w:rsidRDefault="00F21334" w:rsidP="00881718">
            <w:pPr>
              <w:pStyle w:val="CopticVersemulti-line"/>
            </w:pPr>
            <w:r>
              <w:t>ⲭⲉⲣⲉ ⲡⲓⲁⲑⲗⲟⲫⲟⲣⲟⲥ:</w:t>
            </w:r>
          </w:p>
          <w:p w:rsidR="00F21334" w:rsidRDefault="00F21334" w:rsidP="00881718">
            <w:pPr>
              <w:pStyle w:val="CopticHangingVerse"/>
            </w:pPr>
            <w:r>
              <w:t>Ⲫⲓⲗⲟⲡⲁⲧⲏⲣ Ⲙⲉⲣⲕⲟⲩⲣⲓⲥ.</w:t>
            </w:r>
          </w:p>
        </w:tc>
        <w:tc>
          <w:tcPr>
            <w:tcW w:w="1242" w:type="pct"/>
          </w:tcPr>
          <w:p w:rsidR="00F21334" w:rsidRDefault="00F21334" w:rsidP="00511A3D">
            <w:r>
              <w:t>Hail to you O martyr:</w:t>
            </w:r>
          </w:p>
          <w:p w:rsidR="00F21334" w:rsidRDefault="00F21334" w:rsidP="00511A3D">
            <w:r>
              <w:t>Hail to the noble hero:</w:t>
            </w:r>
          </w:p>
          <w:p w:rsidR="00F21334" w:rsidRDefault="00F21334" w:rsidP="00511A3D">
            <w:r>
              <w:t>Hail to the prize-bearer:</w:t>
            </w:r>
          </w:p>
          <w:p w:rsidR="00F21334" w:rsidRDefault="00F21334" w:rsidP="00511A3D">
            <w:proofErr w:type="spellStart"/>
            <w:r>
              <w:t>Philopater</w:t>
            </w:r>
            <w:proofErr w:type="spellEnd"/>
            <w:r>
              <w:t xml:space="preserve"> </w:t>
            </w:r>
            <w:proofErr w:type="spellStart"/>
            <w:r>
              <w:t>Mercurius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:rsidR="00F21334" w:rsidRPr="004764BD" w:rsidRDefault="00F21334" w:rsidP="00881718">
            <w:pPr>
              <w:pStyle w:val="EngHang"/>
            </w:pPr>
            <w:r w:rsidRPr="004764BD">
              <w:t>Hail to you O martyr,</w:t>
            </w:r>
          </w:p>
          <w:p w:rsidR="00F21334" w:rsidRPr="004764BD" w:rsidRDefault="00F21334" w:rsidP="00881718">
            <w:pPr>
              <w:pStyle w:val="EngHang"/>
            </w:pPr>
            <w:r w:rsidRPr="004764BD">
              <w:t>Hail to the courageous hero,</w:t>
            </w:r>
          </w:p>
          <w:p w:rsidR="00F21334" w:rsidRPr="004764BD" w:rsidRDefault="00F21334" w:rsidP="00881718">
            <w:pPr>
              <w:pStyle w:val="EngHang"/>
            </w:pPr>
            <w:r w:rsidRPr="004764BD">
              <w:t>Hail to the struggle-bearer</w:t>
            </w:r>
            <w:r>
              <w:t>,</w:t>
            </w:r>
          </w:p>
          <w:p w:rsidR="00F21334" w:rsidRDefault="00F21334" w:rsidP="00881718">
            <w:pPr>
              <w:pStyle w:val="EngHangEnd"/>
            </w:pPr>
            <w:proofErr w:type="spellStart"/>
            <w:r w:rsidRPr="004764BD">
              <w:t>Philopater</w:t>
            </w:r>
            <w:proofErr w:type="spellEnd"/>
            <w:r w:rsidRPr="004764BD">
              <w:t xml:space="preserve"> </w:t>
            </w:r>
            <w:proofErr w:type="spellStart"/>
            <w:r w:rsidRPr="004764BD">
              <w:t>Mercurius</w:t>
            </w:r>
            <w:proofErr w:type="spellEnd"/>
            <w:r w:rsidRPr="004764BD">
              <w:t>.</w:t>
            </w:r>
          </w:p>
        </w:tc>
        <w:tc>
          <w:tcPr>
            <w:tcW w:w="1255" w:type="pct"/>
          </w:tcPr>
          <w:p w:rsidR="00F21334" w:rsidRPr="004764BD" w:rsidRDefault="00F21334" w:rsidP="00881718">
            <w:pPr>
              <w:pStyle w:val="EngHang"/>
            </w:pPr>
            <w:r w:rsidRPr="004764BD">
              <w:t>Hail to you O martyr,</w:t>
            </w:r>
          </w:p>
          <w:p w:rsidR="00F21334" w:rsidRPr="004764BD" w:rsidRDefault="00F21334" w:rsidP="00881718">
            <w:pPr>
              <w:pStyle w:val="EngHang"/>
            </w:pPr>
            <w:r w:rsidRPr="004764BD">
              <w:t>Hail to the courageous hero,</w:t>
            </w:r>
          </w:p>
          <w:p w:rsidR="00F21334" w:rsidRPr="004764BD" w:rsidRDefault="00F21334" w:rsidP="00881718">
            <w:pPr>
              <w:pStyle w:val="EngHang"/>
            </w:pPr>
            <w:r w:rsidRPr="004764BD">
              <w:t>Hail to the struggle-bearer</w:t>
            </w:r>
          </w:p>
          <w:p w:rsidR="00F21334" w:rsidRDefault="00F21334" w:rsidP="00881718">
            <w:pPr>
              <w:pStyle w:val="EngHangEnd"/>
            </w:pPr>
            <w:proofErr w:type="spellStart"/>
            <w:r w:rsidRPr="004764BD">
              <w:t>Philopater</w:t>
            </w:r>
            <w:proofErr w:type="spellEnd"/>
            <w:r w:rsidRPr="004764BD">
              <w:t xml:space="preserve"> </w:t>
            </w:r>
            <w:proofErr w:type="spellStart"/>
            <w:r w:rsidRPr="004764BD">
              <w:t>Mercurius</w:t>
            </w:r>
            <w:proofErr w:type="spellEnd"/>
            <w:r w:rsidRPr="004764BD">
              <w:t>.</w:t>
            </w:r>
          </w:p>
        </w:tc>
      </w:tr>
      <w:tr w:rsidR="00F21334" w:rsidTr="00C2621F">
        <w:tc>
          <w:tcPr>
            <w:tcW w:w="1248" w:type="pct"/>
          </w:tcPr>
          <w:p w:rsidR="00F21334" w:rsidRDefault="00F21334" w:rsidP="00881718">
            <w:pPr>
              <w:pStyle w:val="CopticVersemulti-line"/>
            </w:pPr>
            <w:r>
              <w:t>Ⲧⲱⲃϩ ⲙ̀Ⲡⲟ̄ⲥ̄ ⲉ̀ϩ̀ⲣⲏⲓ ⲉ̀ϫⲱⲛ:</w:t>
            </w:r>
          </w:p>
          <w:p w:rsidR="00F21334" w:rsidRDefault="00F21334" w:rsidP="00881718">
            <w:pPr>
              <w:pStyle w:val="CopticVersemulti-line"/>
            </w:pPr>
            <w:r>
              <w:t>ⲱ̀ ⲡⲓⲁⲑⲗⲟⲫⲟⲣⲟⲥ ⲙ̀ⲙⲁⲣⲧⲩⲣⲟⲥ:</w:t>
            </w:r>
          </w:p>
          <w:p w:rsidR="00F21334" w:rsidRDefault="00F21334" w:rsidP="00881718">
            <w:pPr>
              <w:pStyle w:val="CopticVersemulti-line"/>
            </w:pPr>
            <w:r>
              <w:t>Ⲫⲓⲗⲟⲡⲁⲧⲏⲣ Ⲙⲉⲣⲕⲟⲩⲣⲓⲟⲥ:</w:t>
            </w:r>
          </w:p>
          <w:p w:rsidR="00F21334" w:rsidRDefault="00F21334" w:rsidP="00881718">
            <w:pPr>
              <w:pStyle w:val="CopticHangingVerse"/>
            </w:pPr>
            <w:r>
              <w:t xml:space="preserve">ⲛ̀ⲧⲉϥⲭⲁ ⲛⲉⲛⲛⲟⲃⲓ ⲛⲁⲛ </w:t>
            </w:r>
            <w:r w:rsidRPr="00C96A85">
              <w:rPr>
                <w:rStyle w:val="CopticHangingVerseChar"/>
              </w:rPr>
              <w:t>ⲉ̀ⲃⲟⲗ</w:t>
            </w:r>
            <w:r>
              <w:t>.</w:t>
            </w:r>
          </w:p>
        </w:tc>
        <w:tc>
          <w:tcPr>
            <w:tcW w:w="1242" w:type="pct"/>
          </w:tcPr>
          <w:p w:rsidR="00F21334" w:rsidRDefault="00F21334" w:rsidP="00511A3D">
            <w:r>
              <w:t>Pray to the Lord on our behalf:</w:t>
            </w:r>
          </w:p>
          <w:p w:rsidR="00F21334" w:rsidRDefault="00F21334" w:rsidP="00511A3D">
            <w:r>
              <w:t>O prize-bearer and martyr:</w:t>
            </w:r>
          </w:p>
          <w:p w:rsidR="00F21334" w:rsidRDefault="00F21334" w:rsidP="00511A3D">
            <w:proofErr w:type="spellStart"/>
            <w:r>
              <w:t>Philopateer</w:t>
            </w:r>
            <w:proofErr w:type="spellEnd"/>
            <w:r>
              <w:t xml:space="preserve"> </w:t>
            </w:r>
            <w:proofErr w:type="spellStart"/>
            <w:r>
              <w:t>Mercurius</w:t>
            </w:r>
            <w:proofErr w:type="spellEnd"/>
            <w:r>
              <w:t>:</w:t>
            </w:r>
          </w:p>
          <w:p w:rsidR="00F21334" w:rsidRDefault="00F21334" w:rsidP="00511A3D">
            <w:r>
              <w:t>That He may forgive us our sins.</w:t>
            </w:r>
          </w:p>
        </w:tc>
        <w:tc>
          <w:tcPr>
            <w:tcW w:w="1255" w:type="pct"/>
          </w:tcPr>
          <w:p w:rsidR="00F21334" w:rsidRPr="004764BD" w:rsidRDefault="00F21334" w:rsidP="00881718">
            <w:pPr>
              <w:pStyle w:val="EngHang"/>
            </w:pPr>
            <w:r w:rsidRPr="004764BD">
              <w:t>Pray to the Lord on our behalf,</w:t>
            </w:r>
          </w:p>
          <w:p w:rsidR="00F21334" w:rsidRPr="004764BD" w:rsidRDefault="00F21334" w:rsidP="00881718">
            <w:pPr>
              <w:pStyle w:val="EngHang"/>
            </w:pPr>
            <w:r w:rsidRPr="004764BD">
              <w:t>O struggle-bearer the martyr,</w:t>
            </w:r>
          </w:p>
          <w:p w:rsidR="00F21334" w:rsidRPr="004764BD" w:rsidRDefault="00F21334" w:rsidP="00881718">
            <w:pPr>
              <w:pStyle w:val="EngHang"/>
            </w:pPr>
            <w:proofErr w:type="spellStart"/>
            <w:r w:rsidRPr="004764BD">
              <w:t>Philopater</w:t>
            </w:r>
            <w:proofErr w:type="spellEnd"/>
            <w:r w:rsidRPr="004764BD">
              <w:t xml:space="preserve"> </w:t>
            </w:r>
            <w:proofErr w:type="spellStart"/>
            <w:r w:rsidRPr="004764BD">
              <w:t>Merciurious</w:t>
            </w:r>
            <w:proofErr w:type="spellEnd"/>
            <w:r w:rsidRPr="004764BD">
              <w:t>,</w:t>
            </w:r>
          </w:p>
          <w:p w:rsidR="00F21334" w:rsidRDefault="00F21334" w:rsidP="00881718">
            <w:pPr>
              <w:pStyle w:val="EngEnd"/>
            </w:pPr>
            <w:r w:rsidRPr="004764BD">
              <w:t>That He may</w:t>
            </w:r>
            <w:r>
              <w:t xml:space="preserve"> forgive us our sins.</w:t>
            </w:r>
          </w:p>
        </w:tc>
        <w:tc>
          <w:tcPr>
            <w:tcW w:w="1255" w:type="pct"/>
          </w:tcPr>
          <w:p w:rsidR="00F21334" w:rsidRPr="004764BD" w:rsidRDefault="00F21334" w:rsidP="00881718">
            <w:pPr>
              <w:pStyle w:val="EngHang"/>
            </w:pPr>
            <w:r w:rsidRPr="004764BD">
              <w:t>Pray to the Lord on our behalf,</w:t>
            </w:r>
          </w:p>
          <w:p w:rsidR="00F21334" w:rsidRPr="004764BD" w:rsidRDefault="00F21334" w:rsidP="00881718">
            <w:pPr>
              <w:pStyle w:val="EngHang"/>
            </w:pPr>
            <w:r w:rsidRPr="004764BD">
              <w:t>O struggle-bearer the martyr,</w:t>
            </w:r>
          </w:p>
          <w:p w:rsidR="00F21334" w:rsidRPr="004764BD" w:rsidRDefault="00F21334" w:rsidP="00881718">
            <w:pPr>
              <w:pStyle w:val="EngHang"/>
            </w:pPr>
            <w:proofErr w:type="spellStart"/>
            <w:r w:rsidRPr="004764BD">
              <w:t>Philopater</w:t>
            </w:r>
            <w:proofErr w:type="spellEnd"/>
            <w:r w:rsidRPr="004764BD">
              <w:t xml:space="preserve"> </w:t>
            </w:r>
            <w:proofErr w:type="spellStart"/>
            <w:r w:rsidRPr="004764BD">
              <w:t>Merciurious</w:t>
            </w:r>
            <w:proofErr w:type="spellEnd"/>
            <w:r w:rsidRPr="004764BD">
              <w:t>,</w:t>
            </w:r>
          </w:p>
          <w:p w:rsidR="00F21334" w:rsidRDefault="00F21334" w:rsidP="00881718">
            <w:pPr>
              <w:pStyle w:val="EngHangEnd"/>
            </w:pPr>
            <w:r w:rsidRPr="004764BD">
              <w:t>That He may</w:t>
            </w:r>
            <w:r>
              <w:t xml:space="preserve"> forgive us our sins.</w:t>
            </w:r>
          </w:p>
        </w:tc>
      </w:tr>
    </w:tbl>
    <w:p w:rsidR="005542DF" w:rsidRDefault="005542DF" w:rsidP="00A0417D">
      <w:pPr>
        <w:pStyle w:val="Heading1"/>
      </w:pPr>
      <w:bookmarkStart w:id="20" w:name="_GoBack"/>
      <w:bookmarkEnd w:id="20"/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" w:author="Windows User" w:date="2015-09-10T08:58:00Z" w:initials="WU">
    <w:p w:rsidR="00F21334" w:rsidRDefault="00F21334">
      <w:pPr>
        <w:pStyle w:val="CommentText"/>
      </w:pPr>
      <w:r>
        <w:rPr>
          <w:rStyle w:val="CommentReference"/>
        </w:rPr>
        <w:annotationRef/>
      </w:r>
      <w:r>
        <w:t>Placed or established?</w:t>
      </w:r>
    </w:p>
  </w:comment>
  <w:comment w:id="10" w:author="Windows User" w:date="2015-09-10T08:58:00Z" w:initials="WU">
    <w:p w:rsidR="00F21334" w:rsidRDefault="00F21334">
      <w:pPr>
        <w:pStyle w:val="CommentText"/>
      </w:pPr>
      <w:r>
        <w:rPr>
          <w:rStyle w:val="CommentReference"/>
        </w:rPr>
        <w:annotationRef/>
      </w:r>
      <w:r>
        <w:t>Or refused?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FEE" w:rsidRDefault="00512FEE" w:rsidP="00E83857">
      <w:pPr>
        <w:spacing w:after="0" w:line="240" w:lineRule="auto"/>
      </w:pPr>
      <w:r>
        <w:separator/>
      </w:r>
    </w:p>
  </w:endnote>
  <w:endnote w:type="continuationSeparator" w:id="0">
    <w:p w:rsidR="00512FEE" w:rsidRDefault="00512FEE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FEE" w:rsidRDefault="00512FEE" w:rsidP="00E83857">
      <w:pPr>
        <w:spacing w:after="0" w:line="240" w:lineRule="auto"/>
      </w:pPr>
      <w:r>
        <w:separator/>
      </w:r>
    </w:p>
  </w:footnote>
  <w:footnote w:type="continuationSeparator" w:id="0">
    <w:p w:rsidR="00512FEE" w:rsidRDefault="00512FEE" w:rsidP="00E83857">
      <w:pPr>
        <w:spacing w:after="0" w:line="240" w:lineRule="auto"/>
      </w:pPr>
      <w:r>
        <w:continuationSeparator/>
      </w:r>
    </w:p>
  </w:footnote>
  <w:footnote w:id="1">
    <w:p w:rsidR="00F21334" w:rsidRPr="00C96A85" w:rsidRDefault="00F21334" w:rsidP="00C96A85">
      <w:pPr>
        <w:pStyle w:val="footnote"/>
        <w:rPr>
          <w:ins w:id="0" w:author="Brett Slote" w:date="2011-07-19T18:33:00Z"/>
        </w:rPr>
        <w:pPrChange w:id="1" w:author="Brett Slote" w:date="2011-07-21T19:58:00Z">
          <w:pPr>
            <w:pStyle w:val="FootnoteText"/>
          </w:pPr>
        </w:pPrChange>
      </w:pPr>
      <w:ins w:id="2" w:author="Brett Slote" w:date="2011-07-19T18:33:00Z">
        <w:r w:rsidRPr="00C96A85">
          <w:rPr>
            <w:rStyle w:val="FootnoteReference"/>
          </w:rPr>
          <w:footnoteRef/>
        </w:r>
        <w:r w:rsidRPr="00C96A85">
          <w:t xml:space="preserve"> Ephesians 6:11  (Literally: “all the girding”)</w:t>
        </w:r>
      </w:ins>
    </w:p>
  </w:footnote>
  <w:footnote w:id="2">
    <w:p w:rsidR="00F21334" w:rsidRDefault="00F21334">
      <w:pPr>
        <w:pStyle w:val="footnote"/>
        <w:rPr>
          <w:ins w:id="3" w:author="Brett Slote" w:date="2011-07-19T18:33:00Z"/>
        </w:rPr>
        <w:pPrChange w:id="4" w:author="Brett Slote" w:date="2011-07-21T19:58:00Z">
          <w:pPr>
            <w:pStyle w:val="FootnoteText"/>
          </w:pPr>
        </w:pPrChange>
      </w:pPr>
      <w:ins w:id="5" w:author="Brett Slote" w:date="2011-07-19T18:33:00Z">
        <w:r>
          <w:rPr>
            <w:rStyle w:val="FootnoteReference"/>
          </w:rPr>
          <w:footnoteRef/>
        </w:r>
        <w:r>
          <w:t xml:space="preserve"> Ephesians 6:11  (Literally: “all the girding”)</w:t>
        </w:r>
      </w:ins>
    </w:p>
  </w:footnote>
  <w:footnote w:id="3">
    <w:p w:rsidR="00F21334" w:rsidRDefault="00F21334">
      <w:pPr>
        <w:pStyle w:val="footnote"/>
        <w:rPr>
          <w:ins w:id="7" w:author="Brett Slote" w:date="2011-07-19T18:33:00Z"/>
        </w:rPr>
        <w:pPrChange w:id="8" w:author="Brett Slote" w:date="2011-07-21T19:58:00Z">
          <w:pPr>
            <w:pStyle w:val="FootnoteText"/>
          </w:pPr>
        </w:pPrChange>
      </w:pPr>
      <w:ins w:id="9" w:author="Brett Slote" w:date="2011-07-19T18:33:00Z">
        <w:r>
          <w:rPr>
            <w:rStyle w:val="FootnoteReference"/>
          </w:rPr>
          <w:footnoteRef/>
        </w:r>
        <w:r>
          <w:t xml:space="preserve"> Or “wounds</w:t>
        </w:r>
        <w:proofErr w:type="gramStart"/>
        <w:r>
          <w:t>”  black</w:t>
        </w:r>
        <w:proofErr w:type="gramEnd"/>
        <w:r>
          <w:t xml:space="preserve"> book as well as the Arabic translation render it as “wounds”.</w:t>
        </w:r>
      </w:ins>
    </w:p>
  </w:footnote>
  <w:footnote w:id="4">
    <w:p w:rsidR="00F21334" w:rsidRPr="00C96A85" w:rsidRDefault="00F21334" w:rsidP="00C96A85">
      <w:pPr>
        <w:pStyle w:val="footnote"/>
        <w:rPr>
          <w:ins w:id="11" w:author="Brett Slote" w:date="2011-07-19T18:34:00Z"/>
        </w:rPr>
        <w:pPrChange w:id="12" w:author="Brett Slote" w:date="2011-07-21T19:58:00Z">
          <w:pPr>
            <w:pStyle w:val="FootnoteText"/>
          </w:pPr>
        </w:pPrChange>
      </w:pPr>
      <w:ins w:id="13" w:author="Brett Slote" w:date="2011-07-19T18:34:00Z">
        <w:r>
          <w:rPr>
            <w:rStyle w:val="FootnoteReference"/>
          </w:rPr>
          <w:footnoteRef/>
        </w:r>
        <w:r>
          <w:t xml:space="preserve"> Col 3:1</w:t>
        </w:r>
      </w:ins>
    </w:p>
  </w:footnote>
  <w:footnote w:id="5">
    <w:p w:rsidR="00F21334" w:rsidRDefault="00F21334">
      <w:pPr>
        <w:pStyle w:val="footnote"/>
        <w:rPr>
          <w:ins w:id="14" w:author="Brett Slote" w:date="2011-07-19T18:34:00Z"/>
        </w:rPr>
        <w:pPrChange w:id="15" w:author="Brett Slote" w:date="2011-07-21T19:58:00Z">
          <w:pPr>
            <w:pStyle w:val="FootnoteText"/>
          </w:pPr>
        </w:pPrChange>
      </w:pPr>
      <w:ins w:id="16" w:author="Brett Slote" w:date="2011-07-19T18:34:00Z">
        <w:r>
          <w:rPr>
            <w:rStyle w:val="FootnoteReference"/>
          </w:rPr>
          <w:footnoteRef/>
        </w:r>
        <w:r>
          <w:t xml:space="preserve"> Col 3:1</w:t>
        </w:r>
      </w:ins>
    </w:p>
  </w:footnote>
  <w:footnote w:id="6">
    <w:p w:rsidR="00F21334" w:rsidRDefault="00F21334">
      <w:pPr>
        <w:pStyle w:val="footnote"/>
        <w:rPr>
          <w:ins w:id="17" w:author="Brett Slote" w:date="2011-07-19T18:34:00Z"/>
        </w:rPr>
        <w:pPrChange w:id="18" w:author="Brett Slote" w:date="2011-07-21T19:58:00Z">
          <w:pPr>
            <w:pStyle w:val="FootnoteText"/>
          </w:pPr>
        </w:pPrChange>
      </w:pPr>
      <w:ins w:id="19" w:author="Brett Slote" w:date="2011-07-19T18:34:00Z">
        <w:r>
          <w:rPr>
            <w:rStyle w:val="FootnoteReference"/>
          </w:rPr>
          <w:footnoteRef/>
        </w:r>
        <w:r>
          <w:t xml:space="preserve"> Because we are no longer writing “saint”</w:t>
        </w:r>
      </w:ins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349D6"/>
    <w:rsid w:val="000448AC"/>
    <w:rsid w:val="0005564D"/>
    <w:rsid w:val="00074078"/>
    <w:rsid w:val="00077F76"/>
    <w:rsid w:val="000831C6"/>
    <w:rsid w:val="000A7692"/>
    <w:rsid w:val="000B2DCF"/>
    <w:rsid w:val="000D6184"/>
    <w:rsid w:val="000D698E"/>
    <w:rsid w:val="001009FD"/>
    <w:rsid w:val="00100F91"/>
    <w:rsid w:val="001014E7"/>
    <w:rsid w:val="00112FB6"/>
    <w:rsid w:val="001155FE"/>
    <w:rsid w:val="00123994"/>
    <w:rsid w:val="0013764B"/>
    <w:rsid w:val="0014228E"/>
    <w:rsid w:val="00144BAB"/>
    <w:rsid w:val="001529DF"/>
    <w:rsid w:val="00182BDA"/>
    <w:rsid w:val="00190816"/>
    <w:rsid w:val="00196D72"/>
    <w:rsid w:val="001D3191"/>
    <w:rsid w:val="001F2209"/>
    <w:rsid w:val="001F7E78"/>
    <w:rsid w:val="0020327C"/>
    <w:rsid w:val="0021699F"/>
    <w:rsid w:val="00231460"/>
    <w:rsid w:val="00233CA8"/>
    <w:rsid w:val="00244E9A"/>
    <w:rsid w:val="00246D1D"/>
    <w:rsid w:val="002504BA"/>
    <w:rsid w:val="002817B9"/>
    <w:rsid w:val="002877E3"/>
    <w:rsid w:val="002D0B02"/>
    <w:rsid w:val="002D1F71"/>
    <w:rsid w:val="002E4A87"/>
    <w:rsid w:val="002E6D57"/>
    <w:rsid w:val="002F04B6"/>
    <w:rsid w:val="002F2EE6"/>
    <w:rsid w:val="00306803"/>
    <w:rsid w:val="00312541"/>
    <w:rsid w:val="00313BB6"/>
    <w:rsid w:val="00355077"/>
    <w:rsid w:val="00381D82"/>
    <w:rsid w:val="00382046"/>
    <w:rsid w:val="00384F62"/>
    <w:rsid w:val="00394F55"/>
    <w:rsid w:val="003B535C"/>
    <w:rsid w:val="003D51D7"/>
    <w:rsid w:val="003E3BC5"/>
    <w:rsid w:val="003F06FB"/>
    <w:rsid w:val="00413B4E"/>
    <w:rsid w:val="004653B5"/>
    <w:rsid w:val="004728D2"/>
    <w:rsid w:val="004855D0"/>
    <w:rsid w:val="004A14E0"/>
    <w:rsid w:val="004B35B0"/>
    <w:rsid w:val="004C5B5E"/>
    <w:rsid w:val="004C621E"/>
    <w:rsid w:val="004D29FE"/>
    <w:rsid w:val="004E2212"/>
    <w:rsid w:val="004E6C33"/>
    <w:rsid w:val="00506122"/>
    <w:rsid w:val="00511A3D"/>
    <w:rsid w:val="00512FEE"/>
    <w:rsid w:val="005461E1"/>
    <w:rsid w:val="005542DF"/>
    <w:rsid w:val="005676A1"/>
    <w:rsid w:val="00570A9B"/>
    <w:rsid w:val="0057676E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D2F74"/>
    <w:rsid w:val="005E0CB1"/>
    <w:rsid w:val="005E2C3D"/>
    <w:rsid w:val="0060366F"/>
    <w:rsid w:val="00616C4C"/>
    <w:rsid w:val="00633049"/>
    <w:rsid w:val="00643221"/>
    <w:rsid w:val="00643C9E"/>
    <w:rsid w:val="00681697"/>
    <w:rsid w:val="006A7577"/>
    <w:rsid w:val="006D4475"/>
    <w:rsid w:val="006E2648"/>
    <w:rsid w:val="006F4EB1"/>
    <w:rsid w:val="00714EF5"/>
    <w:rsid w:val="0073695E"/>
    <w:rsid w:val="0076195F"/>
    <w:rsid w:val="007619F7"/>
    <w:rsid w:val="007930DF"/>
    <w:rsid w:val="007957E6"/>
    <w:rsid w:val="007979CC"/>
    <w:rsid w:val="007A2F87"/>
    <w:rsid w:val="007A34D0"/>
    <w:rsid w:val="007C51B5"/>
    <w:rsid w:val="007D0F94"/>
    <w:rsid w:val="007E494B"/>
    <w:rsid w:val="007E55B9"/>
    <w:rsid w:val="007F01FA"/>
    <w:rsid w:val="008153EB"/>
    <w:rsid w:val="008247B6"/>
    <w:rsid w:val="00840AA3"/>
    <w:rsid w:val="008616AF"/>
    <w:rsid w:val="00862CE5"/>
    <w:rsid w:val="008670ED"/>
    <w:rsid w:val="0087258C"/>
    <w:rsid w:val="00886F9A"/>
    <w:rsid w:val="008B2A5E"/>
    <w:rsid w:val="008C31B9"/>
    <w:rsid w:val="008C4006"/>
    <w:rsid w:val="008E456B"/>
    <w:rsid w:val="008F23F5"/>
    <w:rsid w:val="0093382B"/>
    <w:rsid w:val="00944FC7"/>
    <w:rsid w:val="00950CCC"/>
    <w:rsid w:val="009604FB"/>
    <w:rsid w:val="00971AD9"/>
    <w:rsid w:val="0097766E"/>
    <w:rsid w:val="009841F8"/>
    <w:rsid w:val="00994127"/>
    <w:rsid w:val="009A0032"/>
    <w:rsid w:val="009B4F64"/>
    <w:rsid w:val="009C1FFE"/>
    <w:rsid w:val="009D4F52"/>
    <w:rsid w:val="009E3931"/>
    <w:rsid w:val="009E441D"/>
    <w:rsid w:val="009E4A88"/>
    <w:rsid w:val="00A0417D"/>
    <w:rsid w:val="00A05A59"/>
    <w:rsid w:val="00A13322"/>
    <w:rsid w:val="00A220A7"/>
    <w:rsid w:val="00A26B53"/>
    <w:rsid w:val="00A338E6"/>
    <w:rsid w:val="00A55D7F"/>
    <w:rsid w:val="00A87167"/>
    <w:rsid w:val="00AB2640"/>
    <w:rsid w:val="00AB2F8A"/>
    <w:rsid w:val="00AB5C65"/>
    <w:rsid w:val="00AD2F63"/>
    <w:rsid w:val="00AE27BA"/>
    <w:rsid w:val="00AF0FCD"/>
    <w:rsid w:val="00B02D0A"/>
    <w:rsid w:val="00B14DEE"/>
    <w:rsid w:val="00B20857"/>
    <w:rsid w:val="00B36DBC"/>
    <w:rsid w:val="00B37C4C"/>
    <w:rsid w:val="00B441CC"/>
    <w:rsid w:val="00B61BA2"/>
    <w:rsid w:val="00B7328C"/>
    <w:rsid w:val="00B77AF8"/>
    <w:rsid w:val="00B83DCA"/>
    <w:rsid w:val="00B87131"/>
    <w:rsid w:val="00B87510"/>
    <w:rsid w:val="00BA380B"/>
    <w:rsid w:val="00BC68FE"/>
    <w:rsid w:val="00BD69C8"/>
    <w:rsid w:val="00BE50E9"/>
    <w:rsid w:val="00BE560F"/>
    <w:rsid w:val="00C2621F"/>
    <w:rsid w:val="00C365B4"/>
    <w:rsid w:val="00C3695E"/>
    <w:rsid w:val="00C4176F"/>
    <w:rsid w:val="00C4728D"/>
    <w:rsid w:val="00C6058A"/>
    <w:rsid w:val="00C87221"/>
    <w:rsid w:val="00CA0C9D"/>
    <w:rsid w:val="00CA6660"/>
    <w:rsid w:val="00CB1FB2"/>
    <w:rsid w:val="00CB30AC"/>
    <w:rsid w:val="00CD3E11"/>
    <w:rsid w:val="00CE4C0A"/>
    <w:rsid w:val="00CF22D0"/>
    <w:rsid w:val="00CF5919"/>
    <w:rsid w:val="00D03325"/>
    <w:rsid w:val="00D03418"/>
    <w:rsid w:val="00D14E74"/>
    <w:rsid w:val="00D2777A"/>
    <w:rsid w:val="00D46443"/>
    <w:rsid w:val="00D46F1F"/>
    <w:rsid w:val="00D578EB"/>
    <w:rsid w:val="00D750BD"/>
    <w:rsid w:val="00D96341"/>
    <w:rsid w:val="00DC6FFA"/>
    <w:rsid w:val="00DC7B02"/>
    <w:rsid w:val="00E11AD4"/>
    <w:rsid w:val="00E1201F"/>
    <w:rsid w:val="00E16614"/>
    <w:rsid w:val="00E311ED"/>
    <w:rsid w:val="00E377B3"/>
    <w:rsid w:val="00E615A7"/>
    <w:rsid w:val="00E83857"/>
    <w:rsid w:val="00E9261F"/>
    <w:rsid w:val="00E97489"/>
    <w:rsid w:val="00EA1253"/>
    <w:rsid w:val="00EB4EA2"/>
    <w:rsid w:val="00EB7E31"/>
    <w:rsid w:val="00ED4061"/>
    <w:rsid w:val="00ED75A6"/>
    <w:rsid w:val="00ED798C"/>
    <w:rsid w:val="00EE0BC8"/>
    <w:rsid w:val="00EE23BF"/>
    <w:rsid w:val="00EE2DF2"/>
    <w:rsid w:val="00EE6E0B"/>
    <w:rsid w:val="00F05900"/>
    <w:rsid w:val="00F21334"/>
    <w:rsid w:val="00F26154"/>
    <w:rsid w:val="00F35C36"/>
    <w:rsid w:val="00F75D42"/>
    <w:rsid w:val="00F77515"/>
    <w:rsid w:val="00F87FF5"/>
    <w:rsid w:val="00F94020"/>
    <w:rsid w:val="00F96819"/>
    <w:rsid w:val="00FA0A01"/>
    <w:rsid w:val="00FB77A0"/>
    <w:rsid w:val="00FC34E5"/>
    <w:rsid w:val="00FE1386"/>
    <w:rsid w:val="00FE3396"/>
    <w:rsid w:val="00FF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F94020"/>
  </w:style>
  <w:style w:type="paragraph" w:styleId="TOC1">
    <w:name w:val="toc 1"/>
    <w:basedOn w:val="Normal"/>
    <w:next w:val="Normal"/>
    <w:autoRedefine/>
    <w:uiPriority w:val="39"/>
    <w:unhideWhenUsed/>
    <w:qFormat/>
    <w:rsid w:val="0013764B"/>
    <w:pPr>
      <w:spacing w:after="100" w:line="276" w:lineRule="auto"/>
    </w:pPr>
    <w:rPr>
      <w:rFonts w:ascii="Garamond" w:hAnsi="Garamond"/>
      <w:lang w:val="en-CA"/>
    </w:rPr>
  </w:style>
  <w:style w:type="paragraph" w:customStyle="1" w:styleId="EngEnd">
    <w:name w:val="EngEnd"/>
    <w:basedOn w:val="EngHangEnd"/>
    <w:link w:val="EngEndChar"/>
    <w:qFormat/>
    <w:rsid w:val="00F21334"/>
    <w:pPr>
      <w:ind w:left="0" w:firstLine="0"/>
      <w:jc w:val="both"/>
    </w:pPr>
  </w:style>
  <w:style w:type="character" w:customStyle="1" w:styleId="EngEndChar">
    <w:name w:val="EngEnd Char"/>
    <w:basedOn w:val="EngHangEndChar"/>
    <w:link w:val="EngEnd"/>
    <w:rsid w:val="00F21334"/>
    <w:rPr>
      <w:rFonts w:ascii="Garamond" w:eastAsia="Times New Roman" w:hAnsi="Garamond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8D5C1-9A67-44AD-AD10-6E843BC3A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2948</TotalTime>
  <Pages>2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87</cp:revision>
  <dcterms:created xsi:type="dcterms:W3CDTF">2014-11-04T15:28:00Z</dcterms:created>
  <dcterms:modified xsi:type="dcterms:W3CDTF">2015-09-10T12:59:00Z</dcterms:modified>
</cp:coreProperties>
</file>