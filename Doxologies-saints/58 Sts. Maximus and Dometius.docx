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AE23B4" w:rsidTr="00C2621F">
        <w:tc>
          <w:tcPr>
            <w:tcW w:w="1248" w:type="pct"/>
          </w:tcPr>
          <w:p w:rsidR="00AE23B4" w:rsidRDefault="00AE23B4" w:rsidP="003A059A">
            <w:pPr>
              <w:pStyle w:val="CopticVersemulti-line"/>
            </w:pPr>
            <w:bookmarkStart w:id="0" w:name="_GoBack" w:colFirst="0" w:colLast="0"/>
            <w:r>
              <w:t>Ⲛⲓⲫⲱⲥⲧⲏⲣ ⲛ̀ⲧⲉ ϯⲙⲉⲑⲙⲏⲓ:</w:t>
            </w:r>
          </w:p>
          <w:p w:rsidR="00AE23B4" w:rsidRDefault="00AE23B4" w:rsidP="003A059A">
            <w:pPr>
              <w:pStyle w:val="CopticVersemulti-line"/>
            </w:pPr>
            <w:r>
              <w:t>ⲟⲩⲟϩ ⲛⲓⲛⲓϣϯ ⲛ̀ⲁⲣⲭⲏⲅⲟⲥ:</w:t>
            </w:r>
          </w:p>
          <w:p w:rsidR="00AE23B4" w:rsidRDefault="00AE23B4" w:rsidP="003A059A">
            <w:pPr>
              <w:pStyle w:val="CopticVersemulti-line"/>
            </w:pPr>
            <w:r>
              <w:t>ⲛ̀ⲧⲉ ⲧⲉⲛⲥⲩⲛⲟⲩⲇⲓⲁ̀ ⲉ̄ⲑ̄ⲩ̄:</w:t>
            </w:r>
          </w:p>
          <w:p w:rsidR="00AE23B4" w:rsidRPr="00C35319" w:rsidRDefault="00AE23B4" w:rsidP="003A059A">
            <w:pPr>
              <w:pStyle w:val="CopticHangingVerse"/>
            </w:pPr>
            <w:r>
              <w:t>Ⲙⲁⲝⲓⲙⲟⲥ ⲛⲉⲙ Ⲇⲟⲙⲉⲧⲓⲟⲥ.</w:t>
            </w:r>
          </w:p>
        </w:tc>
        <w:tc>
          <w:tcPr>
            <w:tcW w:w="1242" w:type="pct"/>
          </w:tcPr>
          <w:p w:rsidR="00AE23B4" w:rsidRDefault="00AE23B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stars of the truth,</w:t>
            </w:r>
          </w:p>
          <w:p w:rsidR="00AE23B4" w:rsidRDefault="00AE23B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the great princes,</w:t>
            </w:r>
          </w:p>
          <w:p w:rsidR="00AE23B4" w:rsidRDefault="00AE23B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Of our holy congregation,</w:t>
            </w:r>
          </w:p>
          <w:p w:rsidR="00AE23B4" w:rsidRPr="005A5D76" w:rsidRDefault="00AE23B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Maximus and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Dometius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The stars of</w:t>
            </w:r>
            <w:r>
              <w:rPr>
                <w:rStyle w:val="FootnoteReference"/>
              </w:rPr>
              <w:t xml:space="preserve"> </w:t>
            </w:r>
            <w:r>
              <w:t>righteousness</w:t>
            </w:r>
            <w:r w:rsidRPr="004764BD">
              <w:t>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And the great princes,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Of our holy synod,</w:t>
            </w:r>
          </w:p>
          <w:p w:rsidR="00AE23B4" w:rsidRDefault="00AE23B4" w:rsidP="005B5D91">
            <w:pPr>
              <w:pStyle w:val="EngHangEnd"/>
            </w:pPr>
            <w:r w:rsidRPr="004764BD">
              <w:t xml:space="preserve">Maximus and </w:t>
            </w:r>
            <w:proofErr w:type="spellStart"/>
            <w:r>
              <w:t>Dometius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The stars of truth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And the great princes,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Of our holy synod,</w:t>
            </w:r>
          </w:p>
          <w:p w:rsidR="00AE23B4" w:rsidRDefault="00AE23B4" w:rsidP="003A059A">
            <w:pPr>
              <w:pStyle w:val="EngHangEnd"/>
            </w:pPr>
            <w:r w:rsidRPr="004764BD">
              <w:t xml:space="preserve">Maximus and </w:t>
            </w:r>
            <w:proofErr w:type="spellStart"/>
            <w:r w:rsidRPr="004764BD">
              <w:t>Domadios</w:t>
            </w:r>
            <w:proofErr w:type="spellEnd"/>
            <w:r w:rsidRPr="004764BD">
              <w:t>.</w:t>
            </w:r>
          </w:p>
        </w:tc>
      </w:tr>
      <w:tr w:rsidR="00AE23B4" w:rsidTr="00C2621F">
        <w:tc>
          <w:tcPr>
            <w:tcW w:w="1248" w:type="pct"/>
          </w:tcPr>
          <w:p w:rsidR="00AE23B4" w:rsidRDefault="00AE23B4" w:rsidP="003A059A">
            <w:pPr>
              <w:pStyle w:val="CopticVersemulti-line"/>
            </w:pPr>
            <w:r>
              <w:t>Ⲛⲁⲓ ⲉ̀ⲧⲁⲥⲑⲟⲩⲱⲧⲉⲛ ϧⲉⲛ ⲛⲟⲩⲣⲁⲛ:</w:t>
            </w:r>
          </w:p>
          <w:p w:rsidR="00AE23B4" w:rsidRDefault="00AE23B4" w:rsidP="003A059A">
            <w:pPr>
              <w:pStyle w:val="CopticVersemulti-line"/>
            </w:pPr>
            <w:r>
              <w:t>ⲛ̀ϫⲉ Ϯⲧ̀ⲣⲓⲁⲥ ⲛ̀ⲣⲉϥⲧⲁⲛϧⲟ:</w:t>
            </w:r>
          </w:p>
          <w:p w:rsidR="00AE23B4" w:rsidRDefault="00AE23B4" w:rsidP="003A059A">
            <w:pPr>
              <w:pStyle w:val="CopticVersemulti-line"/>
            </w:pPr>
            <w:r>
              <w:t>ⲉⲑⲣⲉⲛⲙⲟϣⲓ ⲛ̀ⲥⲁ ⲛⲟⲩϣⲉⲛⲧⲁⲧⲥⲓ:</w:t>
            </w:r>
          </w:p>
          <w:p w:rsidR="00AE23B4" w:rsidRPr="00CF5919" w:rsidRDefault="00AE23B4" w:rsidP="003A059A">
            <w:pPr>
              <w:pStyle w:val="CopticHangingVerse"/>
            </w:pPr>
            <w:r>
              <w:t>ⲛ̀ⲧⲉⲛⲉⲣⲫⲟⲣⲓⲛ ⲙ̀ⲡⲟⲩⲥ̀ⲭⲏⲙⲁ ⲉ̄ⲑ̄ⲩ̄.</w:t>
            </w:r>
          </w:p>
        </w:tc>
        <w:tc>
          <w:tcPr>
            <w:tcW w:w="1242" w:type="pct"/>
          </w:tcPr>
          <w:p w:rsidR="00AE23B4" w:rsidRDefault="00AE23B4" w:rsidP="000448AC">
            <w:r>
              <w:t>These whom the Life-giving Trinity,</w:t>
            </w:r>
          </w:p>
          <w:p w:rsidR="00AE23B4" w:rsidRDefault="00AE23B4" w:rsidP="000448AC">
            <w:r>
              <w:t>Has gathered us in their name,</w:t>
            </w:r>
          </w:p>
          <w:p w:rsidR="00AE23B4" w:rsidRDefault="00AE23B4" w:rsidP="000448AC">
            <w:r>
              <w:t>That we may follow in their footsteps,</w:t>
            </w:r>
          </w:p>
          <w:p w:rsidR="00AE23B4" w:rsidRDefault="00AE23B4" w:rsidP="000448AC">
            <w:r>
              <w:t>And wear their holy images.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>
              <w:t>I</w:t>
            </w:r>
            <w:r w:rsidRPr="004764BD">
              <w:t>n whose name we have been gathered,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By the Life-giving Trinity,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Th</w:t>
            </w:r>
            <w:r>
              <w:t>at we may follow their footsteps</w:t>
            </w:r>
            <w:r w:rsidRPr="004764BD">
              <w:t>,</w:t>
            </w:r>
          </w:p>
          <w:p w:rsidR="00AE23B4" w:rsidRDefault="00AE23B4" w:rsidP="005B5D91">
            <w:pPr>
              <w:pStyle w:val="EngHangEnd"/>
            </w:pPr>
            <w:r w:rsidRPr="004764BD">
              <w:t>And wear their holy schema</w:t>
            </w:r>
            <w:r>
              <w:rPr>
                <w:rStyle w:val="FootnoteReference"/>
              </w:rPr>
              <w:footnoteReference w:id="2"/>
            </w:r>
            <w:r w:rsidRPr="004764BD">
              <w:t>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These in whose name we have been gathered,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By the Life-giving Trinity,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That we may follow their footprint,</w:t>
            </w:r>
          </w:p>
          <w:p w:rsidR="00AE23B4" w:rsidRDefault="00AE23B4" w:rsidP="003A059A">
            <w:pPr>
              <w:pStyle w:val="EngHangEnd"/>
            </w:pPr>
            <w:r w:rsidRPr="004764BD">
              <w:t>And wear their holy schema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</w:tr>
      <w:tr w:rsidR="00AE23B4" w:rsidTr="00C2621F">
        <w:tc>
          <w:tcPr>
            <w:tcW w:w="1248" w:type="pct"/>
          </w:tcPr>
          <w:p w:rsidR="00AE23B4" w:rsidRDefault="00AE23B4" w:rsidP="003A059A">
            <w:pPr>
              <w:pStyle w:val="CopticVersemulti-line"/>
            </w:pPr>
            <w:r>
              <w:t>Ⲁⲩϯ ⲉ̀ⲧⲟⲧⲉⲛ ⲛ̀ⲛⲓⲱϣ:</w:t>
            </w:r>
          </w:p>
          <w:p w:rsidR="00AE23B4" w:rsidRDefault="00AE23B4" w:rsidP="003A059A">
            <w:pPr>
              <w:pStyle w:val="CopticVersemulti-line"/>
            </w:pPr>
            <w:r>
              <w:t>ⲉⲧⲉ̀ϧⲏⲟⲩⲧ ϧⲉⲛ ⲛⲓⲉⲩⲁⲅⲅⲉⲗⲓⲟⲛ:</w:t>
            </w:r>
          </w:p>
          <w:p w:rsidR="00AE23B4" w:rsidRDefault="00AE23B4" w:rsidP="003A059A">
            <w:pPr>
              <w:pStyle w:val="CopticVersemulti-line"/>
            </w:pPr>
            <w:r>
              <w:t>ⲉ̀ⲧⲉ ⲑⲁⲓ ⲧⲉ ϯⲙⲉⲧⲙⲁⲓⲥⲟⲛ:</w:t>
            </w:r>
          </w:p>
          <w:p w:rsidR="00AE23B4" w:rsidRDefault="00AE23B4" w:rsidP="003A059A">
            <w:pPr>
              <w:pStyle w:val="CopticHangingVerse"/>
            </w:pPr>
            <w:r>
              <w:t>ⲡ̀ϫⲱⲕ ⲉ̀ⲃⲟⲗ ⲛ̀ⲛⲓⲁⲣⲉ̀ⲧⲏ ⲧⲏⲣⲟⲩ.</w:t>
            </w:r>
          </w:p>
        </w:tc>
        <w:tc>
          <w:tcPr>
            <w:tcW w:w="1242" w:type="pct"/>
          </w:tcPr>
          <w:p w:rsidR="00AE23B4" w:rsidRDefault="00AE23B4" w:rsidP="00355077">
            <w:r>
              <w:t>They gave us the written promises,</w:t>
            </w:r>
          </w:p>
          <w:p w:rsidR="00AE23B4" w:rsidRDefault="00AE23B4" w:rsidP="00355077">
            <w:r>
              <w:t>That were in the Gospel,</w:t>
            </w:r>
          </w:p>
          <w:p w:rsidR="00AE23B4" w:rsidRDefault="00AE23B4" w:rsidP="00355077">
            <w:r>
              <w:t>That is the love of brothers,</w:t>
            </w:r>
          </w:p>
          <w:p w:rsidR="00AE23B4" w:rsidRDefault="00AE23B4" w:rsidP="00355077">
            <w:r>
              <w:t>The perfection of all virtue.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They gave us the promises,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Written in the Gospel:</w:t>
            </w:r>
          </w:p>
          <w:p w:rsidR="00AE23B4" w:rsidRPr="004764BD" w:rsidRDefault="00AE23B4" w:rsidP="003A059A">
            <w:pPr>
              <w:pStyle w:val="EngHang"/>
            </w:pPr>
            <w:r>
              <w:t>B</w:t>
            </w:r>
            <w:r w:rsidRPr="004764BD">
              <w:t>rotherly love,</w:t>
            </w:r>
          </w:p>
          <w:p w:rsidR="00AE23B4" w:rsidRDefault="00AE23B4" w:rsidP="003A059A">
            <w:pPr>
              <w:pStyle w:val="EngHangEnd"/>
            </w:pPr>
            <w:r w:rsidRPr="004764BD">
              <w:t>The perfection of all virtues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They gave to us the promises,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Written in the Gospel: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Which is brotherly love,</w:t>
            </w:r>
          </w:p>
          <w:p w:rsidR="00AE23B4" w:rsidRDefault="00AE23B4" w:rsidP="003A059A">
            <w:pPr>
              <w:pStyle w:val="EngHangEnd"/>
            </w:pPr>
            <w:r w:rsidRPr="004764BD">
              <w:t>The perfection of all virtues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.</w:t>
            </w:r>
          </w:p>
        </w:tc>
      </w:tr>
      <w:tr w:rsidR="00AE23B4" w:rsidTr="00C2621F">
        <w:tc>
          <w:tcPr>
            <w:tcW w:w="1248" w:type="pct"/>
          </w:tcPr>
          <w:p w:rsidR="00AE23B4" w:rsidRDefault="00AE23B4" w:rsidP="003A059A">
            <w:pPr>
              <w:pStyle w:val="CopticVersemulti-line"/>
            </w:pPr>
            <w:r>
              <w:t>Ⲉⲛⲉⲣϣⲁⲓ ϧⲉⲛ ⲧⲟⲩⲉⲕⲕ̀ⲗⲏⲥⲓⲁ̀:</w:t>
            </w:r>
          </w:p>
          <w:p w:rsidR="00AE23B4" w:rsidRDefault="00AE23B4" w:rsidP="003A059A">
            <w:pPr>
              <w:pStyle w:val="CopticVersemulti-line"/>
            </w:pPr>
            <w:r>
              <w:t>ⲉⲛϫⲱⲕ ⲙ̀ⲡⲟⲩⲉⲣⲫ̀ⲙⲉⲩⲓ̀ ⲉ̀ⲃⲟⲗ:</w:t>
            </w:r>
          </w:p>
          <w:p w:rsidR="00AE23B4" w:rsidRDefault="00AE23B4" w:rsidP="003A059A">
            <w:pPr>
              <w:pStyle w:val="CopticVersemulti-line"/>
            </w:pPr>
            <w:r>
              <w:t>ⲉⲛϯⲱ̀ⲟⲩ ⲛ̀Ϯⲧ̀ⲣⲓⲁⲥ:</w:t>
            </w:r>
          </w:p>
          <w:p w:rsidR="00AE23B4" w:rsidRDefault="00AE23B4" w:rsidP="003A059A">
            <w:pPr>
              <w:pStyle w:val="CopticHangingVerse"/>
            </w:pPr>
            <w:r>
              <w:t>ⲙ̀ⲡⲓⲉ̀ϩⲟⲟⲩ ⲛⲉⲙ ⲡⲓⲉ̀ϫⲱⲣϩ.</w:t>
            </w:r>
          </w:p>
        </w:tc>
        <w:tc>
          <w:tcPr>
            <w:tcW w:w="1242" w:type="pct"/>
          </w:tcPr>
          <w:p w:rsidR="00AE23B4" w:rsidRDefault="00AE23B4" w:rsidP="00511A3D">
            <w:r>
              <w:t>We celebrate in their church,</w:t>
            </w:r>
          </w:p>
          <w:p w:rsidR="00AE23B4" w:rsidRDefault="00AE23B4" w:rsidP="00511A3D">
            <w:r>
              <w:t>And we complete their remembrance,</w:t>
            </w:r>
          </w:p>
          <w:p w:rsidR="00AE23B4" w:rsidRDefault="00AE23B4" w:rsidP="00511A3D">
            <w:r>
              <w:t>We glorify the trinity,</w:t>
            </w:r>
          </w:p>
          <w:p w:rsidR="00AE23B4" w:rsidRDefault="00AE23B4" w:rsidP="00511A3D">
            <w:r>
              <w:t>By day and by night.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We keep a feast in their church,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And complete their remembrance,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We glorify the Trinity,</w:t>
            </w:r>
          </w:p>
          <w:p w:rsidR="00AE23B4" w:rsidRDefault="00AE23B4" w:rsidP="003A059A">
            <w:pPr>
              <w:pStyle w:val="EngHangEnd"/>
            </w:pPr>
            <w:r w:rsidRPr="004764BD">
              <w:t>By day and by night.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We keep a feast in their church,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And complete their remembrance,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We glorify the Trinity,</w:t>
            </w:r>
          </w:p>
          <w:p w:rsidR="00AE23B4" w:rsidRDefault="00AE23B4" w:rsidP="003A059A">
            <w:pPr>
              <w:pStyle w:val="EngHangEnd"/>
            </w:pPr>
            <w:r w:rsidRPr="004764BD">
              <w:t>By day and by night.</w:t>
            </w:r>
          </w:p>
        </w:tc>
      </w:tr>
      <w:tr w:rsidR="00AE23B4" w:rsidTr="00C2621F">
        <w:tc>
          <w:tcPr>
            <w:tcW w:w="1248" w:type="pct"/>
          </w:tcPr>
          <w:p w:rsidR="00AE23B4" w:rsidRDefault="00AE23B4" w:rsidP="003A059A">
            <w:pPr>
              <w:pStyle w:val="CopticVersemulti-line"/>
            </w:pPr>
            <w:r>
              <w:lastRenderedPageBreak/>
              <w:t>Ⲭⲉⲣⲉ ⲛⲱⲧⲉⲛ ⲱ̀ ⲛⲓⲇⲓⲕⲱⲟⲥ:</w:t>
            </w:r>
          </w:p>
          <w:p w:rsidR="00AE23B4" w:rsidRDefault="00AE23B4" w:rsidP="003A059A">
            <w:pPr>
              <w:pStyle w:val="CopticVersemulti-line"/>
            </w:pPr>
            <w:r>
              <w:t>ⲭⲉⲣⲉ ⲛⲓⲡ̄ⲛ̄ⲁ̄ⲧⲟⲫⲟⲣⲟⲥ:</w:t>
            </w:r>
          </w:p>
          <w:p w:rsidR="00AE23B4" w:rsidRDefault="00AE23B4" w:rsidP="003A059A">
            <w:pPr>
              <w:pStyle w:val="CopticVersemulti-line"/>
            </w:pPr>
            <w:r>
              <w:t>ⲭⲉⲣⲉ ⲛⲉⲛⲓⲟϯ ⲉ̄ⲑ̄ⲩ̄ ⲛ̀ⲣⲱⲙⲉⲟⲥ:</w:t>
            </w:r>
          </w:p>
          <w:p w:rsidR="00AE23B4" w:rsidRDefault="00AE23B4" w:rsidP="003A059A">
            <w:pPr>
              <w:pStyle w:val="CopticHangingVerse"/>
            </w:pPr>
            <w:r>
              <w:t>Ⲙⲁⲝⲓⲙⲟⲥ ⲛⲉⲙ Ⲇⲟⲙⲉⲧⲓⲟⲥ.</w:t>
            </w:r>
          </w:p>
        </w:tc>
        <w:tc>
          <w:tcPr>
            <w:tcW w:w="1242" w:type="pct"/>
          </w:tcPr>
          <w:p w:rsidR="00AE23B4" w:rsidRDefault="00AE23B4" w:rsidP="00511A3D">
            <w:r>
              <w:t>Hail to you O righteous ones,</w:t>
            </w:r>
          </w:p>
          <w:p w:rsidR="00AE23B4" w:rsidRDefault="00AE23B4" w:rsidP="00511A3D">
            <w:r>
              <w:t>Hail to the spirit mangled,</w:t>
            </w:r>
          </w:p>
          <w:p w:rsidR="00AE23B4" w:rsidRDefault="00AE23B4" w:rsidP="00511A3D">
            <w:r>
              <w:t>Hail to our holy roman fathers,</w:t>
            </w:r>
          </w:p>
          <w:p w:rsidR="00AE23B4" w:rsidRDefault="00AE23B4" w:rsidP="00511A3D">
            <w:r>
              <w:t xml:space="preserve">Maximus and </w:t>
            </w:r>
            <w:proofErr w:type="spellStart"/>
            <w:r>
              <w:t>Dometius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Hail to you O righteous ones,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Hail to the Spirit-bearers,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Hail to our holy Roman fathers,</w:t>
            </w:r>
          </w:p>
          <w:p w:rsidR="00AE23B4" w:rsidRDefault="00AE23B4" w:rsidP="003A059A">
            <w:pPr>
              <w:pStyle w:val="EngHangEnd"/>
            </w:pPr>
            <w:r w:rsidRPr="004764BD">
              <w:t xml:space="preserve">Maximus and </w:t>
            </w:r>
            <w:proofErr w:type="spellStart"/>
            <w:r>
              <w:t>Dometius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Hail to you O righteous ones,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Hail to the Spirit-bearers,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Hail to our holy Roman fathers,</w:t>
            </w:r>
          </w:p>
          <w:p w:rsidR="00AE23B4" w:rsidRDefault="00AE23B4" w:rsidP="003A059A">
            <w:pPr>
              <w:pStyle w:val="EngHangEnd"/>
            </w:pPr>
            <w:r w:rsidRPr="004764BD">
              <w:t xml:space="preserve">Maximus and </w:t>
            </w:r>
            <w:proofErr w:type="spellStart"/>
            <w:r w:rsidRPr="004764BD">
              <w:t>Domadios</w:t>
            </w:r>
            <w:proofErr w:type="spellEnd"/>
            <w:r w:rsidRPr="004764BD">
              <w:t>.</w:t>
            </w:r>
          </w:p>
        </w:tc>
      </w:tr>
      <w:tr w:rsidR="00AE23B4" w:rsidTr="00C2621F">
        <w:tc>
          <w:tcPr>
            <w:tcW w:w="1248" w:type="pct"/>
          </w:tcPr>
          <w:p w:rsidR="00AE23B4" w:rsidRDefault="00AE23B4" w:rsidP="003A059A">
            <w:pPr>
              <w:pStyle w:val="CopticVersemulti-line"/>
            </w:pPr>
            <w:r>
              <w:t>Ⲧⲟⲃϩ ⲙ̀Ⲡⲟ̄ⲥ̄ ⲉ̀ϩ̀ⲣⲏⲓ ⲉ̀ϫⲱⲛ:</w:t>
            </w:r>
          </w:p>
          <w:p w:rsidR="00AE23B4" w:rsidRDefault="00AE23B4" w:rsidP="003A059A">
            <w:pPr>
              <w:pStyle w:val="CopticVersemulti-line"/>
            </w:pPr>
            <w:r>
              <w:t>ⲱ̀ ⲛⲉⲛⲓⲟϯ ⲉ̄ⲑ̄ⲩ̄ ⲛ̀ⲣⲱⲙⲉⲟⲥ:</w:t>
            </w:r>
          </w:p>
          <w:p w:rsidR="00AE23B4" w:rsidRDefault="00AE23B4" w:rsidP="003A059A">
            <w:pPr>
              <w:pStyle w:val="CopticVersemulti-line"/>
            </w:pPr>
            <w:r>
              <w:t>Ⲙⲁⲝⲓⲙⲟⲥ ⲛⲉⲙ Ⲇⲟⲙⲉⲧⲓⲟⲥ:</w:t>
            </w:r>
          </w:p>
          <w:p w:rsidR="00AE23B4" w:rsidRDefault="00AE23B4" w:rsidP="003A059A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E23B4" w:rsidRDefault="00AE23B4" w:rsidP="000A7692">
            <w:r>
              <w:t>Pray to the Lord on our behalf,</w:t>
            </w:r>
          </w:p>
          <w:p w:rsidR="00AE23B4" w:rsidRDefault="00AE23B4" w:rsidP="000A7692">
            <w:r>
              <w:t>Our holy roman fathers,</w:t>
            </w:r>
          </w:p>
          <w:p w:rsidR="00AE23B4" w:rsidRDefault="00AE23B4" w:rsidP="000A7692">
            <w:r>
              <w:t xml:space="preserve">Maximus and </w:t>
            </w:r>
            <w:proofErr w:type="spellStart"/>
            <w:r>
              <w:t>Dometius</w:t>
            </w:r>
            <w:proofErr w:type="spellEnd"/>
            <w:r>
              <w:t>,</w:t>
            </w:r>
          </w:p>
          <w:p w:rsidR="00AE23B4" w:rsidRPr="000A7692" w:rsidRDefault="00AE23B4" w:rsidP="000A7692">
            <w:r>
              <w:t>That he may forgive us our sins.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Pray to the Lord on our behalf,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O our holy Roman fathers,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 xml:space="preserve">Maximus and </w:t>
            </w:r>
            <w:proofErr w:type="spellStart"/>
            <w:r>
              <w:t>Dometius</w:t>
            </w:r>
            <w:proofErr w:type="spellEnd"/>
            <w:r w:rsidRPr="004764BD">
              <w:t>,</w:t>
            </w:r>
          </w:p>
          <w:p w:rsidR="00AE23B4" w:rsidRDefault="00AE23B4" w:rsidP="003A059A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AE23B4" w:rsidRPr="004764BD" w:rsidRDefault="00AE23B4" w:rsidP="003A059A">
            <w:pPr>
              <w:pStyle w:val="EngHang"/>
            </w:pPr>
            <w:r w:rsidRPr="004764BD">
              <w:t>Pray to the Lord on our behalf,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>O our holy Roman fathers,</w:t>
            </w:r>
          </w:p>
          <w:p w:rsidR="00AE23B4" w:rsidRPr="004764BD" w:rsidRDefault="00AE23B4" w:rsidP="003A059A">
            <w:pPr>
              <w:pStyle w:val="EngHang"/>
            </w:pPr>
            <w:r w:rsidRPr="004764BD">
              <w:t xml:space="preserve">Maximus and </w:t>
            </w:r>
            <w:proofErr w:type="spellStart"/>
            <w:r w:rsidRPr="004764BD">
              <w:t>Domadios</w:t>
            </w:r>
            <w:proofErr w:type="spellEnd"/>
            <w:r w:rsidRPr="004764BD">
              <w:t>,</w:t>
            </w:r>
          </w:p>
          <w:p w:rsidR="00AE23B4" w:rsidRDefault="00AE23B4" w:rsidP="003A059A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2DC" w:rsidRDefault="002142DC" w:rsidP="00E83857">
      <w:pPr>
        <w:spacing w:after="0" w:line="240" w:lineRule="auto"/>
      </w:pPr>
      <w:r>
        <w:separator/>
      </w:r>
    </w:p>
  </w:endnote>
  <w:endnote w:type="continuationSeparator" w:id="0">
    <w:p w:rsidR="002142DC" w:rsidRDefault="002142D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2DC" w:rsidRDefault="002142DC" w:rsidP="00E83857">
      <w:pPr>
        <w:spacing w:after="0" w:line="240" w:lineRule="auto"/>
      </w:pPr>
      <w:r>
        <w:separator/>
      </w:r>
    </w:p>
  </w:footnote>
  <w:footnote w:type="continuationSeparator" w:id="0">
    <w:p w:rsidR="002142DC" w:rsidRDefault="002142DC" w:rsidP="00E83857">
      <w:pPr>
        <w:spacing w:after="0" w:line="240" w:lineRule="auto"/>
      </w:pPr>
      <w:r>
        <w:continuationSeparator/>
      </w:r>
    </w:p>
  </w:footnote>
  <w:footnote w:id="1">
    <w:p w:rsidR="00AE23B4" w:rsidRDefault="00AE23B4">
      <w:pPr>
        <w:pStyle w:val="footnote"/>
        <w:rPr>
          <w:ins w:id="1" w:author="Brett Slote" w:date="2011-07-21T18:57:00Z"/>
          <w:color w:val="FF0000"/>
          <w:rPrChange w:id="2" w:author="Brett Slote" w:date="2011-07-21T20:03:00Z">
            <w:rPr>
              <w:ins w:id="3" w:author="Brett Slote" w:date="2011-07-21T18:57:00Z"/>
            </w:rPr>
          </w:rPrChange>
        </w:rPr>
        <w:pPrChange w:id="4" w:author="Brett Slote" w:date="2011-07-21T20:03:00Z">
          <w:pPr>
            <w:pStyle w:val="FootnoteText"/>
          </w:pPr>
        </w:pPrChange>
      </w:pPr>
      <w:ins w:id="5" w:author="Brett Slote" w:date="2011-07-21T18:57:00Z">
        <w:r w:rsidRPr="00D60575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6" w:author="Brett Slote" w:date="2011-07-21T20:03:00Z">
              <w:rPr/>
            </w:rPrChange>
          </w:rPr>
          <w:t xml:space="preserve"> </w:t>
        </w:r>
        <w:proofErr w:type="gramStart"/>
        <w:r w:rsidRPr="000C2C94">
          <w:rPr>
            <w:color w:val="FF0000"/>
            <w:rPrChange w:id="7" w:author="Brett Slote" w:date="2011-07-21T20:03:00Z">
              <w:rPr/>
            </w:rPrChange>
          </w:rPr>
          <w:t>can</w:t>
        </w:r>
        <w:proofErr w:type="gramEnd"/>
        <w:r w:rsidRPr="000C2C94">
          <w:rPr>
            <w:color w:val="FF0000"/>
            <w:rPrChange w:id="8" w:author="Brett Slote" w:date="2011-07-21T20:03:00Z">
              <w:rPr/>
            </w:rPrChange>
          </w:rPr>
          <w:t xml:space="preserve"> also be stars of righteousness, which I think is more appropriate for ascetics, but the Arabic also has truth. </w:t>
        </w:r>
        <w:proofErr w:type="spellStart"/>
        <w:proofErr w:type="gramStart"/>
        <w:r w:rsidRPr="000C2C94">
          <w:rPr>
            <w:color w:val="FF0000"/>
            <w:rPrChange w:id="9" w:author="Brett Slote" w:date="2011-07-21T20:03:00Z">
              <w:rPr/>
            </w:rPrChange>
          </w:rPr>
          <w:t>Abouna</w:t>
        </w:r>
        <w:proofErr w:type="spellEnd"/>
        <w:r w:rsidRPr="000C2C94">
          <w:rPr>
            <w:color w:val="FF0000"/>
            <w:rPrChange w:id="10" w:author="Brett Slote" w:date="2011-07-21T20:03:00Z">
              <w:rPr/>
            </w:rPrChange>
          </w:rPr>
          <w:t>?</w:t>
        </w:r>
        <w:proofErr w:type="gramEnd"/>
      </w:ins>
    </w:p>
  </w:footnote>
  <w:footnote w:id="2">
    <w:p w:rsidR="00AE23B4" w:rsidRDefault="00AE23B4">
      <w:pPr>
        <w:pStyle w:val="FootnoteText"/>
      </w:pPr>
      <w:r>
        <w:rPr>
          <w:rStyle w:val="FootnoteReference"/>
        </w:rPr>
        <w:footnoteRef/>
      </w:r>
      <w:r>
        <w:t xml:space="preserve"> Or image</w:t>
      </w:r>
    </w:p>
  </w:footnote>
  <w:footnote w:id="3">
    <w:p w:rsidR="00AE23B4" w:rsidRDefault="00AE23B4">
      <w:pPr>
        <w:pStyle w:val="footnote"/>
        <w:rPr>
          <w:ins w:id="11" w:author="Brett Slote" w:date="2011-07-21T18:57:00Z"/>
        </w:rPr>
        <w:pPrChange w:id="12" w:author="Brett Slote" w:date="2011-07-21T20:03:00Z">
          <w:pPr>
            <w:pStyle w:val="FootnoteText"/>
          </w:pPr>
        </w:pPrChange>
      </w:pPr>
      <w:ins w:id="13" w:author="Brett Slote" w:date="2011-07-21T18:57:00Z">
        <w:r>
          <w:rPr>
            <w:rStyle w:val="FootnoteReference"/>
          </w:rPr>
          <w:footnoteRef/>
        </w:r>
        <w:r>
          <w:t xml:space="preserve"> I kept schema, because “form” or “image” or “figure”  sounds cheesy and incomplete</w:t>
        </w:r>
      </w:ins>
    </w:p>
  </w:footnote>
  <w:footnote w:id="4">
    <w:p w:rsidR="00AE23B4" w:rsidRDefault="00AE23B4">
      <w:pPr>
        <w:pStyle w:val="footnote"/>
        <w:rPr>
          <w:ins w:id="14" w:author="Brett Slote" w:date="2011-07-21T18:57:00Z"/>
        </w:rPr>
        <w:pPrChange w:id="15" w:author="Brett Slote" w:date="2011-07-21T20:03:00Z">
          <w:pPr>
            <w:pStyle w:val="FootnoteText"/>
          </w:pPr>
        </w:pPrChange>
      </w:pPr>
      <w:ins w:id="16" w:author="Brett Slote" w:date="2011-07-21T18:57:00Z">
        <w:r>
          <w:rPr>
            <w:rStyle w:val="FootnoteReference"/>
          </w:rPr>
          <w:footnoteRef/>
        </w:r>
        <w:r>
          <w:t xml:space="preserve"> Colossians 3:14</w:t>
        </w:r>
      </w:ins>
    </w:p>
  </w:footnote>
  <w:footnote w:id="5">
    <w:p w:rsidR="00AE23B4" w:rsidRDefault="00AE23B4">
      <w:pPr>
        <w:pStyle w:val="footnote"/>
        <w:rPr>
          <w:ins w:id="17" w:author="Brett Slote" w:date="2011-07-21T18:57:00Z"/>
        </w:rPr>
        <w:pPrChange w:id="18" w:author="Brett Slote" w:date="2011-07-21T20:03:00Z">
          <w:pPr>
            <w:pStyle w:val="FootnoteText"/>
          </w:pPr>
        </w:pPrChange>
      </w:pPr>
      <w:ins w:id="19" w:author="Brett Slote" w:date="2011-07-21T18:57:00Z">
        <w:r>
          <w:rPr>
            <w:rStyle w:val="FootnoteReference"/>
          </w:rPr>
          <w:footnoteRef/>
        </w:r>
        <w:r>
          <w:t xml:space="preserve"> Colossians 3:14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C47BC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80AF7-6109-4148-9C12-A7320FCA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90</cp:revision>
  <dcterms:created xsi:type="dcterms:W3CDTF">2014-11-04T15:28:00Z</dcterms:created>
  <dcterms:modified xsi:type="dcterms:W3CDTF">2015-10-01T12:41:00Z</dcterms:modified>
</cp:coreProperties>
</file>