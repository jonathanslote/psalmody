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B20857" w:rsidTr="00C2621F">
        <w:tc>
          <w:tcPr>
            <w:tcW w:w="1248" w:type="pct"/>
          </w:tcPr>
          <w:p w:rsidR="00B20857" w:rsidRDefault="00B20857" w:rsidP="001632C0">
            <w:pPr>
              <w:pStyle w:val="CopticVersemulti-line"/>
            </w:pPr>
            <w:bookmarkStart w:id="0" w:name="_GoBack" w:colFirst="2" w:colLast="2"/>
            <w:r>
              <w:t>Ⲁⲓⲛⲁⲩ ⲉ̀ⲟⲩⲁⲅⲅⲉⲗⲟⲥ ⲛ̀ⲟⲩⲱⲓⲛⲓ:</w:t>
            </w:r>
          </w:p>
          <w:p w:rsidR="00B20857" w:rsidRDefault="00B20857" w:rsidP="001632C0">
            <w:pPr>
              <w:pStyle w:val="CopticVersemulti-line"/>
            </w:pPr>
            <w:r>
              <w:t>ⲉ̀ⲧⲁϥⲓ̀ ⲉ̀ⲡⲉⲥⲏⲧ ⲉ̀ⲃⲟⲗ ϧⲉⲛ ⲧ̀ⲫⲉ:</w:t>
            </w:r>
          </w:p>
          <w:p w:rsidR="00B20857" w:rsidRDefault="00B20857" w:rsidP="001632C0">
            <w:pPr>
              <w:pStyle w:val="CopticVersemulti-line"/>
            </w:pPr>
            <w:r>
              <w:t>ⲉ̀ⲣⲉ ⲟⲩⲥⲫⲣⲁⲅⲓⲥ ⲛ̀ⲛⲟⲩⲃ:</w:t>
            </w:r>
          </w:p>
          <w:p w:rsidR="00B20857" w:rsidRPr="00C35319" w:rsidRDefault="00B20857" w:rsidP="001632C0">
            <w:pPr>
              <w:pStyle w:val="CopticHangingVerse"/>
            </w:pPr>
            <w:r>
              <w:t>ϧⲉⲛ ⲧⲉϥϫⲓϫ ⲛ̀ⲟⲩⲓ̀ⲛⲁⲙ.</w:t>
            </w:r>
          </w:p>
        </w:tc>
        <w:tc>
          <w:tcPr>
            <w:tcW w:w="1242" w:type="pct"/>
          </w:tcPr>
          <w:p w:rsidR="00B20857" w:rsidRDefault="00B20857" w:rsidP="008153EB">
            <w:r>
              <w:t>I saw an angel of light,</w:t>
            </w:r>
          </w:p>
          <w:p w:rsidR="00B20857" w:rsidRDefault="00B20857" w:rsidP="008153EB">
            <w:r>
              <w:t>Come down from heaven,</w:t>
            </w:r>
          </w:p>
          <w:p w:rsidR="00B20857" w:rsidRDefault="00B20857" w:rsidP="008153EB">
            <w:r>
              <w:t>And in his right hand,</w:t>
            </w:r>
          </w:p>
          <w:p w:rsidR="00B20857" w:rsidRPr="008153EB" w:rsidRDefault="00B20857" w:rsidP="008153EB">
            <w:r>
              <w:t>Was a golden seal.</w:t>
            </w:r>
          </w:p>
        </w:tc>
        <w:tc>
          <w:tcPr>
            <w:tcW w:w="1255" w:type="pct"/>
          </w:tcPr>
          <w:p w:rsidR="00B20857" w:rsidRDefault="00B20857" w:rsidP="001632C0">
            <w:pPr>
              <w:pStyle w:val="EngHang"/>
            </w:pPr>
            <w:r>
              <w:t>I saw an angel of light</w:t>
            </w:r>
          </w:p>
          <w:p w:rsidR="00B20857" w:rsidRDefault="00B20857" w:rsidP="001632C0">
            <w:pPr>
              <w:pStyle w:val="EngHang"/>
            </w:pPr>
            <w:r>
              <w:t>Come down from heaven—</w:t>
            </w:r>
          </w:p>
          <w:p w:rsidR="00B20857" w:rsidRDefault="00B20857" w:rsidP="001632C0">
            <w:pPr>
              <w:pStyle w:val="EngHang"/>
            </w:pPr>
            <w:r>
              <w:t>With a golden seal</w:t>
            </w:r>
          </w:p>
          <w:p w:rsidR="00B20857" w:rsidRDefault="00B20857" w:rsidP="001632C0">
            <w:pPr>
              <w:pStyle w:val="EngHangEnd"/>
            </w:pPr>
            <w:r>
              <w:t>In his right hand</w:t>
            </w:r>
            <w:r>
              <w:rPr>
                <w:rStyle w:val="FootnoteReference"/>
              </w:rPr>
              <w:footnoteReference w:id="1"/>
            </w:r>
            <w:r>
              <w:t>—</w:t>
            </w:r>
          </w:p>
        </w:tc>
        <w:tc>
          <w:tcPr>
            <w:tcW w:w="1255" w:type="pct"/>
          </w:tcPr>
          <w:p w:rsidR="00B20857" w:rsidRPr="004764BD" w:rsidRDefault="00B20857" w:rsidP="001632C0">
            <w:pPr>
              <w:pStyle w:val="EngHang"/>
            </w:pPr>
            <w:r w:rsidRPr="004764BD">
              <w:t>I saw an angel of light:</w:t>
            </w:r>
          </w:p>
          <w:p w:rsidR="00B20857" w:rsidRPr="004764BD" w:rsidRDefault="00B20857" w:rsidP="001632C0">
            <w:pPr>
              <w:pStyle w:val="EngHang"/>
            </w:pPr>
            <w:r w:rsidRPr="004764BD">
              <w:t>He came down from heaven;</w:t>
            </w:r>
          </w:p>
          <w:p w:rsidR="00B20857" w:rsidRPr="004764BD" w:rsidRDefault="00B20857" w:rsidP="001632C0">
            <w:pPr>
              <w:pStyle w:val="EngHang"/>
            </w:pPr>
            <w:r w:rsidRPr="004764BD">
              <w:t>There was a golden seal</w:t>
            </w:r>
          </w:p>
          <w:p w:rsidR="00B20857" w:rsidRDefault="00B20857" w:rsidP="001632C0">
            <w:pPr>
              <w:pStyle w:val="EngHangEnd"/>
            </w:pPr>
            <w:r w:rsidRPr="004764BD">
              <w:t>In his right hand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>,</w:t>
            </w:r>
          </w:p>
        </w:tc>
      </w:tr>
      <w:tr w:rsidR="00B20857" w:rsidTr="00C2621F">
        <w:tc>
          <w:tcPr>
            <w:tcW w:w="1248" w:type="pct"/>
          </w:tcPr>
          <w:p w:rsidR="00B20857" w:rsidRDefault="00B20857" w:rsidP="001632C0">
            <w:pPr>
              <w:pStyle w:val="CopticVersemulti-line"/>
            </w:pPr>
            <w:r>
              <w:t>Ⲉϥⲱϣ ⲉ̀ⲃⲟⲗ ⲉϥϫⲱ ⲙ̀ⲙⲟⲥ:</w:t>
            </w:r>
          </w:p>
          <w:p w:rsidR="00B20857" w:rsidRDefault="00B20857" w:rsidP="001632C0">
            <w:pPr>
              <w:pStyle w:val="CopticVersemulti-line"/>
            </w:pPr>
            <w:r>
              <w:t>Ϫⲉ ⲁ̀ⲛⲁⲩ ⲙ̀ⲡⲉⲣⲧⲁⲕⲟ ⲙ̀ⲡⲓⲕⲁϩⲓ:</w:t>
            </w:r>
          </w:p>
          <w:p w:rsidR="00B20857" w:rsidRDefault="00B20857" w:rsidP="001632C0">
            <w:pPr>
              <w:pStyle w:val="CopticVersemulti-line"/>
            </w:pPr>
            <w:r>
              <w:t>Ϣⲁⲛ̀ⲧⲟⲩⲧⲟⲃ ⲛ̀ⲛⲓⲉ̀ⲃⲓⲁⲓⲕ:</w:t>
            </w:r>
          </w:p>
          <w:p w:rsidR="00B20857" w:rsidRPr="00CF5919" w:rsidRDefault="00B20857" w:rsidP="001632C0">
            <w:pPr>
              <w:pStyle w:val="CopticHangingVerse"/>
            </w:pPr>
            <w:r>
              <w:t>ⲛ̀ⲧⲉ Ⲫϯ ϩⲓ ⲧⲟⲩⲧⲉϩⲛⲓ.</w:t>
            </w:r>
          </w:p>
        </w:tc>
        <w:tc>
          <w:tcPr>
            <w:tcW w:w="1242" w:type="pct"/>
          </w:tcPr>
          <w:p w:rsidR="00B20857" w:rsidRDefault="00B20857" w:rsidP="000448AC">
            <w:r>
              <w:t>Proclaiming and saying,</w:t>
            </w:r>
          </w:p>
          <w:p w:rsidR="00B20857" w:rsidRDefault="00B20857" w:rsidP="000448AC">
            <w:r>
              <w:t>“Look, do not harm the earth,</w:t>
            </w:r>
          </w:p>
          <w:p w:rsidR="00B20857" w:rsidRDefault="00B20857" w:rsidP="000448AC">
            <w:r>
              <w:t>Until the servants of God,</w:t>
            </w:r>
          </w:p>
          <w:p w:rsidR="00B20857" w:rsidRDefault="00B20857" w:rsidP="000448AC">
            <w:r>
              <w:t>Are sealed on their foreheads.”</w:t>
            </w:r>
          </w:p>
        </w:tc>
        <w:tc>
          <w:tcPr>
            <w:tcW w:w="1255" w:type="pct"/>
          </w:tcPr>
          <w:p w:rsidR="00B20857" w:rsidRDefault="00B20857" w:rsidP="001632C0">
            <w:pPr>
              <w:pStyle w:val="EngHang"/>
            </w:pPr>
            <w:r>
              <w:t>Proclaiming and saying,</w:t>
            </w:r>
          </w:p>
          <w:p w:rsidR="00B20857" w:rsidRDefault="00B20857" w:rsidP="001632C0">
            <w:pPr>
              <w:pStyle w:val="EngHang"/>
            </w:pPr>
            <w:r>
              <w:t>“Behold, harm not the earth,</w:t>
            </w:r>
          </w:p>
          <w:p w:rsidR="00B20857" w:rsidRDefault="00B20857" w:rsidP="001632C0">
            <w:pPr>
              <w:pStyle w:val="EngHang"/>
            </w:pPr>
            <w:r>
              <w:t>Until we seal the servants of God</w:t>
            </w:r>
          </w:p>
          <w:p w:rsidR="00B20857" w:rsidRPr="00AB2F8A" w:rsidRDefault="00B20857" w:rsidP="001632C0">
            <w:pPr>
              <w:pStyle w:val="EngHangEnd"/>
            </w:pPr>
            <w:r>
              <w:t>Upon their foreheads</w:t>
            </w:r>
            <w:r>
              <w:rPr>
                <w:rStyle w:val="FootnoteReference"/>
              </w:rPr>
              <w:footnoteReference w:id="3"/>
            </w:r>
            <w:r>
              <w:t>.”</w:t>
            </w:r>
          </w:p>
        </w:tc>
        <w:tc>
          <w:tcPr>
            <w:tcW w:w="1255" w:type="pct"/>
          </w:tcPr>
          <w:p w:rsidR="00B20857" w:rsidRPr="004764BD" w:rsidRDefault="00B20857" w:rsidP="001632C0">
            <w:pPr>
              <w:pStyle w:val="EngHang"/>
            </w:pPr>
            <w:r w:rsidRPr="004764BD">
              <w:t>Proclaiming and saying,</w:t>
            </w:r>
          </w:p>
          <w:p w:rsidR="00B20857" w:rsidRPr="004764BD" w:rsidRDefault="00B20857" w:rsidP="001632C0">
            <w:pPr>
              <w:pStyle w:val="EngHang"/>
            </w:pPr>
            <w:r w:rsidRPr="004764BD">
              <w:t>“Behold, hurt not the earth,</w:t>
            </w:r>
          </w:p>
          <w:p w:rsidR="00B20857" w:rsidRPr="004764BD" w:rsidRDefault="00B20857" w:rsidP="001632C0">
            <w:pPr>
              <w:pStyle w:val="EngHang"/>
            </w:pPr>
            <w:r w:rsidRPr="004764BD">
              <w:t>Until we seal the servants of God</w:t>
            </w:r>
          </w:p>
          <w:p w:rsidR="00B20857" w:rsidRDefault="00B20857" w:rsidP="001632C0">
            <w:pPr>
              <w:pStyle w:val="EngHangEnd"/>
            </w:pPr>
            <w:r w:rsidRPr="004764BD">
              <w:t>On their foreheads</w:t>
            </w:r>
            <w:r w:rsidRPr="004764BD">
              <w:rPr>
                <w:rStyle w:val="FootnoteReference"/>
              </w:rPr>
              <w:footnoteReference w:id="4"/>
            </w:r>
            <w:r w:rsidRPr="004764BD">
              <w:t>.”</w:t>
            </w:r>
          </w:p>
        </w:tc>
      </w:tr>
      <w:tr w:rsidR="00B20857" w:rsidTr="00C2621F">
        <w:tc>
          <w:tcPr>
            <w:tcW w:w="1248" w:type="pct"/>
          </w:tcPr>
          <w:p w:rsidR="00B20857" w:rsidRDefault="00B20857" w:rsidP="001632C0">
            <w:pPr>
              <w:pStyle w:val="CopticVersemulti-line"/>
            </w:pPr>
            <w:r>
              <w:t>Ⲁⲓⲥⲱⲧⲉⲛ ⲉ̀ⲧ̀ⲏ̀ⲡⲓ ⲛ̀ⲛⲏⲉ̀ⲧⲁⲩⲧⲟⲃⲟⲩ:</w:t>
            </w:r>
          </w:p>
          <w:p w:rsidR="00B20857" w:rsidRDefault="00B20857" w:rsidP="001632C0">
            <w:pPr>
              <w:pStyle w:val="CopticVersemulti-line"/>
            </w:pPr>
            <w:r>
              <w:t>ϧⲉⲛ ⲛⲉⲛϣⲏⲣⲓ ⲙ̀Ⲡⲓⲥ̀ⲣⲁⲏⲗ:</w:t>
            </w:r>
          </w:p>
          <w:p w:rsidR="00B20857" w:rsidRDefault="00B20857" w:rsidP="001632C0">
            <w:pPr>
              <w:pStyle w:val="CopticVersemulti-line"/>
            </w:pPr>
            <w:r>
              <w:t>ⲓⲥϫⲉⲛ Ⲣⲟⲩⲃⲏⲛ ϣⲁ Ⲃⲉⲛⲓⲁ̀ⲙⲓⲛ:</w:t>
            </w:r>
          </w:p>
          <w:p w:rsidR="00B20857" w:rsidRDefault="00B20857" w:rsidP="001632C0">
            <w:pPr>
              <w:pStyle w:val="CopticHangingVerse"/>
            </w:pPr>
            <w:r>
              <w:t>ⲙⲏⲧ ⲥ̀ⲛⲁⲩ ⲛ̀ϣⲟ ⲕⲁⲧⲁ ⲫⲩⲗⲏ.</w:t>
            </w:r>
          </w:p>
        </w:tc>
        <w:tc>
          <w:tcPr>
            <w:tcW w:w="1242" w:type="pct"/>
          </w:tcPr>
          <w:p w:rsidR="00B20857" w:rsidRDefault="00B20857" w:rsidP="00355077">
            <w:r>
              <w:t>And I heard the number of those who were sealed,</w:t>
            </w:r>
          </w:p>
          <w:p w:rsidR="00B20857" w:rsidRDefault="00B20857" w:rsidP="00355077">
            <w:r>
              <w:t>Form the children of Israel,</w:t>
            </w:r>
          </w:p>
          <w:p w:rsidR="00B20857" w:rsidRDefault="00B20857" w:rsidP="00355077">
            <w:r>
              <w:t>From Ruben to Benjamin,</w:t>
            </w:r>
          </w:p>
          <w:p w:rsidR="00B20857" w:rsidRDefault="00B20857" w:rsidP="00355077">
            <w:r>
              <w:t>Twelve thousand from each tribe.</w:t>
            </w:r>
          </w:p>
        </w:tc>
        <w:tc>
          <w:tcPr>
            <w:tcW w:w="1255" w:type="pct"/>
          </w:tcPr>
          <w:p w:rsidR="00B20857" w:rsidRDefault="00B20857" w:rsidP="001632C0">
            <w:pPr>
              <w:pStyle w:val="EngHang"/>
            </w:pPr>
            <w:r>
              <w:t>I heard the number of those who were sealed</w:t>
            </w:r>
          </w:p>
          <w:p w:rsidR="00B20857" w:rsidRDefault="00B20857" w:rsidP="001632C0">
            <w:pPr>
              <w:pStyle w:val="EngHang"/>
            </w:pPr>
            <w:r>
              <w:t>From the children of Israel,</w:t>
            </w:r>
          </w:p>
          <w:p w:rsidR="00B20857" w:rsidRDefault="00B20857" w:rsidP="001632C0">
            <w:pPr>
              <w:pStyle w:val="EngHang"/>
            </w:pPr>
            <w:r>
              <w:t>From Ruben to Benjamin:</w:t>
            </w:r>
          </w:p>
          <w:p w:rsidR="00B20857" w:rsidRPr="004B35B0" w:rsidRDefault="00B20857" w:rsidP="001632C0">
            <w:pPr>
              <w:pStyle w:val="EngHangEnd"/>
            </w:pPr>
            <w:r>
              <w:t>Twelve thousand from each tribe.</w:t>
            </w:r>
          </w:p>
        </w:tc>
        <w:tc>
          <w:tcPr>
            <w:tcW w:w="1255" w:type="pct"/>
          </w:tcPr>
          <w:p w:rsidR="00B20857" w:rsidRPr="004764BD" w:rsidRDefault="00B20857" w:rsidP="001632C0">
            <w:pPr>
              <w:pStyle w:val="EngHang"/>
            </w:pPr>
            <w:r w:rsidRPr="004764BD">
              <w:t>I heard the number of them which were sealed,</w:t>
            </w:r>
          </w:p>
          <w:p w:rsidR="00B20857" w:rsidRPr="004764BD" w:rsidRDefault="00B20857" w:rsidP="001632C0">
            <w:pPr>
              <w:pStyle w:val="EngHang"/>
            </w:pPr>
            <w:r w:rsidRPr="004764BD">
              <w:t>From the children of Israel,</w:t>
            </w:r>
          </w:p>
          <w:p w:rsidR="00B20857" w:rsidRPr="004764BD" w:rsidRDefault="00B20857" w:rsidP="001632C0">
            <w:pPr>
              <w:pStyle w:val="EngHang"/>
            </w:pPr>
            <w:r w:rsidRPr="004764BD">
              <w:t>From Reuben to Benjamin:</w:t>
            </w:r>
          </w:p>
          <w:p w:rsidR="00B20857" w:rsidRDefault="00B20857" w:rsidP="001632C0">
            <w:pPr>
              <w:pStyle w:val="EngHangEnd"/>
            </w:pPr>
            <w:r w:rsidRPr="004764BD">
              <w:t>Twelve thousand from every tribe.</w:t>
            </w:r>
          </w:p>
        </w:tc>
      </w:tr>
      <w:tr w:rsidR="00B20857" w:rsidTr="00C2621F">
        <w:tc>
          <w:tcPr>
            <w:tcW w:w="1248" w:type="pct"/>
          </w:tcPr>
          <w:p w:rsidR="00B20857" w:rsidRDefault="00B20857" w:rsidP="001632C0">
            <w:pPr>
              <w:pStyle w:val="CopticVersemulti-line"/>
            </w:pPr>
            <w:r>
              <w:t>Ⲁⲣⲓⲡ̀ⲣⲉⲥⲃⲉⲩⲓⲛ ⲉ̀ϩ̀ⲣⲏⲓ ⲉ̀ϫⲱⲛ:</w:t>
            </w:r>
          </w:p>
          <w:p w:rsidR="00B20857" w:rsidRDefault="00B20857" w:rsidP="001632C0">
            <w:pPr>
              <w:pStyle w:val="CopticVersemulti-line"/>
            </w:pPr>
            <w:r>
              <w:t>ⲱ̀ ⲡⲓϣⲉ ϩ̀ⲙⲉ ϥ̀ⲧⲟⲩ ⲛ̀ϣⲟ:</w:t>
            </w:r>
          </w:p>
          <w:p w:rsidR="00B20857" w:rsidRDefault="00B20857" w:rsidP="001632C0">
            <w:pPr>
              <w:pStyle w:val="CopticVersemulti-line"/>
            </w:pPr>
            <w:r>
              <w:t>ⲛⲉⲙ ⲡⲓⲡⲁⲣⲑⲉⲛⲟⲥ ⲛ̀ⲉⲩⲁⲅⲅⲉⲗⲓⲥⲧⲏⲥ:</w:t>
            </w:r>
          </w:p>
          <w:p w:rsidR="00B20857" w:rsidRDefault="00B20857" w:rsidP="001632C0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B20857" w:rsidRDefault="00B20857" w:rsidP="00511A3D">
            <w:r>
              <w:t>Intercede on our behalf,</w:t>
            </w:r>
          </w:p>
          <w:p w:rsidR="00B20857" w:rsidRDefault="00B20857" w:rsidP="00511A3D">
            <w:r>
              <w:t>O the One hundred and forty four thousand,</w:t>
            </w:r>
          </w:p>
          <w:p w:rsidR="00B20857" w:rsidRDefault="00B20857" w:rsidP="00511A3D">
            <w:r>
              <w:t>And the celibate Evangelist,</w:t>
            </w:r>
          </w:p>
          <w:p w:rsidR="00B20857" w:rsidRDefault="00B20857" w:rsidP="00511A3D">
            <w:r>
              <w:t>That He may forgive us our sins.</w:t>
            </w:r>
          </w:p>
        </w:tc>
        <w:tc>
          <w:tcPr>
            <w:tcW w:w="1255" w:type="pct"/>
          </w:tcPr>
          <w:p w:rsidR="00B20857" w:rsidRDefault="00B20857" w:rsidP="001632C0">
            <w:pPr>
              <w:pStyle w:val="EngHang"/>
            </w:pPr>
            <w:r>
              <w:t>Intercede on our behalf,</w:t>
            </w:r>
          </w:p>
          <w:p w:rsidR="00B20857" w:rsidRDefault="00B20857" w:rsidP="001632C0">
            <w:pPr>
              <w:pStyle w:val="EngHang"/>
            </w:pPr>
            <w:r>
              <w:t>O One hundred and forty-four thousand,</w:t>
            </w:r>
          </w:p>
          <w:p w:rsidR="00B20857" w:rsidRDefault="00B20857" w:rsidP="001632C0">
            <w:pPr>
              <w:pStyle w:val="EngHang"/>
            </w:pPr>
            <w:r>
              <w:t>And the celibate Evangelist,</w:t>
            </w:r>
          </w:p>
          <w:p w:rsidR="00B20857" w:rsidRDefault="00B20857" w:rsidP="001632C0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B20857" w:rsidRPr="004764BD" w:rsidRDefault="00B20857" w:rsidP="001632C0">
            <w:pPr>
              <w:pStyle w:val="EngHang"/>
            </w:pPr>
            <w:r w:rsidRPr="004764BD">
              <w:t>Intercede on our behalf,</w:t>
            </w:r>
          </w:p>
          <w:p w:rsidR="00B20857" w:rsidRPr="004764BD" w:rsidRDefault="00B20857" w:rsidP="001632C0">
            <w:pPr>
              <w:pStyle w:val="EngHang"/>
            </w:pPr>
            <w:r w:rsidRPr="004764BD">
              <w:t>O One hundred and forty-four thousand,</w:t>
            </w:r>
          </w:p>
          <w:p w:rsidR="00B20857" w:rsidRPr="004764BD" w:rsidRDefault="00B20857" w:rsidP="001632C0">
            <w:pPr>
              <w:pStyle w:val="EngHang"/>
            </w:pPr>
            <w:r w:rsidRPr="004764BD">
              <w:t>And the celibate evangelist</w:t>
            </w:r>
          </w:p>
          <w:p w:rsidR="00B20857" w:rsidRDefault="00B20857" w:rsidP="001632C0">
            <w:pPr>
              <w:pStyle w:val="EngHangEnd"/>
            </w:pPr>
            <w:r w:rsidRPr="004764BD">
              <w:t>That He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5D0" w:rsidRDefault="004855D0" w:rsidP="00E83857">
      <w:pPr>
        <w:spacing w:after="0" w:line="240" w:lineRule="auto"/>
      </w:pPr>
      <w:r>
        <w:separator/>
      </w:r>
    </w:p>
  </w:endnote>
  <w:endnote w:type="continuationSeparator" w:id="0">
    <w:p w:rsidR="004855D0" w:rsidRDefault="004855D0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Antonious Normal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5D0" w:rsidRDefault="004855D0" w:rsidP="00E83857">
      <w:pPr>
        <w:spacing w:after="0" w:line="240" w:lineRule="auto"/>
      </w:pPr>
      <w:r>
        <w:separator/>
      </w:r>
    </w:p>
  </w:footnote>
  <w:footnote w:type="continuationSeparator" w:id="0">
    <w:p w:rsidR="004855D0" w:rsidRDefault="004855D0" w:rsidP="00E83857">
      <w:pPr>
        <w:spacing w:after="0" w:line="240" w:lineRule="auto"/>
      </w:pPr>
      <w:r>
        <w:continuationSeparator/>
      </w:r>
    </w:p>
  </w:footnote>
  <w:footnote w:id="1">
    <w:p w:rsidR="00B20857" w:rsidRDefault="00B20857" w:rsidP="00073003">
      <w:pPr>
        <w:pStyle w:val="footnote"/>
      </w:pPr>
      <w:r>
        <w:rPr>
          <w:rStyle w:val="FootnoteReference"/>
        </w:rPr>
        <w:footnoteRef/>
      </w:r>
      <w:r>
        <w:t xml:space="preserve"> Revelation 7:2</w:t>
      </w:r>
    </w:p>
  </w:footnote>
  <w:footnote w:id="2">
    <w:p w:rsidR="00B20857" w:rsidRDefault="00B20857">
      <w:pPr>
        <w:pStyle w:val="footnote"/>
        <w:rPr>
          <w:ins w:id="1" w:author="Brett Slote" w:date="2011-07-19T17:27:00Z"/>
        </w:rPr>
        <w:pPrChange w:id="2" w:author="Brett Slote" w:date="2011-07-21T19:57:00Z">
          <w:pPr>
            <w:pStyle w:val="FootnoteText"/>
          </w:pPr>
        </w:pPrChange>
      </w:pPr>
      <w:ins w:id="3" w:author="Brett Slote" w:date="2011-07-19T17:27:00Z">
        <w:r>
          <w:rPr>
            <w:rStyle w:val="FootnoteReference"/>
          </w:rPr>
          <w:footnoteRef/>
        </w:r>
        <w:r>
          <w:t xml:space="preserve"> Revelations 7:2 has the word </w:t>
        </w:r>
        <w:proofErr w:type="spellStart"/>
        <w:r w:rsidRPr="000C2C94">
          <w:rPr>
            <w:rFonts w:ascii="CS Avva Shenouda" w:hAnsi="CS Avva Shenouda"/>
            <w:rPrChange w:id="4" w:author="Brett Slote" w:date="2011-07-21T19:57:00Z">
              <w:rPr>
                <w:rFonts w:ascii="Antonious Normal" w:hAnsi="Antonious Normal"/>
              </w:rPr>
            </w:rPrChange>
          </w:rPr>
          <w:t>vragic</w:t>
        </w:r>
        <w:proofErr w:type="spellEnd"/>
        <w:r>
          <w:rPr>
            <w:rFonts w:ascii="Antonious Normal" w:hAnsi="Antonious Normal"/>
          </w:rPr>
          <w:t xml:space="preserve"> </w:t>
        </w:r>
        <w:r w:rsidRPr="002225E0">
          <w:t>for seal</w:t>
        </w:r>
      </w:ins>
    </w:p>
  </w:footnote>
  <w:footnote w:id="3">
    <w:p w:rsidR="00B20857" w:rsidRDefault="00B20857" w:rsidP="00073003">
      <w:pPr>
        <w:pStyle w:val="footnote"/>
      </w:pPr>
      <w:r>
        <w:rPr>
          <w:rStyle w:val="FootnoteReference"/>
        </w:rPr>
        <w:footnoteRef/>
      </w:r>
      <w:r>
        <w:t xml:space="preserve"> Revelation 7:3</w:t>
      </w:r>
    </w:p>
  </w:footnote>
  <w:footnote w:id="4">
    <w:p w:rsidR="00B20857" w:rsidRDefault="00B20857">
      <w:pPr>
        <w:pStyle w:val="footnote"/>
        <w:rPr>
          <w:ins w:id="5" w:author="Brett Slote" w:date="2011-07-19T17:27:00Z"/>
        </w:rPr>
        <w:pPrChange w:id="6" w:author="Brett Slote" w:date="2011-07-21T19:57:00Z">
          <w:pPr>
            <w:pStyle w:val="FootnoteText"/>
          </w:pPr>
        </w:pPrChange>
      </w:pPr>
      <w:ins w:id="7" w:author="Brett Slote" w:date="2011-07-19T17:27:00Z">
        <w:r>
          <w:rPr>
            <w:rStyle w:val="FootnoteReference"/>
          </w:rPr>
          <w:footnoteRef/>
        </w:r>
        <w:r>
          <w:t xml:space="preserve"> Revelation 7:3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B2DCF"/>
    <w:rsid w:val="000D698E"/>
    <w:rsid w:val="00100F91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F06FB"/>
    <w:rsid w:val="004653B5"/>
    <w:rsid w:val="004855D0"/>
    <w:rsid w:val="004B35B0"/>
    <w:rsid w:val="004C621E"/>
    <w:rsid w:val="004D29FE"/>
    <w:rsid w:val="004E6C33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4006"/>
    <w:rsid w:val="008E456B"/>
    <w:rsid w:val="008F23F5"/>
    <w:rsid w:val="0093382B"/>
    <w:rsid w:val="00944FC7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A6660"/>
    <w:rsid w:val="00CB1FB2"/>
    <w:rsid w:val="00CD3E11"/>
    <w:rsid w:val="00CE4C0A"/>
    <w:rsid w:val="00CF22D0"/>
    <w:rsid w:val="00CF5919"/>
    <w:rsid w:val="00D03325"/>
    <w:rsid w:val="00D03418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F35C36"/>
    <w:rsid w:val="00F75D42"/>
    <w:rsid w:val="00F77515"/>
    <w:rsid w:val="00F87FF5"/>
    <w:rsid w:val="00F96819"/>
    <w:rsid w:val="00FA0A01"/>
    <w:rsid w:val="00FB77A0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D5D4E-044A-4E23-81B5-B6956983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70</cp:revision>
  <dcterms:created xsi:type="dcterms:W3CDTF">2014-11-04T15:28:00Z</dcterms:created>
  <dcterms:modified xsi:type="dcterms:W3CDTF">2015-08-30T02:07:00Z</dcterms:modified>
</cp:coreProperties>
</file>