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bookmarkStart w:id="0" w:name="_GoBack" w:colFirst="2" w:colLast="2"/>
            <w:r>
              <w:t>Ⲁⲡⲁⲕⲓⲣ ⲛⲉⲙ Ⲓⲱⲁⲛⲛⲏⲥ ⲛⲉϥⲥⲟⲛ:</w:t>
            </w:r>
          </w:p>
          <w:p w:rsidR="00347BE8" w:rsidRDefault="00347BE8" w:rsidP="00F10F1F">
            <w:pPr>
              <w:pStyle w:val="CopticVersemulti-line"/>
            </w:pPr>
            <w:r>
              <w:t>ⲛⲉⲙ ⲥⲱⲛⲓ ⲥ̀ⲛⲁⲩ (ⲃ̄) ⲉⲧⲥ̀ⲙⲁⲣⲱⲟⲩⲧ:</w:t>
            </w:r>
          </w:p>
          <w:p w:rsidR="00347BE8" w:rsidRDefault="00347BE8" w:rsidP="00F10F1F">
            <w:pPr>
              <w:pStyle w:val="CopticVersemulti-line"/>
            </w:pPr>
            <w:r>
              <w:t>ⲛⲓⲙⲁⲧⲟⲓ ⲛ̀ⲧⲉ Ⲡⲭ̄ⲥ̄:</w:t>
            </w:r>
          </w:p>
          <w:p w:rsidR="00347BE8" w:rsidRDefault="00347BE8" w:rsidP="00F10F1F">
            <w:pPr>
              <w:pStyle w:val="CopticHangingVerse"/>
            </w:pPr>
            <w:r>
              <w:t>ⲛⲁⲩⲙⲉⲓ ⲙ̀ⲙⲟϥ ⲉ̀ⲙⲁϣⲱ.</w:t>
            </w:r>
          </w:p>
        </w:tc>
        <w:tc>
          <w:tcPr>
            <w:tcW w:w="1242" w:type="pct"/>
          </w:tcPr>
          <w:p w:rsidR="00347BE8" w:rsidRDefault="00347BE8" w:rsidP="008153EB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Abakir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and his brother John,</w:t>
            </w:r>
          </w:p>
          <w:p w:rsidR="00347BE8" w:rsidRDefault="00347BE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And their blessed sisters,</w:t>
            </w:r>
          </w:p>
          <w:p w:rsidR="00347BE8" w:rsidRPr="003D51D7" w:rsidRDefault="00347BE8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soldiers of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Christ,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loved him very much.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proofErr w:type="spellStart"/>
            <w:r>
              <w:t>Apakir</w:t>
            </w:r>
            <w:proofErr w:type="spellEnd"/>
            <w:r>
              <w:t xml:space="preserve"> and his brother John,</w:t>
            </w:r>
          </w:p>
          <w:p w:rsidR="00347BE8" w:rsidRDefault="00347BE8" w:rsidP="00F10F1F">
            <w:pPr>
              <w:pStyle w:val="EngHang"/>
            </w:pPr>
            <w:r>
              <w:t>The soldiers of Christ,</w:t>
            </w:r>
          </w:p>
          <w:p w:rsidR="00347BE8" w:rsidRDefault="00347BE8" w:rsidP="00F10F1F">
            <w:pPr>
              <w:pStyle w:val="EngHang"/>
            </w:pPr>
            <w:r>
              <w:t>Loved him greatly,</w:t>
            </w:r>
          </w:p>
          <w:p w:rsidR="00347BE8" w:rsidRDefault="00347BE8" w:rsidP="00F10F1F">
            <w:pPr>
              <w:pStyle w:val="EngHangEnd"/>
            </w:pPr>
            <w:r>
              <w:t>With their two blessed sisters.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proofErr w:type="spellStart"/>
            <w:r w:rsidRPr="004764BD">
              <w:t>Apakir</w:t>
            </w:r>
            <w:proofErr w:type="spellEnd"/>
            <w:r w:rsidRPr="004764BD">
              <w:t xml:space="preserve"> and his brother John,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And their two blessed sisters,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The soldiers of Christ,</w:t>
            </w:r>
          </w:p>
          <w:p w:rsidR="00347BE8" w:rsidRDefault="00347BE8" w:rsidP="003D781E">
            <w:pPr>
              <w:pStyle w:val="EngHangEnd"/>
            </w:pPr>
            <w:r w:rsidRPr="004764BD">
              <w:t>Loved Him exceedingly.</w:t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r>
              <w:t>Ⲁⲩⲙⲟⲥϯ ⲙ̀ⲡⲓⲕⲟⲥⲙⲟⲥ ⲧⲏⲣϥ:</w:t>
            </w:r>
          </w:p>
          <w:p w:rsidR="00347BE8" w:rsidRDefault="00347BE8" w:rsidP="00F10F1F">
            <w:pPr>
              <w:pStyle w:val="CopticVersemulti-line"/>
            </w:pPr>
            <w:r>
              <w:t>ⲛⲉⲙ ⲛⲉϥⲭ̀ⲣⲏⲙⲁ ⲛⲉⲙ ⲡⲓⲡ̀ⲧⲏⲣϥ:</w:t>
            </w:r>
          </w:p>
          <w:p w:rsidR="00347BE8" w:rsidRDefault="00347BE8" w:rsidP="00F10F1F">
            <w:pPr>
              <w:pStyle w:val="CopticVersemulti-line"/>
            </w:pPr>
            <w:r>
              <w:t>ⲉⲑⲃⲉ ⲧⲟⲩⲁ̀ⲅⲁⲡⲏ ⲉ̀ⲧⲉⲛϩⲟⲧ:</w:t>
            </w:r>
          </w:p>
          <w:p w:rsidR="00347BE8" w:rsidRDefault="00347BE8" w:rsidP="00F10F1F">
            <w:pPr>
              <w:pStyle w:val="CopticHangingVerse"/>
            </w:pPr>
            <w:r>
              <w:t>ⲛⲉⲙ ⲛⲟⲩⲛⲁϩϯ ϧⲉⲛ Ⲡⲭ̄ⲥ̄.</w:t>
            </w:r>
          </w:p>
        </w:tc>
        <w:tc>
          <w:tcPr>
            <w:tcW w:w="1242" w:type="pct"/>
          </w:tcPr>
          <w:p w:rsidR="00347BE8" w:rsidRDefault="00347BE8" w:rsidP="000448AC">
            <w:r>
              <w:t>Because of their trusted love,</w:t>
            </w:r>
          </w:p>
          <w:p w:rsidR="00347BE8" w:rsidRDefault="00347BE8" w:rsidP="000448AC">
            <w:r>
              <w:t>And their faith in Christ,</w:t>
            </w:r>
          </w:p>
          <w:p w:rsidR="00347BE8" w:rsidRDefault="00347BE8" w:rsidP="000448AC">
            <w:r>
              <w:t>They hated the whole world,</w:t>
            </w:r>
          </w:p>
          <w:p w:rsidR="00347BE8" w:rsidRDefault="00347BE8" w:rsidP="000448AC">
            <w:r>
              <w:t>Its riches and all that is in it.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r>
              <w:t>They hated the whole world,</w:t>
            </w:r>
          </w:p>
          <w:p w:rsidR="00347BE8" w:rsidRDefault="00347BE8" w:rsidP="00F10F1F">
            <w:pPr>
              <w:pStyle w:val="EngHang"/>
            </w:pPr>
            <w:r>
              <w:t>Its wealth, and all that is in it,</w:t>
            </w:r>
          </w:p>
          <w:p w:rsidR="00347BE8" w:rsidRDefault="00347BE8" w:rsidP="00F10F1F">
            <w:pPr>
              <w:pStyle w:val="EngHang"/>
            </w:pPr>
            <w:r>
              <w:t>Because of their constant love</w:t>
            </w:r>
          </w:p>
          <w:p w:rsidR="00347BE8" w:rsidRDefault="00347BE8" w:rsidP="00F10F1F">
            <w:pPr>
              <w:pStyle w:val="EngHangEnd"/>
            </w:pPr>
            <w:r>
              <w:t>And their faith in Christ.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r w:rsidRPr="004764BD">
              <w:t>They hated the whole world,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And its wealth and all things,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Because of their constant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 xml:space="preserve"> love,</w:t>
            </w:r>
          </w:p>
          <w:p w:rsidR="00347BE8" w:rsidRDefault="00347BE8" w:rsidP="003D781E">
            <w:pPr>
              <w:pStyle w:val="EngHangEnd"/>
            </w:pPr>
            <w:r w:rsidRPr="004764BD">
              <w:t>And their faith in Christ.</w:t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r>
              <w:t>Ⲁⲩϣⲉⲡⲙ̀ⲕⲁϩ ϧⲉⲛ ⲛ̀ⲟⲩⲥⲱⲙⲁ:</w:t>
            </w:r>
          </w:p>
          <w:p w:rsidR="00347BE8" w:rsidRDefault="00347BE8" w:rsidP="00F10F1F">
            <w:pPr>
              <w:pStyle w:val="CopticVersemulti-line"/>
            </w:pPr>
            <w:r>
              <w:t>Ϩⲓⲧⲉⲛ ϩⲁⲛⲛⲓϣϯ ⲙ̀ⲃⲁⲥⲁⲛⲟⲥ:</w:t>
            </w:r>
          </w:p>
          <w:p w:rsidR="00347BE8" w:rsidRDefault="00347BE8" w:rsidP="00F10F1F">
            <w:pPr>
              <w:pStyle w:val="CopticVersemulti-line"/>
            </w:pPr>
            <w:r>
              <w:t>ⲉⲑⲃⲉ ⲫ̀ⲛⲁϩϯ ⲙ̀Ⲡⲭ̄ⲥ̄:</w:t>
            </w:r>
          </w:p>
          <w:p w:rsidR="00347BE8" w:rsidRDefault="00347BE8" w:rsidP="00F10F1F">
            <w:pPr>
              <w:pStyle w:val="CopticHangingVerse"/>
            </w:pPr>
            <w:r>
              <w:t>ⲙ̀ⲙⲟⲛ ⲧⲟⲩⲭⲁⲩⲁ̀ⲣⲟⲥ ⲙ̀ⲙⲱⲟⲩ.</w:t>
            </w:r>
          </w:p>
        </w:tc>
        <w:tc>
          <w:tcPr>
            <w:tcW w:w="1242" w:type="pct"/>
          </w:tcPr>
          <w:p w:rsidR="00347BE8" w:rsidRDefault="00347BE8" w:rsidP="00355077">
            <w:r>
              <w:t>They suffered in their bodies,</w:t>
            </w:r>
          </w:p>
          <w:p w:rsidR="00347BE8" w:rsidRDefault="00347BE8" w:rsidP="00355077">
            <w:r>
              <w:t>Many great afflictions,</w:t>
            </w:r>
          </w:p>
          <w:p w:rsidR="00347BE8" w:rsidRDefault="00347BE8" w:rsidP="00355077">
            <w:r>
              <w:t>Through the faith of Christ,</w:t>
            </w:r>
          </w:p>
          <w:p w:rsidR="00347BE8" w:rsidRDefault="00347BE8" w:rsidP="00355077">
            <w:r>
              <w:t>They did not surrender to them.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r>
              <w:t>They suffered great tortures</w:t>
            </w:r>
          </w:p>
          <w:p w:rsidR="00347BE8" w:rsidRDefault="00347BE8" w:rsidP="00F10F1F">
            <w:pPr>
              <w:pStyle w:val="EngHang"/>
            </w:pPr>
            <w:r>
              <w:t>In their bodies,</w:t>
            </w:r>
          </w:p>
          <w:p w:rsidR="00347BE8" w:rsidRDefault="00347BE8" w:rsidP="00F10F1F">
            <w:pPr>
              <w:pStyle w:val="EngHang"/>
            </w:pPr>
            <w:r>
              <w:t>But for the faith of Christ</w:t>
            </w:r>
          </w:p>
          <w:p w:rsidR="00347BE8" w:rsidRDefault="00347BE8" w:rsidP="00F10F1F">
            <w:pPr>
              <w:pStyle w:val="EngHangEnd"/>
            </w:pPr>
            <w:r>
              <w:t>They did not give in to them.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r w:rsidRPr="004764BD">
              <w:t>They suffered in their bodies,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Through great tortures,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For the faith of Christ,</w:t>
            </w:r>
          </w:p>
          <w:p w:rsidR="00347BE8" w:rsidRDefault="00347BE8" w:rsidP="003D781E">
            <w:pPr>
              <w:pStyle w:val="EngHangEnd"/>
            </w:pPr>
            <w:r w:rsidRPr="004764BD">
              <w:t>They did not surrender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 xml:space="preserve"> to them.</w:t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r>
              <w:t>Ⲁⲩϭⲓ ⲛ̀ϩⲁⲛⲭ̀ⲗⲟⲙ ⲛ̀ⲁ̀ⲧⲗⲱⲙ:</w:t>
            </w:r>
          </w:p>
          <w:p w:rsidR="00347BE8" w:rsidRDefault="00347BE8" w:rsidP="00F10F1F">
            <w:pPr>
              <w:pStyle w:val="CopticVersemulti-line"/>
            </w:pPr>
            <w:r>
              <w:t>ⲛ̀ⲧⲉ ϯⲙⲉⲧⲙⲁⲣⲧⲩⲣⲟⲥ:</w:t>
            </w:r>
          </w:p>
          <w:p w:rsidR="00347BE8" w:rsidRDefault="00347BE8" w:rsidP="00F10F1F">
            <w:pPr>
              <w:pStyle w:val="CopticVersemulti-line"/>
            </w:pPr>
            <w:r>
              <w:t>ⲁⲩⲉ̀ⲣϣⲁⲓ ⲛⲉⲙ ⲛⲏⲉ̄ⲑ̄ⲩ̄ ⲧⲏⲣⲟⲩ:</w:t>
            </w:r>
          </w:p>
          <w:p w:rsidR="00347BE8" w:rsidRDefault="00347BE8" w:rsidP="00F10F1F">
            <w:pPr>
              <w:pStyle w:val="CopticHangingVerse"/>
            </w:pPr>
            <w:r>
              <w:t>ϧⲉⲛ ⲧ̀ⲭⲱⲣⲁ ⲛ̀ⲧⲉ ⲛⲏⲉ̀ⲧⲱ̀ⲛϧ.</w:t>
            </w:r>
          </w:p>
        </w:tc>
        <w:tc>
          <w:tcPr>
            <w:tcW w:w="1242" w:type="pct"/>
          </w:tcPr>
          <w:p w:rsidR="00347BE8" w:rsidRDefault="00347BE8" w:rsidP="003D781E">
            <w:r>
              <w:t xml:space="preserve">They received unfading crowns, </w:t>
            </w:r>
          </w:p>
          <w:p w:rsidR="00347BE8" w:rsidRDefault="00347BE8" w:rsidP="003D781E">
            <w:r>
              <w:t>Of martyrdom,</w:t>
            </w:r>
          </w:p>
          <w:p w:rsidR="00347BE8" w:rsidRDefault="00347BE8" w:rsidP="003D781E">
            <w:r>
              <w:t>They celebrated with all the saints,</w:t>
            </w:r>
          </w:p>
          <w:p w:rsidR="00347BE8" w:rsidRDefault="00347BE8" w:rsidP="003D781E">
            <w:r>
              <w:t>In the land of the living.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r>
              <w:t>They received unfading crowns</w:t>
            </w:r>
          </w:p>
          <w:p w:rsidR="00347BE8" w:rsidRDefault="00347BE8" w:rsidP="00F10F1F">
            <w:pPr>
              <w:pStyle w:val="EngHang"/>
            </w:pPr>
            <w:r>
              <w:t>Of martyrdom,</w:t>
            </w:r>
          </w:p>
          <w:p w:rsidR="00347BE8" w:rsidRDefault="00347BE8" w:rsidP="00F10F1F">
            <w:pPr>
              <w:pStyle w:val="EngHang"/>
            </w:pPr>
            <w:r>
              <w:t>And they kept a feast with the holy ones,</w:t>
            </w:r>
          </w:p>
          <w:p w:rsidR="00347BE8" w:rsidRDefault="00347BE8" w:rsidP="00F10F1F">
            <w:pPr>
              <w:pStyle w:val="EngHangEnd"/>
            </w:pPr>
            <w:r>
              <w:t>In the region of the living.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r w:rsidRPr="004764BD">
              <w:t>They received unfading crowns,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Of martyrdom,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They kept a feast with all the holy,</w:t>
            </w:r>
          </w:p>
          <w:p w:rsidR="00347BE8" w:rsidRDefault="00347BE8" w:rsidP="003D781E">
            <w:pPr>
              <w:pStyle w:val="EngHangEnd"/>
            </w:pPr>
            <w:r w:rsidRPr="004764BD">
              <w:t>In the region of the living</w:t>
            </w:r>
            <w:r w:rsidRPr="004764BD">
              <w:rPr>
                <w:rStyle w:val="FootnoteReference"/>
              </w:rPr>
              <w:footnoteReference w:id="3"/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r>
              <w:t>Ⲭⲉⲣⲉ ⲛⲓⲥⲟⲛ ⲥ̀ⲛⲁⲩ (ⲃ̄) ⲉ̄ⲑ̄ⲩ̄:</w:t>
            </w:r>
          </w:p>
          <w:p w:rsidR="00347BE8" w:rsidRDefault="00347BE8" w:rsidP="00F10F1F">
            <w:pPr>
              <w:pStyle w:val="CopticVersemulti-line"/>
            </w:pPr>
            <w:r>
              <w:lastRenderedPageBreak/>
              <w:t>Ⲁⲡⲁⲕⲓⲣ ⲛⲉⲙ Ⲓⲱⲁⲛⲛⲏⲥ ⲛⲉϥⲥⲟⲛ:</w:t>
            </w:r>
          </w:p>
          <w:p w:rsidR="00347BE8" w:rsidRDefault="00347BE8" w:rsidP="00F10F1F">
            <w:pPr>
              <w:pStyle w:val="CopticVersemulti-line"/>
            </w:pPr>
            <w:r>
              <w:t>ⲭⲉⲣⲉ ⲥ̀ⲛⲁⲫ ⲙ̀ⲙⲁⲣⲧⲩⲣⲟⲥ:</w:t>
            </w:r>
          </w:p>
          <w:p w:rsidR="00347BE8" w:rsidRPr="003032D8" w:rsidRDefault="00347BE8" w:rsidP="00F10F1F">
            <w:pPr>
              <w:pStyle w:val="CopticHangingVerse"/>
            </w:pPr>
            <w:r>
              <w:t>ⲛⲓⲥⲏⲓⲛⲓ ⲙ̀ⲡ̀ⲛⲩⲙⲁⲧⲓⲕⲟⲛ.</w:t>
            </w:r>
          </w:p>
        </w:tc>
        <w:tc>
          <w:tcPr>
            <w:tcW w:w="1242" w:type="pct"/>
          </w:tcPr>
          <w:p w:rsidR="00347BE8" w:rsidRDefault="00347BE8" w:rsidP="009C1B45">
            <w:r>
              <w:lastRenderedPageBreak/>
              <w:t>Hail to the two holy brothers,</w:t>
            </w:r>
          </w:p>
          <w:p w:rsidR="00347BE8" w:rsidRDefault="00347BE8" w:rsidP="009C1B45">
            <w:proofErr w:type="spellStart"/>
            <w:r>
              <w:t>Abakir</w:t>
            </w:r>
            <w:proofErr w:type="spellEnd"/>
            <w:r>
              <w:t xml:space="preserve"> and his brother John,</w:t>
            </w:r>
          </w:p>
          <w:p w:rsidR="00347BE8" w:rsidRDefault="00347BE8" w:rsidP="009C1B45">
            <w:r>
              <w:lastRenderedPageBreak/>
              <w:t>Hail to the two martyrs,</w:t>
            </w:r>
          </w:p>
          <w:p w:rsidR="00347BE8" w:rsidRDefault="00347BE8" w:rsidP="009C1B45">
            <w:r>
              <w:t>The spiritual physicians.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r>
              <w:lastRenderedPageBreak/>
              <w:t xml:space="preserve">Hail to the two holy </w:t>
            </w:r>
            <w:proofErr w:type="spellStart"/>
            <w:r>
              <w:t>brothres</w:t>
            </w:r>
            <w:proofErr w:type="spellEnd"/>
            <w:r>
              <w:t>,</w:t>
            </w:r>
          </w:p>
          <w:p w:rsidR="00347BE8" w:rsidRDefault="00347BE8" w:rsidP="00F10F1F">
            <w:pPr>
              <w:pStyle w:val="EngHang"/>
            </w:pPr>
            <w:proofErr w:type="spellStart"/>
            <w:r>
              <w:lastRenderedPageBreak/>
              <w:t>Apakir</w:t>
            </w:r>
            <w:proofErr w:type="spellEnd"/>
            <w:r>
              <w:t>, and his brother John;</w:t>
            </w:r>
          </w:p>
          <w:p w:rsidR="00347BE8" w:rsidRDefault="00347BE8" w:rsidP="00F10F1F">
            <w:pPr>
              <w:pStyle w:val="EngHang"/>
            </w:pPr>
            <w:r>
              <w:t>Hail to the two martyrs,</w:t>
            </w:r>
          </w:p>
          <w:p w:rsidR="00347BE8" w:rsidRPr="004764BD" w:rsidRDefault="00347BE8" w:rsidP="00F10F1F">
            <w:pPr>
              <w:pStyle w:val="EngHangEnd"/>
            </w:pPr>
            <w:r>
              <w:t>The spiritual physicians.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r w:rsidRPr="004764BD">
              <w:lastRenderedPageBreak/>
              <w:t>Hail to the two holy brothers,</w:t>
            </w:r>
          </w:p>
          <w:p w:rsidR="00347BE8" w:rsidRPr="004764BD" w:rsidRDefault="00347BE8" w:rsidP="003D781E">
            <w:pPr>
              <w:pStyle w:val="EngHang"/>
            </w:pPr>
            <w:proofErr w:type="spellStart"/>
            <w:r w:rsidRPr="004764BD">
              <w:lastRenderedPageBreak/>
              <w:t>Apakir</w:t>
            </w:r>
            <w:proofErr w:type="spellEnd"/>
            <w:r w:rsidRPr="004764BD">
              <w:t>, and John his brother,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Hail to the two martyrs,</w:t>
            </w:r>
          </w:p>
          <w:p w:rsidR="00347BE8" w:rsidRDefault="00347BE8" w:rsidP="003D781E">
            <w:pPr>
              <w:pStyle w:val="EngHangEnd"/>
            </w:pPr>
            <w:r w:rsidRPr="004764BD">
              <w:t>The spiritual physicians.</w:t>
            </w:r>
          </w:p>
        </w:tc>
      </w:tr>
      <w:tr w:rsidR="00347BE8" w:rsidTr="00C2621F">
        <w:tc>
          <w:tcPr>
            <w:tcW w:w="1248" w:type="pct"/>
          </w:tcPr>
          <w:p w:rsidR="00347BE8" w:rsidRDefault="00347BE8" w:rsidP="00F10F1F">
            <w:pPr>
              <w:pStyle w:val="CopticVersemulti-line"/>
            </w:pPr>
            <w:r>
              <w:lastRenderedPageBreak/>
              <w:t>Ⲧⲱⲃϭ ⲙ̀Ⲡⲟ̄ⲥ̄ ⲉ̀ϩ̀ⲣⲏⲓ ⲉ̀ϫⲱⲛ:</w:t>
            </w:r>
          </w:p>
          <w:p w:rsidR="00347BE8" w:rsidRDefault="00347BE8" w:rsidP="00F10F1F">
            <w:pPr>
              <w:pStyle w:val="CopticVersemulti-line"/>
            </w:pPr>
            <w:r>
              <w:t>ⲱ̀ ⲛⲓⲁⲑⲗⲟⲫⲟⲣⲟⲥ ⲙ̀ⲙⲁⲣⲧⲩⲣⲟⲥ:</w:t>
            </w:r>
          </w:p>
          <w:p w:rsidR="00347BE8" w:rsidRDefault="00347BE8" w:rsidP="00F10F1F">
            <w:pPr>
              <w:pStyle w:val="CopticVersemulti-line"/>
            </w:pPr>
            <w:r>
              <w:t>Ⲁⲡⲁ Ⲕⲓⲣ ⲛⲉⲙ Ⲓⲱⲁⲛⲛⲏⲥ ⲡⲉϥⲥⲟⲛ:</w:t>
            </w:r>
          </w:p>
          <w:p w:rsidR="00347BE8" w:rsidRDefault="00347BE8" w:rsidP="00F10F1F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347BE8" w:rsidRDefault="00347BE8" w:rsidP="00511A3D">
            <w:r>
              <w:t>Pray to the Lord on our behalf,</w:t>
            </w:r>
          </w:p>
          <w:p w:rsidR="00347BE8" w:rsidRDefault="00347BE8" w:rsidP="00511A3D">
            <w:r>
              <w:t>O struggle mangled martyrs,</w:t>
            </w:r>
          </w:p>
          <w:p w:rsidR="00347BE8" w:rsidRDefault="00347BE8" w:rsidP="00511A3D">
            <w:proofErr w:type="spellStart"/>
            <w:r>
              <w:t>Abakir</w:t>
            </w:r>
            <w:proofErr w:type="spellEnd"/>
            <w:r>
              <w:t xml:space="preserve"> and his brother John,</w:t>
            </w:r>
          </w:p>
          <w:p w:rsidR="00347BE8" w:rsidRDefault="00347BE8" w:rsidP="00511A3D">
            <w:r>
              <w:t>That He may forgive us our sins.</w:t>
            </w:r>
          </w:p>
        </w:tc>
        <w:tc>
          <w:tcPr>
            <w:tcW w:w="1255" w:type="pct"/>
          </w:tcPr>
          <w:p w:rsidR="00347BE8" w:rsidRDefault="00347BE8" w:rsidP="00F10F1F">
            <w:pPr>
              <w:pStyle w:val="EngHang"/>
            </w:pPr>
            <w:r>
              <w:t>Pray to the Lord on our behalf,</w:t>
            </w:r>
          </w:p>
          <w:p w:rsidR="00347BE8" w:rsidRDefault="00347BE8" w:rsidP="00F10F1F">
            <w:pPr>
              <w:pStyle w:val="EngHang"/>
            </w:pPr>
            <w:r>
              <w:t>O struggle-bearers, the martyrs,</w:t>
            </w:r>
          </w:p>
          <w:p w:rsidR="00347BE8" w:rsidRDefault="00347BE8" w:rsidP="00F10F1F">
            <w:pPr>
              <w:pStyle w:val="EngHang"/>
            </w:pPr>
            <w:proofErr w:type="spellStart"/>
            <w:r>
              <w:t>Apakir</w:t>
            </w:r>
            <w:proofErr w:type="spellEnd"/>
            <w:r>
              <w:t xml:space="preserve"> and his brother John,</w:t>
            </w:r>
          </w:p>
          <w:p w:rsidR="00347BE8" w:rsidRDefault="00347BE8" w:rsidP="00F10F1F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347BE8" w:rsidRPr="004764BD" w:rsidRDefault="00347BE8" w:rsidP="003D781E">
            <w:pPr>
              <w:pStyle w:val="EngHang"/>
            </w:pPr>
            <w:r w:rsidRPr="004764BD">
              <w:t>Pray to the Lord on our behalf,</w:t>
            </w:r>
          </w:p>
          <w:p w:rsidR="00347BE8" w:rsidRPr="004764BD" w:rsidRDefault="00347BE8" w:rsidP="003D781E">
            <w:pPr>
              <w:pStyle w:val="EngHang"/>
            </w:pPr>
            <w:r w:rsidRPr="004764BD">
              <w:t>O struggle-bearers the martyrs,</w:t>
            </w:r>
          </w:p>
          <w:p w:rsidR="00347BE8" w:rsidRPr="004764BD" w:rsidRDefault="00347BE8" w:rsidP="003D781E">
            <w:pPr>
              <w:pStyle w:val="EngHang"/>
            </w:pPr>
            <w:proofErr w:type="spellStart"/>
            <w:r w:rsidRPr="004764BD">
              <w:t>Apakir</w:t>
            </w:r>
            <w:proofErr w:type="spellEnd"/>
            <w:r w:rsidRPr="004764BD">
              <w:t xml:space="preserve"> and his brother John,</w:t>
            </w:r>
          </w:p>
          <w:p w:rsidR="00347BE8" w:rsidRDefault="00347BE8" w:rsidP="003D781E">
            <w:pPr>
              <w:pStyle w:val="EngHangEnd"/>
            </w:pPr>
            <w:r w:rsidRPr="004764BD">
              <w:t>That he may forgive us our sins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9E" w:rsidRDefault="00CC3E9E" w:rsidP="00E83857">
      <w:pPr>
        <w:spacing w:after="0" w:line="240" w:lineRule="auto"/>
      </w:pPr>
      <w:r>
        <w:separator/>
      </w:r>
    </w:p>
  </w:endnote>
  <w:endnote w:type="continuationSeparator" w:id="0">
    <w:p w:rsidR="00CC3E9E" w:rsidRDefault="00CC3E9E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9E" w:rsidRDefault="00CC3E9E" w:rsidP="00E83857">
      <w:pPr>
        <w:spacing w:after="0" w:line="240" w:lineRule="auto"/>
      </w:pPr>
      <w:r>
        <w:separator/>
      </w:r>
    </w:p>
  </w:footnote>
  <w:footnote w:type="continuationSeparator" w:id="0">
    <w:p w:rsidR="00CC3E9E" w:rsidRDefault="00CC3E9E" w:rsidP="00E83857">
      <w:pPr>
        <w:spacing w:after="0" w:line="240" w:lineRule="auto"/>
      </w:pPr>
      <w:r>
        <w:continuationSeparator/>
      </w:r>
    </w:p>
  </w:footnote>
  <w:footnote w:id="1">
    <w:p w:rsidR="00347BE8" w:rsidRDefault="00347BE8">
      <w:pPr>
        <w:pStyle w:val="footnote"/>
        <w:rPr>
          <w:ins w:id="1" w:author="Brett Slote" w:date="2011-07-19T18:52:00Z"/>
        </w:rPr>
        <w:pPrChange w:id="2" w:author="Brett Slote" w:date="2011-07-21T20:00:00Z">
          <w:pPr>
            <w:pStyle w:val="FootnoteText"/>
          </w:pPr>
        </w:pPrChange>
      </w:pPr>
      <w:ins w:id="3" w:author="Brett Slote" w:date="2011-07-19T18:52:00Z">
        <w:r>
          <w:rPr>
            <w:rStyle w:val="FootnoteReference"/>
          </w:rPr>
          <w:footnoteRef/>
        </w:r>
        <w:r>
          <w:t xml:space="preserve"> Literally “faithful” but using “faith” in next line</w:t>
        </w:r>
      </w:ins>
    </w:p>
  </w:footnote>
  <w:footnote w:id="2">
    <w:p w:rsidR="00347BE8" w:rsidRDefault="00347BE8">
      <w:pPr>
        <w:pStyle w:val="footnote"/>
        <w:rPr>
          <w:ins w:id="4" w:author="Brett Slote" w:date="2011-07-19T18:52:00Z"/>
          <w:color w:val="FF0000"/>
        </w:rPr>
        <w:pPrChange w:id="5" w:author="Brett Slote" w:date="2011-07-21T20:00:00Z">
          <w:pPr>
            <w:pStyle w:val="FootnoteText"/>
          </w:pPr>
        </w:pPrChange>
      </w:pPr>
      <w:ins w:id="6" w:author="Brett Slote" w:date="2011-07-19T18:52:00Z">
        <w:r w:rsidRPr="00497994">
          <w:rPr>
            <w:rStyle w:val="FootnoteReference"/>
            <w:color w:val="FF0000"/>
          </w:rPr>
          <w:footnoteRef/>
        </w:r>
        <w:r w:rsidRPr="00497994">
          <w:rPr>
            <w:color w:val="FF0000"/>
          </w:rPr>
          <w:t xml:space="preserve"> Need to look up </w:t>
        </w:r>
        <w:r w:rsidRPr="00497994">
          <w:rPr>
            <w:rFonts w:ascii="Antonious Normal" w:hAnsi="Antonious Normal"/>
            <w:color w:val="FF0000"/>
          </w:rPr>
          <w:t>,</w:t>
        </w:r>
        <w:proofErr w:type="spellStart"/>
        <w:r w:rsidRPr="00497994">
          <w:rPr>
            <w:rFonts w:ascii="Antonious Normal" w:hAnsi="Antonious Normal"/>
            <w:color w:val="FF0000"/>
          </w:rPr>
          <w:t>auaroc</w:t>
        </w:r>
        <w:proofErr w:type="spellEnd"/>
      </w:ins>
    </w:p>
  </w:footnote>
  <w:footnote w:id="3">
    <w:p w:rsidR="00347BE8" w:rsidRDefault="00347BE8">
      <w:pPr>
        <w:pStyle w:val="footnote"/>
        <w:rPr>
          <w:ins w:id="7" w:author="Brett Slote" w:date="2011-07-19T18:53:00Z"/>
          <w:color w:val="FF0000"/>
        </w:rPr>
        <w:pPrChange w:id="8" w:author="Brett Slote" w:date="2011-07-21T20:00:00Z">
          <w:pPr>
            <w:pStyle w:val="FootnoteText"/>
          </w:pPr>
        </w:pPrChange>
      </w:pPr>
      <w:ins w:id="9" w:author="Brett Slote" w:date="2011-07-19T18:53:00Z">
        <w:r w:rsidRPr="00497994">
          <w:rPr>
            <w:rStyle w:val="FootnoteReference"/>
            <w:color w:val="FF0000"/>
          </w:rPr>
          <w:footnoteRef/>
        </w:r>
        <w:r w:rsidRPr="00497994">
          <w:rPr>
            <w:color w:val="FF0000"/>
          </w:rPr>
          <w:t xml:space="preserve"> Need to know why </w:t>
        </w:r>
        <w:proofErr w:type="spellStart"/>
        <w:r w:rsidRPr="00497994">
          <w:rPr>
            <w:color w:val="FF0000"/>
          </w:rPr>
          <w:t>Abouna</w:t>
        </w:r>
        <w:proofErr w:type="spellEnd"/>
        <w:r w:rsidRPr="00497994">
          <w:rPr>
            <w:color w:val="FF0000"/>
          </w:rPr>
          <w:t xml:space="preserve"> says “in the region of the living”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4BA"/>
    <w:rsid w:val="002817B9"/>
    <w:rsid w:val="002877E3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47BE8"/>
    <w:rsid w:val="00355077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60366F"/>
    <w:rsid w:val="00616C4C"/>
    <w:rsid w:val="00633049"/>
    <w:rsid w:val="00643221"/>
    <w:rsid w:val="00643C9E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12AB"/>
    <w:rsid w:val="009B2B22"/>
    <w:rsid w:val="009B4F64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A67F4"/>
    <w:rsid w:val="00CB1FB2"/>
    <w:rsid w:val="00CB30AC"/>
    <w:rsid w:val="00CC3E9E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50BD"/>
    <w:rsid w:val="00D96341"/>
    <w:rsid w:val="00DC6FFA"/>
    <w:rsid w:val="00DC7B02"/>
    <w:rsid w:val="00E11AD4"/>
    <w:rsid w:val="00E1201F"/>
    <w:rsid w:val="00E16614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75A6"/>
    <w:rsid w:val="00ED798C"/>
    <w:rsid w:val="00EE0BC8"/>
    <w:rsid w:val="00EE23BF"/>
    <w:rsid w:val="00EE2DF2"/>
    <w:rsid w:val="00EE53B1"/>
    <w:rsid w:val="00EE6E0B"/>
    <w:rsid w:val="00EF0119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B6BA8-5698-4A40-81CE-4B4B834FC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2014-11-04T15:28:00Z</dcterms:created>
  <dcterms:modified xsi:type="dcterms:W3CDTF">2015-09-14T12:25:00Z</dcterms:modified>
</cp:coreProperties>
</file>