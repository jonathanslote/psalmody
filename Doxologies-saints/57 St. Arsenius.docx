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bookmarkStart w:id="0" w:name="_GoBack" w:colFirst="0" w:colLast="0"/>
            <w:r>
              <w:t>Ⲁⲣⲥⲉⲛⲓⲟⲥ ⲡⲓⲛⲓϣϯ ⲛ̀ⲥⲁϧ:</w:t>
            </w:r>
          </w:p>
          <w:p w:rsidR="00E243E0" w:rsidRDefault="00E243E0" w:rsidP="003A059A">
            <w:pPr>
              <w:pStyle w:val="CopticVersemulti-line"/>
            </w:pPr>
            <w:r>
              <w:t>ⲁϥⲭⲱ ⲙ̀ⲡⲓⲕⲟⲥⲙⲟⲥ ⲧⲏⲣϥ ⲛ̀ⲥⲱϥ:</w:t>
            </w:r>
          </w:p>
          <w:p w:rsidR="00E243E0" w:rsidRDefault="00E243E0" w:rsidP="003A059A">
            <w:pPr>
              <w:pStyle w:val="CopticVersemulti-line"/>
            </w:pPr>
            <w:r>
              <w:t>ⲛⲉⲙ ⲡⲉϥⲱ̀ⲟⲩ ⲉⲑⲛⲁⲧⲁⲕⲟ:</w:t>
            </w:r>
          </w:p>
          <w:p w:rsidR="00E243E0" w:rsidRPr="00C35319" w:rsidRDefault="00E243E0" w:rsidP="003A059A">
            <w:pPr>
              <w:pStyle w:val="CopticHangingVerse"/>
            </w:pPr>
            <w:r>
              <w:t>ⲁϥⲥⲱⲧⲉⲙ ⲛⲉⲙ ϯⲥ̀ⲙⲏ ⲛ̀ⲛⲟⲩϯ.</w:t>
            </w:r>
          </w:p>
        </w:tc>
        <w:tc>
          <w:tcPr>
            <w:tcW w:w="1242" w:type="pct"/>
          </w:tcPr>
          <w:p w:rsidR="00E243E0" w:rsidRDefault="00E243E0" w:rsidP="008153EB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Arsenius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great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treacher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E243E0" w:rsidRDefault="00E243E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Left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behild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whole world,</w:t>
            </w:r>
          </w:p>
          <w:p w:rsidR="00E243E0" w:rsidRDefault="00E243E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its corruptible glory,</w:t>
            </w:r>
          </w:p>
          <w:p w:rsidR="00E243E0" w:rsidRPr="005A5D76" w:rsidRDefault="00E243E0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heard the divine voice.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proofErr w:type="spellStart"/>
            <w:r w:rsidRPr="004764BD">
              <w:t>Arsenious</w:t>
            </w:r>
            <w:proofErr w:type="spellEnd"/>
            <w:r w:rsidRPr="004764BD">
              <w:t xml:space="preserve"> the great teacher,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 xml:space="preserve">Renounced the </w:t>
            </w:r>
            <w:r>
              <w:t>whole</w:t>
            </w:r>
            <w:r w:rsidRPr="004764BD">
              <w:t xml:space="preserve"> world,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 xml:space="preserve">And </w:t>
            </w:r>
            <w:r>
              <w:t>its</w:t>
            </w:r>
            <w:r w:rsidRPr="004764BD">
              <w:t xml:space="preserve"> perishable glory,</w:t>
            </w:r>
          </w:p>
          <w:p w:rsidR="00E243E0" w:rsidRDefault="00E243E0" w:rsidP="003A059A">
            <w:pPr>
              <w:pStyle w:val="EngHangEnd"/>
            </w:pPr>
            <w:r w:rsidRPr="004764BD">
              <w:t>And listened to the Divine voice: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proofErr w:type="spellStart"/>
            <w:r w:rsidRPr="004764BD">
              <w:t>Arsenious</w:t>
            </w:r>
            <w:proofErr w:type="spellEnd"/>
            <w:r w:rsidRPr="004764BD">
              <w:t xml:space="preserve"> the great teacher,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Renounced the entire world,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And his perishable glory,</w:t>
            </w:r>
          </w:p>
          <w:p w:rsidR="00E243E0" w:rsidRDefault="00E243E0" w:rsidP="003A059A">
            <w:pPr>
              <w:pStyle w:val="EngHangEnd"/>
            </w:pPr>
            <w:r w:rsidRPr="004764BD">
              <w:t>And listened to the Divine voice: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r>
              <w:t>Ϫⲉ ⲫⲱⲧ ⲉ̀ⲃⲟⲗ ϩⲁ ⲛⲓⲣⲱⲙⲓ:</w:t>
            </w:r>
          </w:p>
          <w:p w:rsidR="00E243E0" w:rsidRDefault="00E243E0" w:rsidP="003A059A">
            <w:pPr>
              <w:pStyle w:val="CopticVersemulti-line"/>
            </w:pPr>
            <w:r>
              <w:t>ⲉⲕⲉ̀ⲛⲟϩⲉⲙ ⲛ̀ⲧⲉⲕⲯⲩⲭⲏ:</w:t>
            </w:r>
          </w:p>
          <w:p w:rsidR="00E243E0" w:rsidRDefault="00E243E0" w:rsidP="003A059A">
            <w:pPr>
              <w:pStyle w:val="CopticVersemulti-line"/>
            </w:pPr>
            <w:r>
              <w:t>Ⲁⲣⲉⲥⲛⲓⲟⲥ ⲁϥϩⲱⲗ ⲉ̀ⲡ̀ϣⲁϥⲉ:</w:t>
            </w:r>
          </w:p>
          <w:p w:rsidR="00E243E0" w:rsidRPr="00CF5919" w:rsidRDefault="00E243E0" w:rsidP="003A059A">
            <w:pPr>
              <w:pStyle w:val="CopticHangingVerse"/>
            </w:pPr>
            <w:r>
              <w:t>ⲁϥϣⲉⲡϧⲓⲥⲓ ⲉ̀ⲙⲁϣⲱ ⲉⲑⲃⲉ Ⲡⲓⲭ̀ⲣⲓⲥⲧⲟⲥ.</w:t>
            </w:r>
          </w:p>
        </w:tc>
        <w:tc>
          <w:tcPr>
            <w:tcW w:w="1242" w:type="pct"/>
          </w:tcPr>
          <w:p w:rsidR="00E243E0" w:rsidRDefault="00E243E0" w:rsidP="000448AC">
            <w:r>
              <w:t>“Flee from the people,</w:t>
            </w:r>
          </w:p>
          <w:p w:rsidR="00E243E0" w:rsidRDefault="00E243E0" w:rsidP="000448AC">
            <w:r>
              <w:t>To save your soul,”</w:t>
            </w:r>
          </w:p>
          <w:p w:rsidR="00E243E0" w:rsidRDefault="00E243E0" w:rsidP="000448AC">
            <w:proofErr w:type="spellStart"/>
            <w:r>
              <w:t>Arsanius</w:t>
            </w:r>
            <w:proofErr w:type="spellEnd"/>
            <w:r>
              <w:t xml:space="preserve"> went to the wilderness,</w:t>
            </w:r>
          </w:p>
          <w:p w:rsidR="00E243E0" w:rsidRDefault="00E243E0" w:rsidP="000448AC">
            <w:r>
              <w:t>And endured pains for Christ’s sake.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“Flee from men,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And you will save your soul</w:t>
            </w:r>
            <w:r>
              <w:t>.</w:t>
            </w:r>
            <w:r w:rsidRPr="004764BD">
              <w:t>”</w:t>
            </w:r>
          </w:p>
          <w:p w:rsidR="00E243E0" w:rsidRPr="004764BD" w:rsidRDefault="00E243E0" w:rsidP="003A059A">
            <w:pPr>
              <w:pStyle w:val="EngHang"/>
            </w:pPr>
            <w:proofErr w:type="spellStart"/>
            <w:r>
              <w:t>Arsenious</w:t>
            </w:r>
            <w:proofErr w:type="spellEnd"/>
            <w:r>
              <w:t xml:space="preserve"> fled</w:t>
            </w:r>
            <w:r w:rsidRPr="004764BD">
              <w:t xml:space="preserve"> to the wilderness,</w:t>
            </w:r>
          </w:p>
          <w:p w:rsidR="00E243E0" w:rsidRDefault="00E243E0" w:rsidP="003A059A">
            <w:pPr>
              <w:pStyle w:val="EngHangEnd"/>
            </w:pPr>
            <w:r>
              <w:t>And</w:t>
            </w:r>
            <w:r w:rsidRPr="004764BD">
              <w:t xml:space="preserve"> suffered greatly for the sake of Christ.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“Flee from men,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And you will save your soul”</w:t>
            </w:r>
          </w:p>
          <w:p w:rsidR="00E243E0" w:rsidRPr="004764BD" w:rsidRDefault="00E243E0" w:rsidP="003A059A">
            <w:pPr>
              <w:pStyle w:val="EngHang"/>
            </w:pPr>
            <w:proofErr w:type="spellStart"/>
            <w:r w:rsidRPr="004764BD">
              <w:t>Arsenious</w:t>
            </w:r>
            <w:proofErr w:type="spellEnd"/>
            <w:r w:rsidRPr="004764BD">
              <w:t xml:space="preserve"> flew to the wilderness,</w:t>
            </w:r>
          </w:p>
          <w:p w:rsidR="00E243E0" w:rsidRDefault="00E243E0" w:rsidP="003A059A">
            <w:pPr>
              <w:pStyle w:val="EngHangEnd"/>
            </w:pPr>
            <w:r w:rsidRPr="004764BD">
              <w:t>He suffered greatly for the sake of Christ.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r>
              <w:t>Ⲁ ⲡⲉⲕⲥ̀ⲑⲟⲓⲛⲟⲩϥⲓ ϣⲱϣ ⲉ̀ⲃⲟⲗ:</w:t>
            </w:r>
          </w:p>
          <w:p w:rsidR="00E243E0" w:rsidRDefault="00E243E0" w:rsidP="003A059A">
            <w:pPr>
              <w:pStyle w:val="CopticVersemulti-line"/>
            </w:pPr>
            <w:r>
              <w:t>ⲁ̀ ⲡⲉⲕⲥⲱⲓⲧ ⲥⲱⲣ ⲉ̀ⲃⲟⲗ:</w:t>
            </w:r>
          </w:p>
          <w:p w:rsidR="00E243E0" w:rsidRDefault="00E243E0" w:rsidP="003A059A">
            <w:pPr>
              <w:pStyle w:val="CopticVersemulti-line"/>
            </w:pPr>
            <w:r>
              <w:t>ⲉⲑⲃⲉ ⲛⲉⲕϣ̀ⲗⲏⲗ ⲉⲑⲙⲏⲛ ⲉ̀ⲃⲟⲗ:</w:t>
            </w:r>
          </w:p>
          <w:p w:rsidR="00E243E0" w:rsidRDefault="00E243E0" w:rsidP="003A059A">
            <w:pPr>
              <w:pStyle w:val="CopticHangingVerse"/>
            </w:pPr>
            <w:r>
              <w:t>ⲡⲉⲕⲭⲁⲣⲱϥ ⲛⲉⲙ ⲛⲉⲕⲉⲣⲙⲱⲟⲩⲓ̀.</w:t>
            </w:r>
          </w:p>
        </w:tc>
        <w:tc>
          <w:tcPr>
            <w:tcW w:w="1242" w:type="pct"/>
          </w:tcPr>
          <w:p w:rsidR="00E243E0" w:rsidRDefault="00E243E0" w:rsidP="00355077">
            <w:r>
              <w:t>Your incense spread,</w:t>
            </w:r>
          </w:p>
          <w:p w:rsidR="00E243E0" w:rsidRDefault="00E243E0" w:rsidP="00355077">
            <w:r>
              <w:t>And your remembrance renown,</w:t>
            </w:r>
          </w:p>
          <w:p w:rsidR="00E243E0" w:rsidRDefault="00E243E0" w:rsidP="00355077">
            <w:r>
              <w:t>Because of your constant prayers,</w:t>
            </w:r>
          </w:p>
          <w:p w:rsidR="00E243E0" w:rsidRDefault="00E243E0" w:rsidP="00355077">
            <w:r>
              <w:t>And your silence and tears.</w:t>
            </w:r>
          </w:p>
        </w:tc>
        <w:tc>
          <w:tcPr>
            <w:tcW w:w="1255" w:type="pct"/>
          </w:tcPr>
          <w:p w:rsidR="00E243E0" w:rsidRDefault="00E243E0" w:rsidP="003A059A">
            <w:pPr>
              <w:pStyle w:val="EngHang"/>
            </w:pPr>
            <w:r>
              <w:t>With silence and tears,</w:t>
            </w:r>
          </w:p>
          <w:p w:rsidR="00E243E0" w:rsidRDefault="00E243E0" w:rsidP="003A059A">
            <w:pPr>
              <w:pStyle w:val="EngHang"/>
            </w:pPr>
            <w:r>
              <w:t>Your continual prayers</w:t>
            </w:r>
          </w:p>
          <w:p w:rsidR="00E243E0" w:rsidRPr="004764BD" w:rsidRDefault="00E243E0" w:rsidP="003A059A">
            <w:pPr>
              <w:pStyle w:val="EngHang"/>
            </w:pPr>
            <w:r>
              <w:t>Spread like fragrant incense</w:t>
            </w:r>
            <w:r w:rsidRPr="004764BD">
              <w:t xml:space="preserve">, </w:t>
            </w:r>
          </w:p>
          <w:p w:rsidR="00E243E0" w:rsidRDefault="00E243E0" w:rsidP="00B03EF8">
            <w:pPr>
              <w:pStyle w:val="EngHang"/>
            </w:pPr>
            <w:r>
              <w:t>And so has your fame.</w:t>
            </w:r>
          </w:p>
          <w:p w:rsidR="00E243E0" w:rsidRDefault="00E243E0" w:rsidP="003A059A">
            <w:pPr>
              <w:pStyle w:val="EngHangEnd"/>
            </w:pP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 xml:space="preserve">Your fragrance has dispersed, 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Your fame promulgated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Because of your continual prayers,</w:t>
            </w:r>
          </w:p>
          <w:p w:rsidR="00E243E0" w:rsidRDefault="00E243E0" w:rsidP="003A059A">
            <w:pPr>
              <w:pStyle w:val="EngHangEnd"/>
            </w:pPr>
            <w:r w:rsidRPr="004764BD">
              <w:t>Your silence and your tears.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r>
              <w:t>Ⲛⲓⲭⲟⲣⲟⲥ ⲛ̀ⲛⲓⲙⲟⲛⲁⲭⲟⲥ:</w:t>
            </w:r>
          </w:p>
          <w:p w:rsidR="00E243E0" w:rsidRDefault="00E243E0" w:rsidP="003A059A">
            <w:pPr>
              <w:pStyle w:val="CopticVersemulti-line"/>
            </w:pPr>
            <w:r>
              <w:t>ⲛⲉⲙ ⲛⲏⲉⲑⲟⲩⲁⲃ ⲧⲏⲣⲟⲩ ⲉⲩⲥⲟⲡ:</w:t>
            </w:r>
          </w:p>
          <w:p w:rsidR="00E243E0" w:rsidRDefault="00E243E0" w:rsidP="003A059A">
            <w:pPr>
              <w:pStyle w:val="CopticVersemulti-line"/>
            </w:pPr>
            <w:r>
              <w:t>ⲥⲉϣⲟⲩϣⲟⲩ ⲙ̀ⲙⲱⲟⲩ ϩⲓϫⲉⲛ ⲛⲓϧⲓⲥⲓ:</w:t>
            </w:r>
          </w:p>
          <w:p w:rsidR="00E243E0" w:rsidRDefault="00E243E0" w:rsidP="003A059A">
            <w:pPr>
              <w:pStyle w:val="CopticHangingVerse"/>
            </w:pPr>
            <w:r>
              <w:t>ⲉ̀ⲧⲁⲕϣⲟⲡⲟⲩ ⲉⲑⲃⲉ Ⲡⲓⲭ̀ⲣⲓⲥⲧⲟⲥ.</w:t>
            </w:r>
          </w:p>
        </w:tc>
        <w:tc>
          <w:tcPr>
            <w:tcW w:w="1242" w:type="pct"/>
          </w:tcPr>
          <w:p w:rsidR="00E243E0" w:rsidRDefault="00E243E0" w:rsidP="00511A3D">
            <w:r>
              <w:t>The chorus of the monks,</w:t>
            </w:r>
          </w:p>
          <w:p w:rsidR="00E243E0" w:rsidRDefault="00E243E0" w:rsidP="00511A3D">
            <w:r>
              <w:t>With the saints all together,</w:t>
            </w:r>
          </w:p>
          <w:p w:rsidR="00E243E0" w:rsidRDefault="00E243E0" w:rsidP="00511A3D">
            <w:r>
              <w:t>Take pride in the pains,</w:t>
            </w:r>
          </w:p>
          <w:p w:rsidR="00E243E0" w:rsidRDefault="00E243E0" w:rsidP="00511A3D">
            <w:r>
              <w:t>Which you endured for Christ’s sake.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The choir of the monks,</w:t>
            </w:r>
          </w:p>
          <w:p w:rsidR="00E243E0" w:rsidRPr="004764BD" w:rsidRDefault="00E243E0" w:rsidP="003A059A">
            <w:pPr>
              <w:pStyle w:val="EngHang"/>
            </w:pPr>
            <w:r>
              <w:t>Along with all the saints</w:t>
            </w:r>
            <w:r w:rsidRPr="004764BD">
              <w:t>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Boast of your toils,</w:t>
            </w:r>
          </w:p>
          <w:p w:rsidR="00E243E0" w:rsidRDefault="00E243E0" w:rsidP="003A059A">
            <w:pPr>
              <w:pStyle w:val="EngHangEnd"/>
            </w:pPr>
            <w:r>
              <w:t>Which</w:t>
            </w:r>
            <w:r w:rsidRPr="004764BD">
              <w:t xml:space="preserve"> you accepted for the sake of Christ.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The choir of the monks,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And all the holy with them,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Boast of your toils,</w:t>
            </w:r>
          </w:p>
          <w:p w:rsidR="00E243E0" w:rsidRDefault="00E243E0" w:rsidP="003A059A">
            <w:pPr>
              <w:pStyle w:val="EngHangEnd"/>
            </w:pPr>
            <w:r w:rsidRPr="004764BD">
              <w:t>That you accepted for the sake of Christ.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r>
              <w:t>Ⲭⲉⲣⲉ ⲛⲁⲕ ⲱ̀ ⲡⲓⲥ̀ⲧⲁⲩⲣⲟⲫⲟⲣⲟⲥ:</w:t>
            </w:r>
          </w:p>
          <w:p w:rsidR="00E243E0" w:rsidRDefault="00E243E0" w:rsidP="003A059A">
            <w:pPr>
              <w:pStyle w:val="CopticVersemulti-line"/>
            </w:pPr>
            <w:r>
              <w:t>ⲭⲉⲣⲉ ⲡⲓⲣⲉϥⲙⲓϣⲓ ⲛ̀ⲕⲁⲗⲱⲥ:</w:t>
            </w:r>
          </w:p>
          <w:p w:rsidR="00E243E0" w:rsidRDefault="00E243E0" w:rsidP="003A059A">
            <w:pPr>
              <w:pStyle w:val="CopticVersemulti-line"/>
            </w:pPr>
            <w:r>
              <w:lastRenderedPageBreak/>
              <w:t>ⲭⲉⲣⲉ ⲡⲓⲙⲉⲛⲣⲓⲧ ⲛ̀ⲧⲉ Ⲡⲓⲭ̀ⲣⲓⲥⲧⲟⲥ:</w:t>
            </w:r>
          </w:p>
          <w:p w:rsidR="00E243E0" w:rsidRDefault="00E243E0" w:rsidP="003A059A">
            <w:pPr>
              <w:pStyle w:val="CopticHangingVerse"/>
            </w:pPr>
            <w:r>
              <w:t>ⲡⲉⲛⲓⲱⲧ ⲉⲑⲟⲩⲁⲃ ⲁⲃⲃⲁ Ⲁⲣⲥⲉⲛⲓⲟⲥ.</w:t>
            </w:r>
          </w:p>
        </w:tc>
        <w:tc>
          <w:tcPr>
            <w:tcW w:w="1242" w:type="pct"/>
          </w:tcPr>
          <w:p w:rsidR="00E243E0" w:rsidRDefault="00E243E0" w:rsidP="00511A3D">
            <w:r>
              <w:lastRenderedPageBreak/>
              <w:t>Hail to you O cross-bearer,</w:t>
            </w:r>
          </w:p>
          <w:p w:rsidR="00E243E0" w:rsidRDefault="00E243E0" w:rsidP="00511A3D">
            <w:r>
              <w:t>Hail to the good struggler,</w:t>
            </w:r>
          </w:p>
          <w:p w:rsidR="00E243E0" w:rsidRDefault="00E243E0" w:rsidP="00511A3D">
            <w:r>
              <w:lastRenderedPageBreak/>
              <w:t>Hail to the beloved of Christ,</w:t>
            </w:r>
          </w:p>
          <w:p w:rsidR="00E243E0" w:rsidRDefault="00E243E0" w:rsidP="00511A3D">
            <w:r>
              <w:t xml:space="preserve">Our holy father Abba </w:t>
            </w:r>
            <w:proofErr w:type="spellStart"/>
            <w:r>
              <w:t>Arsenius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lastRenderedPageBreak/>
              <w:t>Hail to you O cross-bearer,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Hail to the good fighter,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lastRenderedPageBreak/>
              <w:t>Hail to the beloved of Christ,</w:t>
            </w:r>
          </w:p>
          <w:p w:rsidR="00E243E0" w:rsidRDefault="00E243E0" w:rsidP="003A059A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Arsenious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lastRenderedPageBreak/>
              <w:t>Hail to you O cross-bearer,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Hail to the good fighter,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lastRenderedPageBreak/>
              <w:t>Hail to the beloved of Christ,</w:t>
            </w:r>
          </w:p>
          <w:p w:rsidR="00E243E0" w:rsidRDefault="00E243E0" w:rsidP="003A059A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Arsenious</w:t>
            </w:r>
            <w:proofErr w:type="spellEnd"/>
            <w:r w:rsidRPr="004764BD">
              <w:t>.</w:t>
            </w:r>
          </w:p>
        </w:tc>
      </w:tr>
      <w:tr w:rsidR="00E243E0" w:rsidTr="00C2621F">
        <w:tc>
          <w:tcPr>
            <w:tcW w:w="1248" w:type="pct"/>
          </w:tcPr>
          <w:p w:rsidR="00E243E0" w:rsidRDefault="00E243E0" w:rsidP="003A059A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E243E0" w:rsidRDefault="00E243E0" w:rsidP="003A059A">
            <w:pPr>
              <w:pStyle w:val="CopticVersemulti-line"/>
            </w:pPr>
            <w:r>
              <w:t>ⲡⲉⲛⲓⲱⲧ ⲉⲑⲟⲩⲁⲃ ⲛ̀ⲇⲓⲕⲉⲟⲥ:</w:t>
            </w:r>
          </w:p>
          <w:p w:rsidR="00E243E0" w:rsidRDefault="00E243E0" w:rsidP="003A059A">
            <w:pPr>
              <w:pStyle w:val="CopticVersemulti-line"/>
            </w:pPr>
            <w:r>
              <w:t>ⲁⲃⲃⲁ Ⲁⲣⲥⲉⲛⲓⲟⲥ ⲡ̀ⲥⲁϧ ⲛ̀ⲛⲓⲟⲩⲣⲱⲟⲩ:</w:t>
            </w:r>
          </w:p>
          <w:p w:rsidR="00E243E0" w:rsidRDefault="00E243E0" w:rsidP="003A059A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E243E0" w:rsidRDefault="00E243E0" w:rsidP="000A7692">
            <w:r>
              <w:t>Pray to the Lord on our behalf,</w:t>
            </w:r>
          </w:p>
          <w:p w:rsidR="00E243E0" w:rsidRDefault="00E243E0" w:rsidP="000A7692">
            <w:r>
              <w:t>O our holy and righteous father,</w:t>
            </w:r>
          </w:p>
          <w:p w:rsidR="00E243E0" w:rsidRDefault="00E243E0" w:rsidP="000A7692">
            <w:r>
              <w:t xml:space="preserve">Abba </w:t>
            </w:r>
            <w:proofErr w:type="spellStart"/>
            <w:r>
              <w:t>Arsanius</w:t>
            </w:r>
            <w:proofErr w:type="spellEnd"/>
            <w:r>
              <w:t xml:space="preserve"> the teacher of the kings,</w:t>
            </w:r>
          </w:p>
          <w:p w:rsidR="00E243E0" w:rsidRPr="000A7692" w:rsidRDefault="00E243E0" w:rsidP="000A7692">
            <w:r>
              <w:t>That He may forgive us our sins.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Pray to the Lord on our behalf,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Our holy and righteous,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Arsenious</w:t>
            </w:r>
            <w:proofErr w:type="spellEnd"/>
            <w:r w:rsidRPr="004764BD">
              <w:t xml:space="preserve"> the teacher of </w:t>
            </w:r>
            <w:r>
              <w:t>princes</w:t>
            </w:r>
            <w:r w:rsidRPr="004764BD">
              <w:t>,</w:t>
            </w:r>
          </w:p>
          <w:p w:rsidR="00E243E0" w:rsidRDefault="00E243E0" w:rsidP="003A059A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E243E0" w:rsidRPr="004764BD" w:rsidRDefault="00E243E0" w:rsidP="003A059A">
            <w:pPr>
              <w:pStyle w:val="EngHang"/>
            </w:pPr>
            <w:r w:rsidRPr="004764BD">
              <w:t>Pray to the Lord on our behalf,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>Our holy and righteous,</w:t>
            </w:r>
          </w:p>
          <w:p w:rsidR="00E243E0" w:rsidRPr="004764BD" w:rsidRDefault="00E243E0" w:rsidP="003A059A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Arsenious</w:t>
            </w:r>
            <w:proofErr w:type="spellEnd"/>
            <w:r w:rsidRPr="004764BD">
              <w:t xml:space="preserve"> the teacher of kings,</w:t>
            </w:r>
          </w:p>
          <w:p w:rsidR="00E243E0" w:rsidRDefault="00E243E0" w:rsidP="003A059A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29" w:rsidRDefault="00AA0E29" w:rsidP="00E83857">
      <w:pPr>
        <w:spacing w:after="0" w:line="240" w:lineRule="auto"/>
      </w:pPr>
      <w:r>
        <w:separator/>
      </w:r>
    </w:p>
  </w:endnote>
  <w:endnote w:type="continuationSeparator" w:id="0">
    <w:p w:rsidR="00AA0E29" w:rsidRDefault="00AA0E2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29" w:rsidRDefault="00AA0E29" w:rsidP="00E83857">
      <w:pPr>
        <w:spacing w:after="0" w:line="240" w:lineRule="auto"/>
      </w:pPr>
      <w:r>
        <w:separator/>
      </w:r>
    </w:p>
  </w:footnote>
  <w:footnote w:type="continuationSeparator" w:id="0">
    <w:p w:rsidR="00AA0E29" w:rsidRDefault="00AA0E29" w:rsidP="00E83857">
      <w:pPr>
        <w:spacing w:after="0" w:line="240" w:lineRule="auto"/>
      </w:pPr>
      <w:r>
        <w:continuationSeparator/>
      </w:r>
    </w:p>
  </w:footnote>
  <w:footnote w:id="1">
    <w:p w:rsidR="00E243E0" w:rsidRDefault="00E243E0">
      <w:pPr>
        <w:pStyle w:val="footnote"/>
        <w:rPr>
          <w:ins w:id="1" w:author="Brett Slote" w:date="2011-07-21T19:02:00Z"/>
        </w:rPr>
        <w:pPrChange w:id="2" w:author="Brett Slote" w:date="2011-07-21T20:03:00Z">
          <w:pPr>
            <w:pStyle w:val="FootnoteText"/>
          </w:pPr>
        </w:pPrChange>
      </w:pPr>
      <w:ins w:id="3" w:author="Brett Slote" w:date="2011-07-21T19:02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C2C94">
          <w:rPr>
            <w:rFonts w:ascii="CS Avva Shenouda" w:hAnsi="CS Avva Shenouda"/>
            <w:rPrChange w:id="4" w:author="Brett Slote" w:date="2011-07-21T20:03:00Z">
              <w:rPr>
                <w:rFonts w:ascii="Antonious Normal" w:hAnsi="Antonious Normal"/>
              </w:rPr>
            </w:rPrChange>
          </w:rPr>
          <w:t>cwr</w:t>
        </w:r>
        <w:proofErr w:type="spellEnd"/>
        <w:r>
          <w:t xml:space="preserve"> means the same thing as </w:t>
        </w:r>
        <w:proofErr w:type="spellStart"/>
        <w:r w:rsidRPr="000C2C94">
          <w:rPr>
            <w:rFonts w:ascii="CS Avva Shenouda" w:hAnsi="CS Avva Shenouda"/>
            <w:rPrChange w:id="5" w:author="Brett Slote" w:date="2011-07-21T20:03:00Z">
              <w:rPr>
                <w:rFonts w:ascii="Antonious Normal" w:hAnsi="Antonious Normal"/>
              </w:rPr>
            </w:rPrChange>
          </w:rPr>
          <w:t>sws</w:t>
        </w:r>
        <w:proofErr w:type="spellEnd"/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0EFD4-4F5A-403B-86BF-9E188751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dcterms:created xsi:type="dcterms:W3CDTF">2014-11-04T15:28:00Z</dcterms:created>
  <dcterms:modified xsi:type="dcterms:W3CDTF">2015-10-01T12:19:00Z</dcterms:modified>
</cp:coreProperties>
</file>