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t>Ⲙⲁⲧⲁⲙⲟⲓ ϫⲉ ⲕ̀ϣⲉ ⲉ̀ⲑⲱⲛ:</w:t>
            </w:r>
          </w:p>
          <w:p w:rsidR="00E8512B" w:rsidRDefault="00E8512B" w:rsidP="00B630A9">
            <w:pPr>
              <w:pStyle w:val="CopticVersemulti-line"/>
            </w:pPr>
            <w:r>
              <w:t>ⲱ̀ Ⲃⲓⲕⲧⲱⲣ ⲡⲁⲙⲉⲛⲣⲓⲧ ⲛ̀ϣⲏⲣⲓ:</w:t>
            </w:r>
          </w:p>
          <w:p w:rsidR="00E8512B" w:rsidRDefault="00E8512B" w:rsidP="00B630A9">
            <w:pPr>
              <w:pStyle w:val="CopticVersemulti-line"/>
            </w:pPr>
            <w:r>
              <w:t>ⲉ̀ⲣⲉ ⲡⲓⲕⲏⲙⲟⲥ ⲭⲏ ϧⲉⲛ ⲣⲱⲕ:</w:t>
            </w:r>
          </w:p>
          <w:p w:rsidR="00E8512B" w:rsidRDefault="00E8512B" w:rsidP="00B630A9">
            <w:pPr>
              <w:pStyle w:val="CopticHangingVerse"/>
            </w:pPr>
            <w:r>
              <w:t>ⲉ̀ⲣⲉ ⲛⲓⲡⲉⲇⲏⲥ ϧⲉⲛ ⲛⲉⲕϫⲓϫ.</w:t>
            </w:r>
          </w:p>
        </w:tc>
        <w:tc>
          <w:tcPr>
            <w:tcW w:w="1242" w:type="pct"/>
          </w:tcPr>
          <w:p w:rsidR="00E8512B" w:rsidRDefault="00E8512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Teach me where do you flee,</w:t>
            </w:r>
          </w:p>
          <w:p w:rsidR="00E8512B" w:rsidRDefault="00E8512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Victor my beloved son,</w:t>
            </w:r>
          </w:p>
          <w:p w:rsidR="00E8512B" w:rsidRDefault="00E8512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the muzzle is on your mouth,</w:t>
            </w:r>
          </w:p>
          <w:p w:rsidR="00E8512B" w:rsidRPr="003D51D7" w:rsidRDefault="00E8512B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the chains are on your hands.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“Tell me, where are you going,</w:t>
            </w:r>
          </w:p>
          <w:p w:rsidR="00E8512B" w:rsidRDefault="00E8512B" w:rsidP="00B630A9">
            <w:pPr>
              <w:pStyle w:val="EngHang"/>
            </w:pPr>
            <w:r>
              <w:t>O Victor, my beloved son?</w:t>
            </w:r>
          </w:p>
          <w:p w:rsidR="00E8512B" w:rsidRDefault="00E8512B" w:rsidP="00B630A9">
            <w:pPr>
              <w:pStyle w:val="EngHang"/>
            </w:pPr>
            <w:r>
              <w:t>For your mouth is muzzled,</w:t>
            </w:r>
          </w:p>
          <w:p w:rsidR="00E8512B" w:rsidRDefault="00E8512B" w:rsidP="00B630A9">
            <w:pPr>
              <w:pStyle w:val="EngHangEnd"/>
            </w:pPr>
            <w:r>
              <w:t>And your hands are fettered.”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Tell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me, where are you going,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O Victor, my beloved son?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For the muzzle is put on your mouth,</w:t>
            </w:r>
          </w:p>
          <w:p w:rsidR="00E8512B" w:rsidRDefault="00E8512B" w:rsidP="00B630A9">
            <w:pPr>
              <w:pStyle w:val="EngHangEnd"/>
            </w:pPr>
            <w:r w:rsidRPr="004764BD">
              <w:t>And the fetters on your hands.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t>Ⲡⲉϫⲁϥ ϫⲉ ϯϣⲉ ⲉ̀ⲧ̀ⲭⲱⲣⲁ:</w:t>
            </w:r>
          </w:p>
          <w:p w:rsidR="00E8512B" w:rsidRDefault="00E8512B" w:rsidP="00B630A9">
            <w:pPr>
              <w:pStyle w:val="CopticVersemulti-line"/>
            </w:pPr>
            <w:r>
              <w:t>ⲛ̀Ⲭⲏⲙⲓ ⲉ̀ⲣⲁⲧϥ ⲛ̀Ⲁⲣⲙⲉⲛⲓⲟⲥ:</w:t>
            </w:r>
          </w:p>
          <w:p w:rsidR="00E8512B" w:rsidRDefault="00E8512B" w:rsidP="00B630A9">
            <w:pPr>
              <w:pStyle w:val="CopticVersemulti-line"/>
            </w:pPr>
            <w:r>
              <w:t>ⲛ̀ⲧⲁⲙⲟⲩ ⲉ̀ϫⲉⲛ ⲫ̀ⲣⲁⲛ ⲙ̀ⲡⲁⲤⲱⲧⲏⲣ:</w:t>
            </w:r>
          </w:p>
          <w:p w:rsidR="00E8512B" w:rsidRDefault="00E8512B" w:rsidP="00B630A9">
            <w:pPr>
              <w:pStyle w:val="CopticHangingVerse"/>
            </w:pPr>
            <w:r>
              <w:t>ⲛ̀ⲧⲉϥⲭⲁ ⲛⲁⲛⲟⲃⲓ ⲛⲏⲓ ⲉ̀ⲃⲟⲗ.</w:t>
            </w:r>
          </w:p>
        </w:tc>
        <w:tc>
          <w:tcPr>
            <w:tcW w:w="1242" w:type="pct"/>
          </w:tcPr>
          <w:p w:rsidR="00E8512B" w:rsidRDefault="00E8512B" w:rsidP="000448AC">
            <w:r>
              <w:t>He said “I fled to the lad,</w:t>
            </w:r>
          </w:p>
          <w:p w:rsidR="00E8512B" w:rsidRDefault="00E8512B" w:rsidP="000448AC">
            <w:r>
              <w:t xml:space="preserve">Of Egypt to </w:t>
            </w:r>
            <w:proofErr w:type="spellStart"/>
            <w:r>
              <w:t>Armenius</w:t>
            </w:r>
            <w:proofErr w:type="spellEnd"/>
            <w:r>
              <w:t>,</w:t>
            </w:r>
          </w:p>
          <w:p w:rsidR="00E8512B" w:rsidRDefault="00E8512B" w:rsidP="000448AC">
            <w:r>
              <w:t xml:space="preserve">That I may die in the </w:t>
            </w:r>
            <w:proofErr w:type="spellStart"/>
            <w:r>
              <w:t>Nmae</w:t>
            </w:r>
            <w:proofErr w:type="spellEnd"/>
            <w:r>
              <w:t xml:space="preserve"> of my Savior,</w:t>
            </w:r>
          </w:p>
          <w:p w:rsidR="00E8512B" w:rsidRDefault="00E8512B" w:rsidP="000448AC">
            <w:r>
              <w:t>And that He may forgive me my sins.”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He replied, “I go to the land</w:t>
            </w:r>
          </w:p>
          <w:p w:rsidR="00E8512B" w:rsidRDefault="00E8512B" w:rsidP="00B630A9">
            <w:pPr>
              <w:pStyle w:val="EngHang"/>
            </w:pPr>
            <w:r>
              <w:t xml:space="preserve">Of Egypt, to [Governor] </w:t>
            </w:r>
            <w:proofErr w:type="spellStart"/>
            <w:r>
              <w:t>Armenius</w:t>
            </w:r>
            <w:proofErr w:type="spellEnd"/>
            <w:r>
              <w:t>,</w:t>
            </w:r>
          </w:p>
          <w:p w:rsidR="00E8512B" w:rsidRDefault="00E8512B" w:rsidP="00B630A9">
            <w:pPr>
              <w:pStyle w:val="EngHang"/>
            </w:pPr>
            <w:r>
              <w:t>That I may die in</w:t>
            </w:r>
            <w:bookmarkStart w:id="4" w:name="_GoBack"/>
            <w:bookmarkEnd w:id="4"/>
            <w:r>
              <w:t xml:space="preserve"> the Name of my Saviour,</w:t>
            </w:r>
          </w:p>
          <w:p w:rsidR="00E8512B" w:rsidRDefault="00E8512B" w:rsidP="00B630A9">
            <w:pPr>
              <w:pStyle w:val="EngHangEnd"/>
            </w:pPr>
            <w:r>
              <w:t>That He may forgive me my sins.”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He said, “I go to the land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 xml:space="preserve">Of Egypt, to </w:t>
            </w:r>
            <w:proofErr w:type="spellStart"/>
            <w:r w:rsidRPr="004764BD">
              <w:t>Armenius</w:t>
            </w:r>
            <w:proofErr w:type="spellEnd"/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E8512B" w:rsidRDefault="00E8512B" w:rsidP="00B630A9">
            <w:pPr>
              <w:pStyle w:val="EngHang"/>
            </w:pPr>
            <w:r w:rsidRPr="004764BD">
              <w:t>That I may die in the name of my Saviour,</w:t>
            </w:r>
          </w:p>
          <w:p w:rsidR="00E8512B" w:rsidRDefault="00E8512B" w:rsidP="00B630A9">
            <w:pPr>
              <w:pStyle w:val="EngHangEnd"/>
            </w:pPr>
            <w:r>
              <w:t>That He may forgive me my sins.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t>Ⲡⲓⲁ̀ⲃⲟⲧ ⲙⲉⲛⲉⲛⲥⲁ ⲫⲁⲓ:</w:t>
            </w:r>
          </w:p>
          <w:p w:rsidR="00E8512B" w:rsidRDefault="00E8512B" w:rsidP="00B630A9">
            <w:pPr>
              <w:pStyle w:val="CopticVersemulti-line"/>
            </w:pPr>
            <w:r>
              <w:t>ⲱ̀ Ⲃⲓⲕⲧⲱⲣ ⲡⲁⲙⲉⲛⲣⲓⲧ ⲛ̀ϣ̀ⲏⲣⲓ:</w:t>
            </w:r>
          </w:p>
          <w:p w:rsidR="00E8512B" w:rsidRDefault="00E8512B" w:rsidP="00B630A9">
            <w:pPr>
              <w:pStyle w:val="CopticVersemulti-line"/>
            </w:pPr>
            <w:r>
              <w:t>ϯⲥⲉⲃⲧⲱⲧ ⲉ̀ⲓ̀ⲣⲓ ⲛ̀ⲧⲉⲕϣⲉⲗⲉⲧ:</w:t>
            </w:r>
          </w:p>
          <w:p w:rsidR="00E8512B" w:rsidRDefault="00E8512B" w:rsidP="00B630A9">
            <w:pPr>
              <w:pStyle w:val="CopticHangingVerse"/>
            </w:pPr>
            <w:r>
              <w:t>ⲛ̀ⲧⲁϯ ⲛ̀ϩⲁⲛⲙⲏϣ ⲛ̀ⲭ̀ⲣⲏⲙⲁ ⲛⲁⲕ.</w:t>
            </w:r>
          </w:p>
        </w:tc>
        <w:tc>
          <w:tcPr>
            <w:tcW w:w="1242" w:type="pct"/>
          </w:tcPr>
          <w:p w:rsidR="00E8512B" w:rsidRDefault="00E8512B" w:rsidP="00355077">
            <w:r>
              <w:t>“After that month,</w:t>
            </w:r>
          </w:p>
          <w:p w:rsidR="00E8512B" w:rsidRDefault="00E8512B" w:rsidP="00355077">
            <w:r>
              <w:t>O Victor my beloved son,</w:t>
            </w:r>
          </w:p>
          <w:p w:rsidR="00E8512B" w:rsidRDefault="00E8512B" w:rsidP="00355077">
            <w:r>
              <w:t>I am prepared to marry you,</w:t>
            </w:r>
          </w:p>
          <w:p w:rsidR="00E8512B" w:rsidRDefault="00E8512B" w:rsidP="00355077">
            <w:r>
              <w:t>And give you many riches.”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“The month after that,</w:t>
            </w:r>
          </w:p>
          <w:p w:rsidR="00E8512B" w:rsidRDefault="00E8512B" w:rsidP="00B630A9">
            <w:pPr>
              <w:pStyle w:val="EngHang"/>
            </w:pPr>
            <w:r>
              <w:t>O Victor, my beloved son,</w:t>
            </w:r>
          </w:p>
          <w:p w:rsidR="00E8512B" w:rsidRDefault="00E8512B" w:rsidP="00B630A9">
            <w:pPr>
              <w:pStyle w:val="EngHang"/>
            </w:pPr>
            <w:r>
              <w:t>I am ready to give you your bride,</w:t>
            </w:r>
          </w:p>
          <w:p w:rsidR="00E8512B" w:rsidRDefault="00E8512B" w:rsidP="00B630A9">
            <w:pPr>
              <w:pStyle w:val="EngHangEnd"/>
            </w:pPr>
            <w:r>
              <w:t>And to give you great riches.”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The month after that,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O Victor, my beloved son,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I am ready to give you your bride,</w:t>
            </w:r>
          </w:p>
          <w:p w:rsidR="00E8512B" w:rsidRDefault="00E8512B" w:rsidP="00B630A9">
            <w:pPr>
              <w:pStyle w:val="EngHangEnd"/>
            </w:pPr>
            <w:r w:rsidRPr="004764BD">
              <w:t>And to give you great riches.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t>Ⲡⲁⲥⲏⲟⲩ ⲁ̀ⲛⲟⲕ ⲧⲁϣⲉⲗⲉⲧ ⲭⲏ:</w:t>
            </w:r>
          </w:p>
          <w:p w:rsidR="00E8512B" w:rsidRDefault="00E8512B" w:rsidP="00B630A9">
            <w:pPr>
              <w:pStyle w:val="CopticVersemulti-line"/>
            </w:pPr>
            <w:r>
              <w:t>ⲱ̀ Ⲙⲁⲣⲑⲁ ⲧⲁⲙⲉⲛⲣⲓϯ ⲙ̀ⲙⲁⲩ:</w:t>
            </w:r>
          </w:p>
          <w:p w:rsidR="00E8512B" w:rsidRDefault="00E8512B" w:rsidP="00B630A9">
            <w:pPr>
              <w:pStyle w:val="CopticVersemulti-line"/>
            </w:pPr>
            <w:r>
              <w:t>ⲧⲁϣⲉⲗⲉⲧ ⲧⲉ ϯⲉ̀ⲕⲕⲗⲏⲥⲓⲁ:</w:t>
            </w:r>
          </w:p>
          <w:p w:rsidR="00E8512B" w:rsidRDefault="00E8512B" w:rsidP="00B630A9">
            <w:pPr>
              <w:pStyle w:val="CopticHangingVerse"/>
            </w:pPr>
            <w:r>
              <w:t>ⲡⲁⲡⲁⲧϣⲉⲗⲉⲧ ⲡⲉ ⲡⲁⲥⲱⲧⲏⲣ.</w:t>
            </w:r>
          </w:p>
        </w:tc>
        <w:tc>
          <w:tcPr>
            <w:tcW w:w="1242" w:type="pct"/>
          </w:tcPr>
          <w:p w:rsidR="00E8512B" w:rsidRDefault="00E8512B" w:rsidP="00597534">
            <w:r>
              <w:t>“My time and my wedding will come,</w:t>
            </w:r>
          </w:p>
          <w:p w:rsidR="00E8512B" w:rsidRDefault="00E8512B" w:rsidP="00597534">
            <w:r>
              <w:t>O Martha my beloved mother,</w:t>
            </w:r>
          </w:p>
          <w:p w:rsidR="00E8512B" w:rsidRDefault="00E8512B" w:rsidP="00597534">
            <w:r>
              <w:t>For the Church is my wedding,</w:t>
            </w:r>
          </w:p>
          <w:p w:rsidR="00E8512B" w:rsidRDefault="00E8512B" w:rsidP="00597534">
            <w:r>
              <w:t>And my Savior is my bridegroom.”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“My time and my wedding are come,</w:t>
            </w:r>
          </w:p>
          <w:p w:rsidR="00E8512B" w:rsidRDefault="00E8512B" w:rsidP="00B630A9">
            <w:pPr>
              <w:pStyle w:val="EngHang"/>
            </w:pPr>
            <w:r>
              <w:t>O Martha, my beloved mother.</w:t>
            </w:r>
          </w:p>
          <w:p w:rsidR="00E8512B" w:rsidRDefault="00E8512B" w:rsidP="00B630A9">
            <w:pPr>
              <w:pStyle w:val="EngHang"/>
            </w:pPr>
            <w:r>
              <w:t>My bride is the Church,</w:t>
            </w:r>
          </w:p>
          <w:p w:rsidR="00E8512B" w:rsidRDefault="00E8512B" w:rsidP="00B630A9">
            <w:pPr>
              <w:pStyle w:val="EngHangEnd"/>
            </w:pPr>
            <w:r>
              <w:t>My bridegroom is my Saviour.”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For me, my time, and my bride are left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O Martha, my beloved mother.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My bride is the Church,</w:t>
            </w:r>
          </w:p>
          <w:p w:rsidR="00E8512B" w:rsidRDefault="00E8512B" w:rsidP="00B630A9">
            <w:pPr>
              <w:pStyle w:val="EngHangEnd"/>
            </w:pPr>
            <w:r w:rsidRPr="004764BD">
              <w:t>My bridegroom is my Saviour.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lastRenderedPageBreak/>
              <w:t>Ⲭⲉⲣⲉ ⲛⲁⲕ ⲱ̀ ⲡⲓⲙⲁⲣⲧⲩⲣⲟⲥ:</w:t>
            </w:r>
          </w:p>
          <w:p w:rsidR="00E8512B" w:rsidRDefault="00E8512B" w:rsidP="00B630A9">
            <w:pPr>
              <w:pStyle w:val="CopticVersemulti-line"/>
            </w:pPr>
            <w:r>
              <w:t>ⲛ̀ⲧⲉ ⲡⲉⲛⲟ̄ⲥ̄ Ⲓⲏ̄ⲥ̄ Ⲡⲭ̄ⲥ̄:</w:t>
            </w:r>
          </w:p>
          <w:p w:rsidR="00E8512B" w:rsidRDefault="00E8512B" w:rsidP="00B630A9">
            <w:pPr>
              <w:pStyle w:val="CopticVersemulti-line"/>
            </w:pPr>
            <w:r>
              <w:t>ⲭⲉⲣⲉ ⲡⲓϣⲱⲓⲕ ⲛ̀ⲅⲉⲛⲛⲟⲥ:</w:t>
            </w:r>
          </w:p>
          <w:p w:rsidR="00E8512B" w:rsidRPr="003032D8" w:rsidRDefault="00E8512B" w:rsidP="00B630A9">
            <w:pPr>
              <w:pStyle w:val="CopticHangingVerse"/>
            </w:pPr>
            <w:r>
              <w:t>ⲡⲓⲁ̀ⲅⲓⲟⲥ ⲁⲡⲁ Ⲃⲓⲕⲧⲱⲣ.</w:t>
            </w:r>
          </w:p>
        </w:tc>
        <w:tc>
          <w:tcPr>
            <w:tcW w:w="1242" w:type="pct"/>
          </w:tcPr>
          <w:p w:rsidR="00E8512B" w:rsidRDefault="00E8512B" w:rsidP="009C1B45">
            <w:r>
              <w:t>Hail to you martyr,</w:t>
            </w:r>
          </w:p>
          <w:p w:rsidR="00E8512B" w:rsidRDefault="00E8512B" w:rsidP="009C1B45">
            <w:r>
              <w:t>Of our Lord Jesus Christ,</w:t>
            </w:r>
          </w:p>
          <w:p w:rsidR="00E8512B" w:rsidRDefault="00E8512B" w:rsidP="009C1B45">
            <w:r>
              <w:t>Hail to the courageous hero,</w:t>
            </w:r>
          </w:p>
          <w:p w:rsidR="00E8512B" w:rsidRDefault="00E8512B" w:rsidP="009C1B45">
            <w:r>
              <w:t>The Saint Abba Victor.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Hail to you O martyr</w:t>
            </w:r>
          </w:p>
          <w:p w:rsidR="00E8512B" w:rsidRDefault="00E8512B" w:rsidP="00B630A9">
            <w:pPr>
              <w:pStyle w:val="EngHang"/>
            </w:pPr>
            <w:r>
              <w:t>Of our Lord Jesus Christ.</w:t>
            </w:r>
          </w:p>
          <w:p w:rsidR="00E8512B" w:rsidRDefault="00E8512B" w:rsidP="00B630A9">
            <w:pPr>
              <w:pStyle w:val="EngHang"/>
            </w:pPr>
            <w:r>
              <w:t>Hail to the noble athlete,</w:t>
            </w:r>
          </w:p>
          <w:p w:rsidR="00E8512B" w:rsidRPr="004764BD" w:rsidRDefault="00E8512B" w:rsidP="00B630A9">
            <w:pPr>
              <w:pStyle w:val="EngHangEnd"/>
            </w:pPr>
            <w:r>
              <w:t xml:space="preserve">The </w:t>
            </w:r>
            <w:commentRangeStart w:id="11"/>
            <w:r>
              <w:t>saint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, Abba Victor.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Hail to you O martyr,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Of our Lord Jesus Christ,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Hail to the noble athlete,</w:t>
            </w:r>
          </w:p>
          <w:p w:rsidR="00E8512B" w:rsidRDefault="00E8512B" w:rsidP="00B630A9">
            <w:pPr>
              <w:pStyle w:val="EngHangEnd"/>
            </w:pPr>
            <w:r w:rsidRPr="004764BD">
              <w:t>The holy Abba Victor.</w:t>
            </w:r>
          </w:p>
        </w:tc>
      </w:tr>
      <w:tr w:rsidR="00E8512B" w:rsidTr="00C2621F">
        <w:tc>
          <w:tcPr>
            <w:tcW w:w="1248" w:type="pct"/>
          </w:tcPr>
          <w:p w:rsidR="00E8512B" w:rsidRDefault="00E8512B" w:rsidP="00B630A9">
            <w:pPr>
              <w:pStyle w:val="CopticVersemulti-line"/>
            </w:pPr>
            <w:r>
              <w:t>Ⲧⲱⲃϩ ⲙ̀Ⲡⲟ̄ⲥ̄ ⲉ̀ϩ̀ⲣⲏⲓ ⲉ̀ⲅⲱⲛ:</w:t>
            </w:r>
          </w:p>
          <w:p w:rsidR="00E8512B" w:rsidRDefault="00E8512B" w:rsidP="00B630A9">
            <w:pPr>
              <w:pStyle w:val="CopticVersemulti-line"/>
            </w:pPr>
            <w:r>
              <w:t>ⲱ̀ ⲡⲓⲁ̀ⲅⲓⲟⲥ ⲁⲡⲁ Ⲃⲓⲕⲧⲱⲣ:</w:t>
            </w:r>
          </w:p>
          <w:p w:rsidR="00E8512B" w:rsidRDefault="00E8512B" w:rsidP="00B630A9">
            <w:pPr>
              <w:pStyle w:val="CopticVersemulti-line"/>
            </w:pPr>
            <w:r>
              <w:t>ⲁ̀ⲣⲓⲡⲉⲛⲙⲉⲩⲓ̀ ϧⲁ ⲧ̀ϩⲏ ⲙ̀Ⲡⲟ̄ⲥ̄:</w:t>
            </w:r>
          </w:p>
          <w:p w:rsidR="00E8512B" w:rsidRDefault="00E8512B" w:rsidP="00B630A9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E8512B" w:rsidRDefault="00E8512B" w:rsidP="00511A3D">
            <w:r>
              <w:t>Pray to the Lord on our behalf,</w:t>
            </w:r>
          </w:p>
          <w:p w:rsidR="00E8512B" w:rsidRDefault="00E8512B" w:rsidP="00511A3D">
            <w:r>
              <w:t>O saint Abba Victor,</w:t>
            </w:r>
          </w:p>
          <w:p w:rsidR="00E8512B" w:rsidRDefault="00E8512B" w:rsidP="00511A3D">
            <w:r>
              <w:t>Remember us before the Lord,</w:t>
            </w:r>
          </w:p>
          <w:p w:rsidR="00E8512B" w:rsidRDefault="00E8512B" w:rsidP="00511A3D">
            <w:r>
              <w:t>That He may forgive us our sins.</w:t>
            </w:r>
          </w:p>
        </w:tc>
        <w:tc>
          <w:tcPr>
            <w:tcW w:w="1255" w:type="pct"/>
          </w:tcPr>
          <w:p w:rsidR="00E8512B" w:rsidRDefault="00E8512B" w:rsidP="00B630A9">
            <w:pPr>
              <w:pStyle w:val="EngHang"/>
            </w:pPr>
            <w:r>
              <w:t>Pray to the Lord on our behalf,</w:t>
            </w:r>
          </w:p>
          <w:p w:rsidR="00E8512B" w:rsidRDefault="00E8512B" w:rsidP="00B630A9">
            <w:pPr>
              <w:pStyle w:val="EngHang"/>
            </w:pPr>
            <w:r>
              <w:t>O saint, Abba Victor,</w:t>
            </w:r>
          </w:p>
          <w:p w:rsidR="00E8512B" w:rsidRDefault="00E8512B" w:rsidP="00B630A9">
            <w:pPr>
              <w:pStyle w:val="EngHang"/>
            </w:pPr>
            <w:r>
              <w:t>Remember us before the Lord,</w:t>
            </w:r>
          </w:p>
          <w:p w:rsidR="00E8512B" w:rsidRDefault="00E8512B" w:rsidP="00B630A9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E8512B" w:rsidRPr="004764BD" w:rsidRDefault="00E8512B" w:rsidP="00B630A9">
            <w:pPr>
              <w:pStyle w:val="EngHang"/>
            </w:pPr>
            <w:r w:rsidRPr="004764BD">
              <w:t>Pray to the Lord on our behalf,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O holy Abba Victor,</w:t>
            </w:r>
          </w:p>
          <w:p w:rsidR="00E8512B" w:rsidRPr="004764BD" w:rsidRDefault="00E8512B" w:rsidP="00B630A9">
            <w:pPr>
              <w:pStyle w:val="EngHang"/>
            </w:pPr>
            <w:r w:rsidRPr="004764BD">
              <w:t>Remember us before the Lord,</w:t>
            </w:r>
          </w:p>
          <w:p w:rsidR="00E8512B" w:rsidRDefault="00E8512B" w:rsidP="00B630A9">
            <w:pPr>
              <w:pStyle w:val="EngHangEnd"/>
            </w:pPr>
            <w:r w:rsidRPr="004764BD">
              <w:t>That He may forgive us</w:t>
            </w:r>
            <w:r>
              <w:t xml:space="preserve">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Windows User" w:date="2015-09-11T08:22:00Z" w:initials="WU">
    <w:p w:rsidR="00E8512B" w:rsidRDefault="00E8512B">
      <w:pPr>
        <w:pStyle w:val="CommentText"/>
      </w:pPr>
      <w:r>
        <w:rPr>
          <w:rStyle w:val="CommentReference"/>
        </w:rPr>
        <w:annotationRef/>
      </w:r>
      <w:r>
        <w:t xml:space="preserve">I think we’re doing holy for </w:t>
      </w:r>
      <w:proofErr w:type="spellStart"/>
      <w:r>
        <w:t>ethowab</w:t>
      </w:r>
      <w:proofErr w:type="spellEnd"/>
      <w:r>
        <w:t xml:space="preserve">, but saint for </w:t>
      </w:r>
      <w:proofErr w:type="spellStart"/>
      <w:r>
        <w:t>agios</w:t>
      </w:r>
      <w:proofErr w:type="spellEnd"/>
      <w:r>
        <w:t>… open to discussion though.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B9" w:rsidRDefault="003A73B9" w:rsidP="00E83857">
      <w:pPr>
        <w:spacing w:after="0" w:line="240" w:lineRule="auto"/>
      </w:pPr>
      <w:r>
        <w:separator/>
      </w:r>
    </w:p>
  </w:endnote>
  <w:endnote w:type="continuationSeparator" w:id="0">
    <w:p w:rsidR="003A73B9" w:rsidRDefault="003A73B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B9" w:rsidRDefault="003A73B9" w:rsidP="00E83857">
      <w:pPr>
        <w:spacing w:after="0" w:line="240" w:lineRule="auto"/>
      </w:pPr>
      <w:r>
        <w:separator/>
      </w:r>
    </w:p>
  </w:footnote>
  <w:footnote w:type="continuationSeparator" w:id="0">
    <w:p w:rsidR="003A73B9" w:rsidRDefault="003A73B9" w:rsidP="00E83857">
      <w:pPr>
        <w:spacing w:after="0" w:line="240" w:lineRule="auto"/>
      </w:pPr>
      <w:r>
        <w:continuationSeparator/>
      </w:r>
    </w:p>
  </w:footnote>
  <w:footnote w:id="1">
    <w:p w:rsidR="00E8512B" w:rsidRDefault="00E8512B">
      <w:pPr>
        <w:pStyle w:val="footnote"/>
        <w:rPr>
          <w:ins w:id="0" w:author="Brett Slote" w:date="2011-07-19T18:55:00Z"/>
        </w:rPr>
        <w:pPrChange w:id="1" w:author="Brett Slote" w:date="2011-07-21T20:00:00Z">
          <w:pPr>
            <w:pStyle w:val="FootnoteText"/>
          </w:pPr>
        </w:pPrChange>
      </w:pPr>
      <w:ins w:id="2" w:author="Brett Slote" w:date="2011-07-19T18:55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C2C94">
          <w:rPr>
            <w:rFonts w:ascii="CS Avva Shenouda" w:hAnsi="CS Avva Shenouda"/>
            <w:rPrChange w:id="3" w:author="Brett Slote" w:date="2011-07-21T20:00:00Z">
              <w:rPr>
                <w:rFonts w:ascii="Antonious Normal" w:hAnsi="Antonious Normal"/>
              </w:rPr>
            </w:rPrChange>
          </w:rPr>
          <w:t>matamoi</w:t>
        </w:r>
        <w:proofErr w:type="spellEnd"/>
        <w:r>
          <w:rPr>
            <w:rFonts w:ascii="Antonious Normal" w:hAnsi="Antonious Normal"/>
          </w:rPr>
          <w:t xml:space="preserve"> </w:t>
        </w:r>
        <w:r>
          <w:t>instruct me/tell me</w:t>
        </w:r>
      </w:ins>
    </w:p>
  </w:footnote>
  <w:footnote w:id="2">
    <w:p w:rsidR="00E8512B" w:rsidRDefault="00E8512B">
      <w:pPr>
        <w:pStyle w:val="footnote"/>
        <w:rPr>
          <w:ins w:id="5" w:author="Brett Slote" w:date="2011-07-19T18:55:00Z"/>
        </w:rPr>
        <w:pPrChange w:id="6" w:author="Brett Slote" w:date="2011-07-21T20:00:00Z">
          <w:pPr>
            <w:pStyle w:val="FootnoteText"/>
          </w:pPr>
        </w:pPrChange>
      </w:pPr>
      <w:ins w:id="7" w:author="Brett Slote" w:date="2011-07-19T18:55:00Z">
        <w:r>
          <w:rPr>
            <w:rStyle w:val="FootnoteReference"/>
          </w:rPr>
          <w:footnoteRef/>
        </w:r>
        <w:r>
          <w:t xml:space="preserve"> Name of the governor who tortured him (27</w:t>
        </w:r>
        <w:r w:rsidRPr="00911C8F">
          <w:rPr>
            <w:vertAlign w:val="superscript"/>
          </w:rPr>
          <w:t>th</w:t>
        </w:r>
        <w:r>
          <w:t xml:space="preserve"> </w:t>
        </w:r>
        <w:proofErr w:type="spellStart"/>
        <w:r>
          <w:t>Baramouda</w:t>
        </w:r>
        <w:proofErr w:type="spellEnd"/>
        <w:r>
          <w:t>)</w:t>
        </w:r>
      </w:ins>
    </w:p>
  </w:footnote>
  <w:footnote w:id="3">
    <w:p w:rsidR="00E8512B" w:rsidRDefault="00E8512B">
      <w:pPr>
        <w:pStyle w:val="footnote"/>
        <w:rPr>
          <w:ins w:id="8" w:author="Brett Slote" w:date="2011-07-19T18:56:00Z"/>
        </w:rPr>
        <w:pPrChange w:id="9" w:author="Brett Slote" w:date="2011-07-21T20:00:00Z">
          <w:pPr>
            <w:pStyle w:val="FootnoteText"/>
          </w:pPr>
        </w:pPrChange>
      </w:pPr>
      <w:ins w:id="10" w:author="Brett Slote" w:date="2011-07-19T18:56:00Z">
        <w:r>
          <w:rPr>
            <w:rStyle w:val="FootnoteReference"/>
          </w:rPr>
          <w:footnoteRef/>
        </w:r>
        <w:r>
          <w:t xml:space="preserve"> </w:t>
        </w:r>
        <w:r w:rsidRPr="0046203F">
          <w:rPr>
            <w:rFonts w:ascii="Antonious Normal" w:hAnsi="Antonious Normal"/>
          </w:rPr>
          <w:t>,/</w:t>
        </w:r>
        <w:r>
          <w:t xml:space="preserve"> can mean placed or left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82BDA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9E847-B970-4AFF-B911-D6DAFC6E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2014-11-04T15:28:00Z</dcterms:created>
  <dcterms:modified xsi:type="dcterms:W3CDTF">2015-09-11T12:22:00Z</dcterms:modified>
</cp:coreProperties>
</file>