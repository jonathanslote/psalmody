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4395B" w:rsidTr="00C2621F">
        <w:tc>
          <w:tcPr>
            <w:tcW w:w="1248" w:type="pct"/>
          </w:tcPr>
          <w:p w:rsidR="0094395B" w:rsidRPr="00C35319" w:rsidRDefault="0094395B" w:rsidP="004423B1">
            <w:pPr>
              <w:pStyle w:val="CopticHangingVerse"/>
            </w:pPr>
          </w:p>
        </w:tc>
        <w:tc>
          <w:tcPr>
            <w:tcW w:w="1242" w:type="pct"/>
          </w:tcPr>
          <w:p w:rsidR="0094395B" w:rsidRPr="00F614B7" w:rsidRDefault="0094395B" w:rsidP="00F614B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t>Gather today, O believers,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That we may praise Christ our King,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And honour the righteous</w:t>
            </w:r>
          </w:p>
          <w:p w:rsidR="0094395B" w:rsidRDefault="0094395B" w:rsidP="00DF2CF6">
            <w:pPr>
              <w:pStyle w:val="EngHangEnd"/>
            </w:pPr>
            <w:r>
              <w:t xml:space="preserve">Abba Apollo and Abba </w:t>
            </w:r>
            <w:proofErr w:type="spellStart"/>
            <w:r>
              <w:t>Apip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t>Gather today, O believers,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That we may praise Christ our King,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And honour the righteous</w:t>
            </w:r>
          </w:p>
          <w:p w:rsidR="0094395B" w:rsidRDefault="0094395B" w:rsidP="00DF2CF6">
            <w:pPr>
              <w:pStyle w:val="EngHangEnd"/>
            </w:pPr>
            <w:r w:rsidRPr="004764BD">
              <w:t xml:space="preserve">Abba Apollo and Abba </w:t>
            </w:r>
            <w:proofErr w:type="spellStart"/>
            <w:r w:rsidRPr="004764BD">
              <w:t>Apip</w:t>
            </w:r>
            <w:proofErr w:type="spellEnd"/>
            <w:r w:rsidRPr="004764BD">
              <w:t>.</w:t>
            </w:r>
          </w:p>
        </w:tc>
      </w:tr>
      <w:tr w:rsidR="0094395B" w:rsidTr="00C2621F">
        <w:tc>
          <w:tcPr>
            <w:tcW w:w="1248" w:type="pct"/>
          </w:tcPr>
          <w:p w:rsidR="0094395B" w:rsidRPr="00CF5919" w:rsidRDefault="0094395B" w:rsidP="004423B1">
            <w:pPr>
              <w:pStyle w:val="CopticHangingVerse"/>
            </w:pPr>
          </w:p>
        </w:tc>
        <w:tc>
          <w:tcPr>
            <w:tcW w:w="1242" w:type="pct"/>
          </w:tcPr>
          <w:p w:rsidR="0094395B" w:rsidRDefault="0094395B" w:rsidP="000448AC"/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t>They loved purity,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Because of their firm hope,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In Christ the King of Glory,</w:t>
            </w:r>
          </w:p>
          <w:p w:rsidR="0094395B" w:rsidRDefault="0094395B" w:rsidP="00DF2CF6">
            <w:pPr>
              <w:pStyle w:val="EngHangEnd"/>
            </w:pPr>
            <w:r w:rsidRPr="004764BD">
              <w:t>The Co-Essential with the Father.</w:t>
            </w:r>
          </w:p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t>They that loved purity,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Because of their firm hope,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In Christ the King of Glory,</w:t>
            </w:r>
          </w:p>
          <w:p w:rsidR="0094395B" w:rsidRDefault="0094395B" w:rsidP="00DF2CF6">
            <w:pPr>
              <w:pStyle w:val="EngHangEnd"/>
            </w:pPr>
            <w:r w:rsidRPr="004764BD">
              <w:t>The Co-Essential with the Father.</w:t>
            </w:r>
          </w:p>
        </w:tc>
      </w:tr>
      <w:tr w:rsidR="0094395B" w:rsidTr="00C2621F">
        <w:tc>
          <w:tcPr>
            <w:tcW w:w="1248" w:type="pct"/>
          </w:tcPr>
          <w:p w:rsidR="0094395B" w:rsidRPr="00CE646A" w:rsidRDefault="0094395B" w:rsidP="004423B1">
            <w:pPr>
              <w:pStyle w:val="CopticHangingVerse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42" w:type="pct"/>
          </w:tcPr>
          <w:p w:rsidR="0094395B" w:rsidRDefault="0094395B" w:rsidP="00355077"/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t>Let us all cry out,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In songs and psalms,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Hail to our fathers the cross-bearers,</w:t>
            </w:r>
          </w:p>
          <w:p w:rsidR="0094395B" w:rsidRDefault="0094395B" w:rsidP="00DF2CF6">
            <w:pPr>
              <w:pStyle w:val="EngHangEnd"/>
            </w:pPr>
            <w:r w:rsidRPr="004764BD">
              <w:t xml:space="preserve">Abba Apollo and Abba </w:t>
            </w:r>
            <w:proofErr w:type="spellStart"/>
            <w:r w:rsidRPr="004764BD">
              <w:t>Apip</w:t>
            </w:r>
            <w:proofErr w:type="spellEnd"/>
            <w:r w:rsidRPr="004764BD">
              <w:t>.</w:t>
            </w:r>
          </w:p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t>Let us all cry out,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In songs and psalms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Hail to our fathers the cross-bearers,</w:t>
            </w:r>
          </w:p>
          <w:p w:rsidR="0094395B" w:rsidRDefault="0094395B" w:rsidP="00DF2CF6">
            <w:pPr>
              <w:pStyle w:val="EngHangEnd"/>
            </w:pPr>
            <w:r w:rsidRPr="004764BD">
              <w:t xml:space="preserve">Abba Apollo and Abba </w:t>
            </w:r>
            <w:proofErr w:type="spellStart"/>
            <w:r w:rsidRPr="004764BD">
              <w:t>Apip</w:t>
            </w:r>
            <w:proofErr w:type="spellEnd"/>
            <w:r w:rsidRPr="004764BD">
              <w:t>.</w:t>
            </w:r>
          </w:p>
        </w:tc>
      </w:tr>
      <w:tr w:rsidR="0094395B" w:rsidTr="00C2621F">
        <w:tc>
          <w:tcPr>
            <w:tcW w:w="1248" w:type="pct"/>
          </w:tcPr>
          <w:p w:rsidR="0094395B" w:rsidRDefault="0094395B" w:rsidP="004423B1">
            <w:pPr>
              <w:pStyle w:val="CopticHangingVerse"/>
            </w:pPr>
          </w:p>
        </w:tc>
        <w:tc>
          <w:tcPr>
            <w:tcW w:w="1242" w:type="pct"/>
          </w:tcPr>
          <w:p w:rsidR="0094395B" w:rsidRDefault="0094395B" w:rsidP="00511A3D"/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t>Hail to the elect ascetics,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 xml:space="preserve">Abba Apollo and Abba </w:t>
            </w:r>
            <w:proofErr w:type="spellStart"/>
            <w:r w:rsidRPr="004764BD">
              <w:t>Apip</w:t>
            </w:r>
            <w:proofErr w:type="spellEnd"/>
            <w:r w:rsidRPr="004764BD">
              <w:t>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 xml:space="preserve">Who ran in the </w:t>
            </w:r>
            <w:r>
              <w:t>arena</w:t>
            </w:r>
            <w:r w:rsidRPr="004764BD">
              <w:t>,</w:t>
            </w:r>
          </w:p>
          <w:p w:rsidR="0094395B" w:rsidRDefault="0094395B" w:rsidP="00DF2CF6">
            <w:pPr>
              <w:pStyle w:val="EngHangEnd"/>
            </w:pPr>
            <w:r w:rsidRPr="004764BD">
              <w:t>Of monasticism.</w:t>
            </w:r>
          </w:p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t>Hail to the elect ascetics,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 xml:space="preserve">Abba Apollo and Abba </w:t>
            </w:r>
            <w:proofErr w:type="spellStart"/>
            <w:r w:rsidRPr="004764BD">
              <w:t>Apip</w:t>
            </w:r>
            <w:proofErr w:type="spellEnd"/>
            <w:r w:rsidRPr="004764BD">
              <w:t>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Who ran in the stadium,</w:t>
            </w:r>
          </w:p>
          <w:p w:rsidR="0094395B" w:rsidRDefault="0094395B" w:rsidP="00DF2CF6">
            <w:pPr>
              <w:pStyle w:val="EngHangEnd"/>
            </w:pPr>
            <w:r w:rsidRPr="004764BD">
              <w:t>Of monasticism.</w:t>
            </w:r>
          </w:p>
        </w:tc>
      </w:tr>
      <w:tr w:rsidR="0094395B" w:rsidTr="00C2621F">
        <w:tc>
          <w:tcPr>
            <w:tcW w:w="1248" w:type="pct"/>
          </w:tcPr>
          <w:p w:rsidR="0094395B" w:rsidRDefault="0094395B" w:rsidP="004423B1">
            <w:pPr>
              <w:pStyle w:val="CopticHangingVerse"/>
            </w:pPr>
          </w:p>
        </w:tc>
        <w:tc>
          <w:tcPr>
            <w:tcW w:w="1242" w:type="pct"/>
          </w:tcPr>
          <w:p w:rsidR="0094395B" w:rsidRDefault="0094395B" w:rsidP="00511A3D"/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t>Blessed are they, the cross-bearers,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 xml:space="preserve">Abba Apollo and Abba </w:t>
            </w:r>
            <w:proofErr w:type="spellStart"/>
            <w:r w:rsidRPr="004764BD">
              <w:t>Apip</w:t>
            </w:r>
            <w:proofErr w:type="spellEnd"/>
            <w:r w:rsidRPr="004764BD">
              <w:t>,</w:t>
            </w:r>
          </w:p>
          <w:p w:rsidR="0094395B" w:rsidRDefault="0094395B" w:rsidP="00DF2CF6">
            <w:pPr>
              <w:pStyle w:val="EngHang"/>
            </w:pPr>
            <w:r w:rsidRPr="004764BD">
              <w:t>Have mercy on us</w:t>
            </w:r>
            <w:r>
              <w:t>,</w:t>
            </w:r>
            <w:r w:rsidRPr="004764BD">
              <w:t xml:space="preserve"> O our Lord</w:t>
            </w:r>
            <w:r>
              <w:t>,</w:t>
            </w:r>
            <w:r w:rsidRPr="004764BD">
              <w:t xml:space="preserve"> </w:t>
            </w:r>
            <w:r w:rsidRPr="004764BD">
              <w:lastRenderedPageBreak/>
              <w:t>in persecutions,</w:t>
            </w:r>
          </w:p>
          <w:p w:rsidR="0094395B" w:rsidRDefault="0094395B" w:rsidP="0094395B">
            <w:pPr>
              <w:pStyle w:val="EngHangEnd"/>
            </w:pPr>
            <w:r w:rsidRPr="004764BD">
              <w:t>For the sake of the prayers of the righteous.</w:t>
            </w:r>
          </w:p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lastRenderedPageBreak/>
              <w:t>Blessed are they, the cross-bearers,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 xml:space="preserve">Abba Apollo and Abba </w:t>
            </w:r>
            <w:proofErr w:type="spellStart"/>
            <w:r w:rsidRPr="004764BD">
              <w:t>Apip</w:t>
            </w:r>
            <w:proofErr w:type="spellEnd"/>
            <w:r w:rsidRPr="004764BD">
              <w:t>,</w:t>
            </w:r>
          </w:p>
          <w:p w:rsidR="0094395B" w:rsidRDefault="0094395B" w:rsidP="00DF2CF6">
            <w:pPr>
              <w:pStyle w:val="EngHang"/>
            </w:pPr>
            <w:r w:rsidRPr="004764BD">
              <w:t xml:space="preserve">Have mercy on us </w:t>
            </w:r>
            <w:proofErr w:type="spellStart"/>
            <w:r w:rsidRPr="004764BD">
              <w:t>O</w:t>
            </w:r>
            <w:proofErr w:type="spellEnd"/>
            <w:r w:rsidRPr="004764BD">
              <w:t xml:space="preserve"> our Lord </w:t>
            </w:r>
            <w:r w:rsidRPr="004764BD">
              <w:lastRenderedPageBreak/>
              <w:t>in persecutions,</w:t>
            </w:r>
          </w:p>
          <w:p w:rsidR="0094395B" w:rsidRDefault="0094395B" w:rsidP="00DF2CF6">
            <w:pPr>
              <w:pStyle w:val="EngHangEnd"/>
            </w:pPr>
            <w:r w:rsidRPr="004764BD">
              <w:t>For the sake of the prayers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of the righteous.</w:t>
            </w:r>
          </w:p>
        </w:tc>
      </w:tr>
      <w:tr w:rsidR="0094395B" w:rsidTr="00C2621F">
        <w:tc>
          <w:tcPr>
            <w:tcW w:w="1248" w:type="pct"/>
          </w:tcPr>
          <w:p w:rsidR="0094395B" w:rsidRDefault="0094395B" w:rsidP="004423B1">
            <w:pPr>
              <w:pStyle w:val="CopticHangingVerse"/>
            </w:pPr>
          </w:p>
        </w:tc>
        <w:tc>
          <w:tcPr>
            <w:tcW w:w="1242" w:type="pct"/>
          </w:tcPr>
          <w:p w:rsidR="0094395B" w:rsidRPr="000A7692" w:rsidRDefault="0094395B" w:rsidP="000A7692"/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t>Pray to the Lord on our behave,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Our two elder fathers,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 xml:space="preserve">Abba Apollo and Abba </w:t>
            </w:r>
            <w:proofErr w:type="spellStart"/>
            <w:r w:rsidRPr="004764BD">
              <w:t>Apip</w:t>
            </w:r>
            <w:proofErr w:type="spellEnd"/>
            <w:r w:rsidRPr="004764BD">
              <w:t>,</w:t>
            </w:r>
          </w:p>
          <w:p w:rsidR="0094395B" w:rsidRDefault="0094395B" w:rsidP="00DF2CF6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94395B" w:rsidRPr="004764BD" w:rsidRDefault="0094395B" w:rsidP="00DF2CF6">
            <w:pPr>
              <w:pStyle w:val="EngHang"/>
            </w:pPr>
            <w:r w:rsidRPr="004764BD">
              <w:t>Pray to the Lord on our behave,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>Our two elder fathers,</w:t>
            </w:r>
          </w:p>
          <w:p w:rsidR="0094395B" w:rsidRPr="004764BD" w:rsidRDefault="0094395B" w:rsidP="00DF2CF6">
            <w:pPr>
              <w:pStyle w:val="EngHang"/>
            </w:pPr>
            <w:r w:rsidRPr="004764BD">
              <w:t xml:space="preserve">Abba Apollo and Abba </w:t>
            </w:r>
            <w:proofErr w:type="spellStart"/>
            <w:r w:rsidRPr="004764BD">
              <w:t>Apip</w:t>
            </w:r>
            <w:proofErr w:type="spellEnd"/>
            <w:r w:rsidRPr="004764BD">
              <w:t>,</w:t>
            </w:r>
          </w:p>
          <w:p w:rsidR="0094395B" w:rsidRDefault="0094395B" w:rsidP="00DF2CF6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</w:tbl>
    <w:p w:rsidR="005542DF" w:rsidRDefault="005542DF" w:rsidP="00A0417D">
      <w:pPr>
        <w:pStyle w:val="Heading1"/>
      </w:pPr>
      <w:bookmarkStart w:id="15" w:name="_GoBack"/>
      <w:bookmarkEnd w:id="15"/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9DD" w:rsidRDefault="006839DD" w:rsidP="00E83857">
      <w:pPr>
        <w:spacing w:after="0" w:line="240" w:lineRule="auto"/>
      </w:pPr>
      <w:r>
        <w:separator/>
      </w:r>
    </w:p>
  </w:endnote>
  <w:endnote w:type="continuationSeparator" w:id="0">
    <w:p w:rsidR="006839DD" w:rsidRDefault="006839D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9DD" w:rsidRDefault="006839DD" w:rsidP="00E83857">
      <w:pPr>
        <w:spacing w:after="0" w:line="240" w:lineRule="auto"/>
      </w:pPr>
      <w:r>
        <w:separator/>
      </w:r>
    </w:p>
  </w:footnote>
  <w:footnote w:type="continuationSeparator" w:id="0">
    <w:p w:rsidR="006839DD" w:rsidRDefault="006839DD" w:rsidP="00E83857">
      <w:pPr>
        <w:spacing w:after="0" w:line="240" w:lineRule="auto"/>
      </w:pPr>
      <w:r>
        <w:continuationSeparator/>
      </w:r>
    </w:p>
  </w:footnote>
  <w:footnote w:id="1">
    <w:p w:rsidR="0094395B" w:rsidRDefault="0094395B">
      <w:pPr>
        <w:pStyle w:val="footnote"/>
        <w:rPr>
          <w:ins w:id="0" w:author="Brett Slote" w:date="2011-07-21T19:01:00Z"/>
          <w:rFonts w:ascii="CS Avva Shenouda" w:hAnsi="CS Avva Shenouda"/>
          <w:rPrChange w:id="1" w:author="Brett Slote" w:date="2011-07-21T20:03:00Z">
            <w:rPr>
              <w:ins w:id="2" w:author="Brett Slote" w:date="2011-07-21T19:01:00Z"/>
            </w:rPr>
          </w:rPrChange>
        </w:rPr>
        <w:pPrChange w:id="3" w:author="Brett Slote" w:date="2011-07-21T20:03:00Z">
          <w:pPr>
            <w:pStyle w:val="FootnoteText"/>
          </w:pPr>
        </w:pPrChange>
      </w:pPr>
      <w:ins w:id="4" w:author="Brett Slote" w:date="2011-07-21T19:01:00Z">
        <w:r>
          <w:rPr>
            <w:rStyle w:val="FootnoteReference"/>
          </w:rPr>
          <w:footnoteRef/>
        </w:r>
        <w:r>
          <w:t xml:space="preserve"> </w:t>
        </w:r>
        <w:proofErr w:type="spellStart"/>
        <w:r w:rsidRPr="000C2C94">
          <w:rPr>
            <w:rFonts w:ascii="CS Avva Shenouda" w:hAnsi="CS Avva Shenouda"/>
            <w:rPrChange w:id="5" w:author="Brett Slote" w:date="2011-07-21T20:03:00Z">
              <w:rPr/>
            </w:rPrChange>
          </w:rPr>
          <w:t>qen</w:t>
        </w:r>
        <w:proofErr w:type="spellEnd"/>
        <w:r w:rsidRPr="000C2C94">
          <w:rPr>
            <w:rFonts w:ascii="CS Avva Shenouda" w:hAnsi="CS Avva Shenouda"/>
            <w:rPrChange w:id="6" w:author="Brett Slote" w:date="2011-07-21T20:03:00Z">
              <w:rPr/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rPrChange w:id="7" w:author="Brett Slote" w:date="2011-07-21T20:03:00Z">
              <w:rPr/>
            </w:rPrChange>
          </w:rPr>
          <w:t>hanhwd</w:t>
        </w:r>
        <w:proofErr w:type="spellEnd"/>
        <w:r w:rsidRPr="000C2C94">
          <w:rPr>
            <w:rFonts w:ascii="CS Avva Shenouda" w:hAnsi="CS Avva Shenouda"/>
            <w:rPrChange w:id="8" w:author="Brett Slote" w:date="2011-07-21T20:03:00Z">
              <w:rPr/>
            </w:rPrChange>
          </w:rPr>
          <w:t xml:space="preserve">/ </w:t>
        </w:r>
        <w:proofErr w:type="spellStart"/>
        <w:r w:rsidRPr="000C2C94">
          <w:rPr>
            <w:rFonts w:ascii="CS Avva Shenouda" w:hAnsi="CS Avva Shenouda"/>
            <w:rPrChange w:id="9" w:author="Brett Slote" w:date="2011-07-21T20:03:00Z">
              <w:rPr/>
            </w:rPrChange>
          </w:rPr>
          <w:t>nem</w:t>
        </w:r>
        <w:proofErr w:type="spellEnd"/>
        <w:r w:rsidRPr="000C2C94">
          <w:rPr>
            <w:rFonts w:ascii="CS Avva Shenouda" w:hAnsi="CS Avva Shenouda"/>
            <w:rPrChange w:id="10" w:author="Brett Slote" w:date="2011-07-21T20:03:00Z">
              <w:rPr/>
            </w:rPrChange>
          </w:rPr>
          <w:t xml:space="preserve"> </w:t>
        </w:r>
        <w:proofErr w:type="spellStart"/>
        <w:r w:rsidRPr="000C2C94">
          <w:rPr>
            <w:rFonts w:ascii="CS Avva Shenouda" w:hAnsi="CS Avva Shenouda"/>
            <w:rPrChange w:id="11" w:author="Brett Slote" w:date="2011-07-21T20:03:00Z">
              <w:rPr/>
            </w:rPrChange>
          </w:rPr>
          <w:t>han'almoc</w:t>
        </w:r>
        <w:proofErr w:type="spellEnd"/>
      </w:ins>
    </w:p>
  </w:footnote>
  <w:footnote w:id="2">
    <w:p w:rsidR="0094395B" w:rsidRDefault="0094395B">
      <w:pPr>
        <w:pStyle w:val="footnote"/>
        <w:rPr>
          <w:ins w:id="12" w:author="Brett Slote" w:date="2011-07-21T19:01:00Z"/>
        </w:rPr>
        <w:pPrChange w:id="13" w:author="Brett Slote" w:date="2011-07-21T20:03:00Z">
          <w:pPr>
            <w:pStyle w:val="FootnoteText"/>
          </w:pPr>
        </w:pPrChange>
      </w:pPr>
      <w:ins w:id="14" w:author="Brett Slote" w:date="2011-07-21T19:01:00Z">
        <w:r>
          <w:rPr>
            <w:rStyle w:val="FootnoteReference"/>
          </w:rPr>
          <w:footnoteRef/>
        </w:r>
        <w:r>
          <w:t xml:space="preserve"> Literally “the asking”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20A4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0F5AA7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6371A"/>
    <w:rsid w:val="001769AF"/>
    <w:rsid w:val="001769BE"/>
    <w:rsid w:val="00190816"/>
    <w:rsid w:val="00196D72"/>
    <w:rsid w:val="001D3191"/>
    <w:rsid w:val="001F2209"/>
    <w:rsid w:val="001F7E78"/>
    <w:rsid w:val="002142DC"/>
    <w:rsid w:val="0021699F"/>
    <w:rsid w:val="00231460"/>
    <w:rsid w:val="00233CA8"/>
    <w:rsid w:val="00246D1D"/>
    <w:rsid w:val="002504BA"/>
    <w:rsid w:val="002817B9"/>
    <w:rsid w:val="002877E3"/>
    <w:rsid w:val="002C21A0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27E8C"/>
    <w:rsid w:val="00355077"/>
    <w:rsid w:val="00381D82"/>
    <w:rsid w:val="00382046"/>
    <w:rsid w:val="00384F62"/>
    <w:rsid w:val="00394F55"/>
    <w:rsid w:val="003B535C"/>
    <w:rsid w:val="003C47BC"/>
    <w:rsid w:val="003E2512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25DDD"/>
    <w:rsid w:val="005461E1"/>
    <w:rsid w:val="005542DF"/>
    <w:rsid w:val="005676A1"/>
    <w:rsid w:val="00570A9B"/>
    <w:rsid w:val="0057676E"/>
    <w:rsid w:val="00586B28"/>
    <w:rsid w:val="00586D00"/>
    <w:rsid w:val="00591642"/>
    <w:rsid w:val="005928C8"/>
    <w:rsid w:val="005955A8"/>
    <w:rsid w:val="005A4D5A"/>
    <w:rsid w:val="005A5241"/>
    <w:rsid w:val="005A5D76"/>
    <w:rsid w:val="005B5436"/>
    <w:rsid w:val="005B5D91"/>
    <w:rsid w:val="005C2578"/>
    <w:rsid w:val="005C2DE3"/>
    <w:rsid w:val="005C7B29"/>
    <w:rsid w:val="005D0812"/>
    <w:rsid w:val="005D2775"/>
    <w:rsid w:val="005D2F74"/>
    <w:rsid w:val="005E0CB1"/>
    <w:rsid w:val="005F48E9"/>
    <w:rsid w:val="0060366F"/>
    <w:rsid w:val="00616C4C"/>
    <w:rsid w:val="00633049"/>
    <w:rsid w:val="00643221"/>
    <w:rsid w:val="00643C9E"/>
    <w:rsid w:val="00655CD2"/>
    <w:rsid w:val="00681697"/>
    <w:rsid w:val="006839DD"/>
    <w:rsid w:val="0069037C"/>
    <w:rsid w:val="006A7577"/>
    <w:rsid w:val="006D4475"/>
    <w:rsid w:val="006E2648"/>
    <w:rsid w:val="006F4EB1"/>
    <w:rsid w:val="00714EF5"/>
    <w:rsid w:val="0073695E"/>
    <w:rsid w:val="0074268F"/>
    <w:rsid w:val="0076195F"/>
    <w:rsid w:val="007619F7"/>
    <w:rsid w:val="00785845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B6E56"/>
    <w:rsid w:val="008C31B9"/>
    <w:rsid w:val="008C4006"/>
    <w:rsid w:val="008E456B"/>
    <w:rsid w:val="008F23F5"/>
    <w:rsid w:val="0093382B"/>
    <w:rsid w:val="0094395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1FBA"/>
    <w:rsid w:val="00A13322"/>
    <w:rsid w:val="00A26B53"/>
    <w:rsid w:val="00A338E6"/>
    <w:rsid w:val="00A34F80"/>
    <w:rsid w:val="00A55D7F"/>
    <w:rsid w:val="00A87167"/>
    <w:rsid w:val="00AA0E29"/>
    <w:rsid w:val="00AA69C6"/>
    <w:rsid w:val="00AB2640"/>
    <w:rsid w:val="00AB2F8A"/>
    <w:rsid w:val="00AB5C65"/>
    <w:rsid w:val="00AD091A"/>
    <w:rsid w:val="00AD2F63"/>
    <w:rsid w:val="00AD4477"/>
    <w:rsid w:val="00AE23B4"/>
    <w:rsid w:val="00AE27BA"/>
    <w:rsid w:val="00AF0FCD"/>
    <w:rsid w:val="00AF7960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BF1897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C413F"/>
    <w:rsid w:val="00CD3E11"/>
    <w:rsid w:val="00CE4C0A"/>
    <w:rsid w:val="00CE646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8420D"/>
    <w:rsid w:val="00E9261F"/>
    <w:rsid w:val="00E97489"/>
    <w:rsid w:val="00EA1253"/>
    <w:rsid w:val="00EB7E31"/>
    <w:rsid w:val="00EC144D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4070A"/>
    <w:rsid w:val="00F46BD6"/>
    <w:rsid w:val="00F614B7"/>
    <w:rsid w:val="00F75D42"/>
    <w:rsid w:val="00F77515"/>
    <w:rsid w:val="00F87FF5"/>
    <w:rsid w:val="00F905FE"/>
    <w:rsid w:val="00F94020"/>
    <w:rsid w:val="00F96819"/>
    <w:rsid w:val="00FA0A01"/>
    <w:rsid w:val="00FB77A0"/>
    <w:rsid w:val="00FC34E5"/>
    <w:rsid w:val="00FE1386"/>
    <w:rsid w:val="00FE7767"/>
    <w:rsid w:val="00FF0C66"/>
    <w:rsid w:val="00FF4DB7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EBFFE-EC35-4679-BFB8-893E6E59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</Pages>
  <Words>259</Words>
  <Characters>1197</Characters>
  <Application>Microsoft Office Word</Application>
  <DocSecurity>0</DocSecurity>
  <Lines>66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102</cp:revision>
  <dcterms:created xsi:type="dcterms:W3CDTF">2014-11-04T15:28:00Z</dcterms:created>
  <dcterms:modified xsi:type="dcterms:W3CDTF">2015-10-06T17:00:00Z</dcterms:modified>
</cp:coreProperties>
</file>