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B15214" w:rsidTr="00C2621F">
        <w:tc>
          <w:tcPr>
            <w:tcW w:w="1248" w:type="pct"/>
          </w:tcPr>
          <w:p w:rsidR="00B15214" w:rsidRDefault="00B15214" w:rsidP="001920DA">
            <w:pPr>
              <w:pStyle w:val="CopticVersemulti-line"/>
            </w:pPr>
            <w:bookmarkStart w:id="0" w:name="_GoBack" w:colFirst="2" w:colLast="2"/>
            <w:r>
              <w:t>Ⲭⲉⲣⲉ ⲡⲓⲛⲓϣϯ ⲁⲃⲃⲁ Ⲙⲁⲕⲁⲣⲓ:</w:t>
            </w:r>
          </w:p>
          <w:p w:rsidR="00B15214" w:rsidRDefault="00B15214" w:rsidP="001920DA">
            <w:pPr>
              <w:pStyle w:val="CopticVersemulti-line"/>
            </w:pPr>
            <w:r>
              <w:t>ⲡⲓϧⲏⲃⲥ ⲛ̀ⲧⲉ ϯⲙⲉⲧⲙⲟⲛⲁⲭⲟⲥ:</w:t>
            </w:r>
          </w:p>
          <w:p w:rsidR="00B15214" w:rsidRDefault="00B15214" w:rsidP="001920DA">
            <w:pPr>
              <w:pStyle w:val="CopticVersemulti-line"/>
            </w:pPr>
            <w:r>
              <w:t>ⲫⲏⲉⲧⲁϥϣⲱⲡⲓ ⲛ̀ⲟⲩⲗⲩⲭⲛⲓⲁ̀ ⲛ̀ⲛⲟⲩⲃ:</w:t>
            </w:r>
          </w:p>
          <w:p w:rsidR="00B15214" w:rsidRDefault="00B15214" w:rsidP="001920DA">
            <w:pPr>
              <w:pStyle w:val="CopticHangingVerse"/>
            </w:pPr>
            <w:r>
              <w:t>ⲉⲥⲉⲣⲗⲁⲙⲡⲓⲛ ⲉ̀ϩⲟⲧⲉ ⲫ̀ⲣⲏ.</w:t>
            </w:r>
          </w:p>
        </w:tc>
        <w:tc>
          <w:tcPr>
            <w:tcW w:w="1242" w:type="pct"/>
          </w:tcPr>
          <w:p w:rsidR="00B15214" w:rsidRDefault="00B1521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Hail to the great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Makari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B15214" w:rsidRDefault="00B1521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The light of monasticism, </w:t>
            </w:r>
          </w:p>
          <w:p w:rsidR="00B15214" w:rsidRDefault="00B1521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became the golden lamp,</w:t>
            </w:r>
          </w:p>
          <w:p w:rsidR="00B15214" w:rsidRPr="00993A1D" w:rsidRDefault="00B1521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Shining more than the sun.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 xml:space="preserve">Hail to the Great Abba </w:t>
            </w:r>
            <w:proofErr w:type="spellStart"/>
            <w:r w:rsidRPr="004764BD">
              <w:t>Macarius</w:t>
            </w:r>
            <w:proofErr w:type="spellEnd"/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The lamp of monasticism,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Who became a golden candlestick,</w:t>
            </w:r>
          </w:p>
          <w:p w:rsidR="00B15214" w:rsidRDefault="00B15214" w:rsidP="001920DA">
            <w:pPr>
              <w:pStyle w:val="EngHangEnd"/>
            </w:pPr>
            <w:r>
              <w:t>Shining</w:t>
            </w:r>
            <w:r w:rsidRPr="004764BD">
              <w:t xml:space="preserve"> than the sun.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 xml:space="preserve">Hail to the Great Abba </w:t>
            </w:r>
            <w:proofErr w:type="spellStart"/>
            <w:r w:rsidRPr="004764BD">
              <w:t>Macarius</w:t>
            </w:r>
            <w:proofErr w:type="spellEnd"/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The lamp of monasticism,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Who became a golden candlestick,</w:t>
            </w:r>
          </w:p>
          <w:p w:rsidR="00B15214" w:rsidRDefault="00B15214" w:rsidP="001920DA">
            <w:pPr>
              <w:pStyle w:val="EngHangEnd"/>
            </w:pPr>
            <w:r w:rsidRPr="004764BD">
              <w:t>More luminous than the sun.</w:t>
            </w:r>
          </w:p>
        </w:tc>
      </w:tr>
      <w:tr w:rsidR="00B15214" w:rsidTr="00C2621F">
        <w:tc>
          <w:tcPr>
            <w:tcW w:w="1248" w:type="pct"/>
          </w:tcPr>
          <w:p w:rsidR="00B15214" w:rsidRDefault="00B15214" w:rsidP="001920DA">
            <w:pPr>
              <w:pStyle w:val="CopticVersemulti-line"/>
            </w:pPr>
            <w:r>
              <w:t>Ⲥⲉⲣⲟⲩⲱⲓⲛⲓ ⲅⲁⲣ ⲛ̀ϫⲉ ⲧⲉⲕⲯⲩⲭⲏ:</w:t>
            </w:r>
          </w:p>
          <w:p w:rsidR="00B15214" w:rsidRDefault="00B15214" w:rsidP="001920DA">
            <w:pPr>
              <w:pStyle w:val="CopticVersemulti-line"/>
            </w:pPr>
            <w:r>
              <w:t>Ϧⲉⲛ Ⲓⲉⲣⲟⲩⲥⲁⲗⲓⲙ ⲛ̀ⲧⲉ ⲧ̀ⲫⲉ:</w:t>
            </w:r>
          </w:p>
          <w:p w:rsidR="00B15214" w:rsidRDefault="00B15214" w:rsidP="001920DA">
            <w:pPr>
              <w:pStyle w:val="CopticVersemulti-line"/>
            </w:pPr>
            <w:r>
              <w:t>Ϥ̀ϯⲙⲟⲩⲉ̀ ⲛ̀ϫⲉ ⲡⲉⲕⲥⲱⲙⲁ:</w:t>
            </w:r>
          </w:p>
          <w:p w:rsidR="00B15214" w:rsidRDefault="00B15214" w:rsidP="001920DA">
            <w:pPr>
              <w:pStyle w:val="CopticHangingVerse"/>
            </w:pPr>
            <w:r>
              <w:t>ϧⲉⲛ ⲑⲏⲉⲧⲉ ⲑⲱⲕ ⲛ̀ⲉⲕⲕ̀ⲗⲏⲥⲓⲁ̀.</w:t>
            </w:r>
          </w:p>
        </w:tc>
        <w:tc>
          <w:tcPr>
            <w:tcW w:w="1242" w:type="pct"/>
          </w:tcPr>
          <w:p w:rsidR="00B15214" w:rsidRDefault="00B15214" w:rsidP="000448AC">
            <w:r>
              <w:t>For your soul is enlightened,</w:t>
            </w:r>
          </w:p>
          <w:p w:rsidR="00B15214" w:rsidRDefault="00B15214" w:rsidP="000448AC">
            <w:r>
              <w:t>In the heavenly Jerusalem</w:t>
            </w:r>
          </w:p>
          <w:p w:rsidR="00B15214" w:rsidRDefault="00B15214" w:rsidP="000448AC">
            <w:r>
              <w:t>And your body is shining,</w:t>
            </w:r>
          </w:p>
          <w:p w:rsidR="00B15214" w:rsidRDefault="00B15214" w:rsidP="000448AC">
            <w:r>
              <w:t>In your church.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 xml:space="preserve">For your soul is </w:t>
            </w:r>
            <w:r>
              <w:t>illuminated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In the heavenly Jerusalem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And your body is shining,</w:t>
            </w:r>
          </w:p>
          <w:p w:rsidR="00B15214" w:rsidRDefault="00B15214" w:rsidP="001920DA">
            <w:pPr>
              <w:pStyle w:val="EngHangEnd"/>
            </w:pPr>
            <w:r w:rsidRPr="004764BD">
              <w:t>In your church.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For your soul is illumined,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In the heavenly Jerusalem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And your body is shining,</w:t>
            </w:r>
          </w:p>
          <w:p w:rsidR="00B15214" w:rsidRDefault="00B15214" w:rsidP="001920DA">
            <w:pPr>
              <w:pStyle w:val="EngHangEnd"/>
            </w:pPr>
            <w:r w:rsidRPr="004764BD">
              <w:t>In your church.</w:t>
            </w:r>
          </w:p>
        </w:tc>
      </w:tr>
      <w:tr w:rsidR="00B15214" w:rsidTr="00C2621F">
        <w:tc>
          <w:tcPr>
            <w:tcW w:w="1248" w:type="pct"/>
          </w:tcPr>
          <w:p w:rsidR="00B15214" w:rsidRDefault="00B15214" w:rsidP="001920DA">
            <w:pPr>
              <w:pStyle w:val="CopticVersemulti-line"/>
            </w:pPr>
            <w:r>
              <w:t>Ⲥⲉ ⲧⲉⲛⲛⲁϩϯ ϫⲉ ⲕ̀ⲭⲏ ⲛⲉⲙⲁⲛ:</w:t>
            </w:r>
          </w:p>
          <w:p w:rsidR="00B15214" w:rsidRDefault="00B15214" w:rsidP="001920DA">
            <w:pPr>
              <w:pStyle w:val="CopticVersemulti-line"/>
            </w:pPr>
            <w:r>
              <w:t>ⲯⲩⲭⲏ ⲛⲉⲙ ⲥⲱⲙⲁ ⲛⲉⲙ ⲡ̄ⲛ̄ⲁ̄:</w:t>
            </w:r>
          </w:p>
          <w:p w:rsidR="00B15214" w:rsidRDefault="00B15214" w:rsidP="001920DA">
            <w:pPr>
              <w:pStyle w:val="CopticVersemulti-line"/>
            </w:pPr>
            <w:r>
              <w:t>ⲕ̀ϣⲟⲡ ⲛⲁⲛ ⲙ̀ⲡⲁⲣⲁⲕⲗⲏⲥⲓⲥ:</w:t>
            </w:r>
          </w:p>
          <w:p w:rsidR="00B15214" w:rsidRDefault="00B15214" w:rsidP="001920DA">
            <w:pPr>
              <w:pStyle w:val="CopticHangingVerse"/>
            </w:pPr>
            <w:r>
              <w:t>ⲟⲩⲟϩ ⲛ̀ⲥⲟⲗⲥⲉⲗ ⲛ̀ⲛⲉⲛⲯⲩⲭⲏ.</w:t>
            </w:r>
          </w:p>
        </w:tc>
        <w:tc>
          <w:tcPr>
            <w:tcW w:w="1242" w:type="pct"/>
          </w:tcPr>
          <w:p w:rsidR="00B15214" w:rsidRDefault="00B15214" w:rsidP="00355077">
            <w:r>
              <w:t>Yes we believe that you are with us,</w:t>
            </w:r>
          </w:p>
          <w:p w:rsidR="00B15214" w:rsidRDefault="00B15214" w:rsidP="00355077">
            <w:r>
              <w:t>In soul and body and spirit,</w:t>
            </w:r>
          </w:p>
          <w:p w:rsidR="00B15214" w:rsidRDefault="00B15214" w:rsidP="00355077">
            <w:r>
              <w:t>You became a comfort for us,</w:t>
            </w:r>
          </w:p>
          <w:p w:rsidR="00B15214" w:rsidRDefault="00B15214" w:rsidP="00355077">
            <w:r>
              <w:t>And adornment of our souls.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Yes, we believe that you are with us:</w:t>
            </w:r>
          </w:p>
          <w:p w:rsidR="00B15214" w:rsidRPr="004764BD" w:rsidRDefault="00B15214" w:rsidP="001920DA">
            <w:pPr>
              <w:pStyle w:val="EngHang"/>
            </w:pPr>
            <w:r>
              <w:t>Soul, body, and spirit;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You became for us a comforter,</w:t>
            </w:r>
          </w:p>
          <w:p w:rsidR="00B15214" w:rsidRDefault="00B15214" w:rsidP="001920DA">
            <w:pPr>
              <w:pStyle w:val="EngHangEnd"/>
            </w:pPr>
            <w:r w:rsidRPr="004764BD">
              <w:t>And consolation to our souls.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Yes, we believe that you are with us: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Soul, body, and spirit,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You became for us a comforter,</w:t>
            </w:r>
          </w:p>
          <w:p w:rsidR="00B15214" w:rsidRDefault="00B15214" w:rsidP="001920DA">
            <w:pPr>
              <w:pStyle w:val="EngHangEnd"/>
            </w:pPr>
            <w:r w:rsidRPr="004764BD">
              <w:t>And consolation to our souls.</w:t>
            </w:r>
          </w:p>
        </w:tc>
      </w:tr>
      <w:tr w:rsidR="00B15214" w:rsidTr="00C2621F">
        <w:tc>
          <w:tcPr>
            <w:tcW w:w="1248" w:type="pct"/>
          </w:tcPr>
          <w:p w:rsidR="00B15214" w:rsidRDefault="00B15214" w:rsidP="001920DA">
            <w:pPr>
              <w:pStyle w:val="CopticVersemulti-line"/>
            </w:pPr>
            <w:r>
              <w:t>Ϥ̀ϩⲱⲥ ⲟⲩⲟϩ ϥ̀ⲥ̀ⲙⲟⲩ ⲉ̀Ⲫϯ:</w:t>
            </w:r>
          </w:p>
          <w:p w:rsidR="00B15214" w:rsidRDefault="00B15214" w:rsidP="001920DA">
            <w:pPr>
              <w:pStyle w:val="CopticVersemulti-line"/>
            </w:pPr>
            <w:r>
              <w:t>ⲛ̀ϫⲉ ⲡⲓϣ̀ⲗⲟⲗ ⲧⲏⲣϥ ⲛ̀ⲧⲉ ⲛⲓⲙⲟⲛⲁⲭⲟⲥ:</w:t>
            </w:r>
          </w:p>
          <w:p w:rsidR="00B15214" w:rsidRDefault="00B15214" w:rsidP="001920DA">
            <w:pPr>
              <w:pStyle w:val="CopticVersemulti-line"/>
            </w:pPr>
            <w:r>
              <w:t>ⲉ̀ϩ̀ⲣⲏⲓ ⲉ̀ϫⲉⲛ ⲡⲉⲕϫⲓⲛⲓ̀ ϣⲁⲣⲟⲛ:</w:t>
            </w:r>
          </w:p>
          <w:p w:rsidR="00B15214" w:rsidRDefault="00B15214" w:rsidP="001920DA">
            <w:pPr>
              <w:pStyle w:val="CopticHangingVerse"/>
            </w:pPr>
            <w:r>
              <w:t>ⲡⲉⲛⲓⲱⲧ ⲉ̄ⲑ̄ⲩ̄ ⲁⲃⲃⲁ Ⲙⲁⲕⲁⲣⲓ.</w:t>
            </w:r>
          </w:p>
        </w:tc>
        <w:tc>
          <w:tcPr>
            <w:tcW w:w="1242" w:type="pct"/>
          </w:tcPr>
          <w:p w:rsidR="00B15214" w:rsidRDefault="00B15214" w:rsidP="003D781E">
            <w:r>
              <w:t>The congregation of the monks,</w:t>
            </w:r>
          </w:p>
          <w:p w:rsidR="00B15214" w:rsidRDefault="00B15214" w:rsidP="003D781E">
            <w:r>
              <w:t>Praise and bless God,</w:t>
            </w:r>
          </w:p>
          <w:p w:rsidR="00B15214" w:rsidRDefault="00B15214" w:rsidP="003D781E">
            <w:r>
              <w:t>For your coming unto us,</w:t>
            </w:r>
          </w:p>
          <w:p w:rsidR="00B15214" w:rsidRDefault="00B15214" w:rsidP="003D781E">
            <w:r>
              <w:t xml:space="preserve">O our holy father Abba </w:t>
            </w:r>
            <w:proofErr w:type="spellStart"/>
            <w:r>
              <w:t>Makari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 xml:space="preserve">All the </w:t>
            </w:r>
            <w:r>
              <w:t>ascetics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Praise and bless God,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For your coming to us,</w:t>
            </w:r>
          </w:p>
          <w:p w:rsidR="00B15214" w:rsidRDefault="00B15214" w:rsidP="001920DA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Macarius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All you, the monastics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Praise and bless God,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For your coming to us,</w:t>
            </w:r>
          </w:p>
          <w:p w:rsidR="00B15214" w:rsidRDefault="00B15214" w:rsidP="001920DA">
            <w:pPr>
              <w:pStyle w:val="EngHangEnd"/>
            </w:pPr>
            <w:r w:rsidRPr="004764BD">
              <w:t xml:space="preserve">Our holy father Abba </w:t>
            </w:r>
            <w:proofErr w:type="spellStart"/>
            <w:r w:rsidRPr="004764BD">
              <w:t>Macarius</w:t>
            </w:r>
            <w:proofErr w:type="spellEnd"/>
            <w:r w:rsidRPr="004764BD">
              <w:t>.</w:t>
            </w:r>
          </w:p>
        </w:tc>
      </w:tr>
      <w:tr w:rsidR="00B15214" w:rsidTr="00C2621F">
        <w:tc>
          <w:tcPr>
            <w:tcW w:w="1248" w:type="pct"/>
          </w:tcPr>
          <w:p w:rsidR="00B15214" w:rsidRDefault="00B15214" w:rsidP="001920DA">
            <w:pPr>
              <w:pStyle w:val="CopticVersemulti-line"/>
            </w:pPr>
            <w:r>
              <w:lastRenderedPageBreak/>
              <w:t>Ⲟⲑⲉⲛ ⲧⲉⲛϯϩⲟ ⲉ̀ⲣⲟⲕ:</w:t>
            </w:r>
          </w:p>
          <w:p w:rsidR="00B15214" w:rsidRDefault="00B15214" w:rsidP="001920DA">
            <w:pPr>
              <w:pStyle w:val="CopticVersemulti-line"/>
            </w:pPr>
            <w:r>
              <w:t>ϩⲱⲥ ϣⲏⲣⲓ ⲛ̀ⲧⲉ ⲛⲉⲕⲉⲩⲭⲏ:</w:t>
            </w:r>
          </w:p>
          <w:p w:rsidR="00B15214" w:rsidRDefault="00B15214" w:rsidP="001920DA">
            <w:pPr>
              <w:pStyle w:val="CopticVersemulti-line"/>
            </w:pPr>
            <w:r>
              <w:t>ⲙⲁϯϩⲟ ⲉ̀Ⲡⲟ̄ⲥ̄ ⲉ̀ϩ̀ⲣⲏⲓ ⲉ̀ϫⲱⲛ:</w:t>
            </w:r>
          </w:p>
          <w:p w:rsidR="00B15214" w:rsidRPr="003032D8" w:rsidRDefault="00B15214" w:rsidP="001920DA">
            <w:pPr>
              <w:pStyle w:val="CopticHangingVerse"/>
            </w:pPr>
            <w:r>
              <w:t>ⲛ̀ⲧⲉϥⲉⲣⲟⲩⲛⲁⲓ ⲛⲉⲙ ⲛⲉⲛⲯⲩⲭⲏ.</w:t>
            </w:r>
          </w:p>
        </w:tc>
        <w:tc>
          <w:tcPr>
            <w:tcW w:w="1242" w:type="pct"/>
          </w:tcPr>
          <w:p w:rsidR="00B15214" w:rsidRDefault="00B15214" w:rsidP="009C1B45">
            <w:r>
              <w:t>With this we entreat you,</w:t>
            </w:r>
          </w:p>
          <w:p w:rsidR="00B15214" w:rsidRDefault="00B15214" w:rsidP="009C1B45">
            <w:r>
              <w:t>As sons of your prayers,</w:t>
            </w:r>
          </w:p>
          <w:p w:rsidR="00B15214" w:rsidRDefault="00B15214" w:rsidP="009C1B45">
            <w:r>
              <w:t>Ask the Lord on our behalf,</w:t>
            </w:r>
          </w:p>
          <w:p w:rsidR="00B15214" w:rsidRDefault="00B15214" w:rsidP="009C1B45">
            <w:r>
              <w:t>That He may have mercy on our souls.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>
              <w:t>So we entreat you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As sons of your prayers,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Ask the Lord on our behalf,</w:t>
            </w:r>
          </w:p>
          <w:p w:rsidR="00B15214" w:rsidRDefault="00B15214" w:rsidP="001920DA">
            <w:pPr>
              <w:pStyle w:val="EngHangEnd"/>
            </w:pPr>
            <w:r w:rsidRPr="004764BD">
              <w:t>That He may have mercy on our souls.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Hence we entreat you,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As sons of your prayers,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>Ask the Lord on our behalf,</w:t>
            </w:r>
          </w:p>
          <w:p w:rsidR="00B15214" w:rsidRDefault="00B15214" w:rsidP="001920DA">
            <w:pPr>
              <w:pStyle w:val="EngHangEnd"/>
            </w:pPr>
            <w:r w:rsidRPr="004764BD">
              <w:t>That He may have mercy on our souls.</w:t>
            </w:r>
          </w:p>
        </w:tc>
      </w:tr>
      <w:tr w:rsidR="00B15214" w:rsidTr="00C2621F">
        <w:tc>
          <w:tcPr>
            <w:tcW w:w="1248" w:type="pct"/>
          </w:tcPr>
          <w:p w:rsidR="00B15214" w:rsidRDefault="00B15214" w:rsidP="001920DA">
            <w:pPr>
              <w:pStyle w:val="CopticVersemulti-line"/>
            </w:pPr>
            <w:r>
              <w:t>Ⲧⲱϣϩ ⲙ̀Ⲡⲟ̄ⲥ̄ ⲉ̀ϩ̀ⲣⲏⲓ ⲉ̀ϫⲱⲛ:</w:t>
            </w:r>
          </w:p>
          <w:p w:rsidR="00B15214" w:rsidRDefault="00B15214" w:rsidP="001920DA">
            <w:pPr>
              <w:pStyle w:val="CopticVersemulti-line"/>
            </w:pPr>
            <w:r>
              <w:t>ⲱ̀ ⲡⲁⲟ̄ⲥ̄ ⲛ̀ⲓⲱⲧ ⲁⲃⲃⲁ Ⲙⲁⲕⲁⲣⲓ:</w:t>
            </w:r>
          </w:p>
          <w:p w:rsidR="00B15214" w:rsidRDefault="00B15214" w:rsidP="001920DA">
            <w:pPr>
              <w:pStyle w:val="CopticVersemulti-line"/>
            </w:pPr>
            <w:r>
              <w:t>ⲛⲉⲙ ⲛⲉϥϣⲏⲣⲓ ⲛ̀ⲥ̀ⲁⲩⲣⲟⲫⲟⲣⲟⲥ:</w:t>
            </w:r>
          </w:p>
          <w:p w:rsidR="00B15214" w:rsidRDefault="00B15214" w:rsidP="001920DA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B15214" w:rsidRDefault="00B15214" w:rsidP="00511A3D">
            <w:r>
              <w:t>Pray to the Lord on our behalf,</w:t>
            </w:r>
          </w:p>
          <w:p w:rsidR="00B15214" w:rsidRDefault="00B15214" w:rsidP="00511A3D">
            <w:r>
              <w:t xml:space="preserve">O my master and father Abba </w:t>
            </w:r>
            <w:proofErr w:type="spellStart"/>
            <w:r>
              <w:t>Makari</w:t>
            </w:r>
            <w:proofErr w:type="spellEnd"/>
            <w:r>
              <w:t>,</w:t>
            </w:r>
          </w:p>
          <w:p w:rsidR="00B15214" w:rsidRDefault="00B15214" w:rsidP="00511A3D">
            <w:r>
              <w:t>And all his children the cross-bearers,</w:t>
            </w:r>
          </w:p>
          <w:p w:rsidR="00B15214" w:rsidRDefault="00B15214" w:rsidP="00511A3D">
            <w:r>
              <w:t>That He may forgive us our sins.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Pray to the Lord on our behalf,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 xml:space="preserve">O my lord and father Abba </w:t>
            </w:r>
            <w:proofErr w:type="spellStart"/>
            <w:r w:rsidRPr="004764BD">
              <w:t>Macarius</w:t>
            </w:r>
            <w:proofErr w:type="spellEnd"/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 xml:space="preserve">And his children the </w:t>
            </w:r>
            <w:proofErr w:type="spellStart"/>
            <w:r w:rsidRPr="004764BD">
              <w:t>crossbearers</w:t>
            </w:r>
            <w:proofErr w:type="spellEnd"/>
            <w:r w:rsidRPr="004764BD">
              <w:t>,</w:t>
            </w:r>
          </w:p>
          <w:p w:rsidR="00B15214" w:rsidRDefault="00B15214" w:rsidP="001920DA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  <w:tc>
          <w:tcPr>
            <w:tcW w:w="1255" w:type="pct"/>
          </w:tcPr>
          <w:p w:rsidR="00B15214" w:rsidRPr="004764BD" w:rsidRDefault="00B15214" w:rsidP="001920DA">
            <w:pPr>
              <w:pStyle w:val="EngHang"/>
            </w:pPr>
            <w:r w:rsidRPr="004764BD">
              <w:t>Pray to the Lord on our behalf,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 xml:space="preserve">O my lord and father Abba </w:t>
            </w:r>
            <w:proofErr w:type="spellStart"/>
            <w:r w:rsidRPr="004764BD">
              <w:t>Macarius</w:t>
            </w:r>
            <w:proofErr w:type="spellEnd"/>
            <w:r w:rsidRPr="004764BD">
              <w:t>,</w:t>
            </w:r>
          </w:p>
          <w:p w:rsidR="00B15214" w:rsidRPr="004764BD" w:rsidRDefault="00B15214" w:rsidP="001920DA">
            <w:pPr>
              <w:pStyle w:val="EngHang"/>
            </w:pPr>
            <w:r w:rsidRPr="004764BD">
              <w:t xml:space="preserve">And his children the </w:t>
            </w:r>
            <w:proofErr w:type="spellStart"/>
            <w:r w:rsidRPr="004764BD">
              <w:t>crossbearers</w:t>
            </w:r>
            <w:proofErr w:type="spellEnd"/>
            <w:r w:rsidRPr="004764BD">
              <w:t>,</w:t>
            </w:r>
          </w:p>
          <w:p w:rsidR="00B15214" w:rsidRDefault="00B15214" w:rsidP="001920DA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031" w:rsidRDefault="00D17031" w:rsidP="00E83857">
      <w:pPr>
        <w:spacing w:after="0" w:line="240" w:lineRule="auto"/>
      </w:pPr>
      <w:r>
        <w:separator/>
      </w:r>
    </w:p>
  </w:endnote>
  <w:endnote w:type="continuationSeparator" w:id="0">
    <w:p w:rsidR="00D17031" w:rsidRDefault="00D1703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031" w:rsidRDefault="00D17031" w:rsidP="00E83857">
      <w:pPr>
        <w:spacing w:after="0" w:line="240" w:lineRule="auto"/>
      </w:pPr>
      <w:r>
        <w:separator/>
      </w:r>
    </w:p>
  </w:footnote>
  <w:footnote w:type="continuationSeparator" w:id="0">
    <w:p w:rsidR="00D17031" w:rsidRDefault="00D17031" w:rsidP="00E83857">
      <w:pPr>
        <w:spacing w:after="0" w:line="240" w:lineRule="auto"/>
      </w:pPr>
      <w:r>
        <w:continuationSeparator/>
      </w:r>
    </w:p>
  </w:footnote>
  <w:footnote w:id="1">
    <w:p w:rsidR="00B15214" w:rsidRDefault="00B15214">
      <w:pPr>
        <w:pStyle w:val="footnote"/>
        <w:rPr>
          <w:ins w:id="1" w:author="Brett Slote" w:date="2011-07-21T18:45:00Z"/>
        </w:rPr>
        <w:pPrChange w:id="2" w:author="Brett Slote" w:date="2011-07-21T20:01:00Z">
          <w:pPr>
            <w:pStyle w:val="FootnoteText"/>
          </w:pPr>
        </w:pPrChange>
      </w:pPr>
      <w:ins w:id="3" w:author="Brett Slote" w:date="2011-07-21T18:45:00Z">
        <w:r>
          <w:rPr>
            <w:rStyle w:val="FootnoteReference"/>
          </w:rPr>
          <w:footnoteRef/>
        </w:r>
        <w:r>
          <w:t xml:space="preserve"> Daniel 12:3</w:t>
        </w:r>
      </w:ins>
    </w:p>
  </w:footnote>
  <w:footnote w:id="2">
    <w:p w:rsidR="00B15214" w:rsidRDefault="00B15214">
      <w:pPr>
        <w:pStyle w:val="footnote"/>
        <w:rPr>
          <w:ins w:id="4" w:author="Brett Slote" w:date="2011-07-21T18:45:00Z"/>
        </w:rPr>
        <w:pPrChange w:id="5" w:author="Brett Slote" w:date="2011-07-21T20:01:00Z">
          <w:pPr>
            <w:pStyle w:val="FootnoteText"/>
          </w:pPr>
        </w:pPrChange>
      </w:pPr>
      <w:ins w:id="6" w:author="Brett Slote" w:date="2011-07-21T18:45:00Z">
        <w:r>
          <w:rPr>
            <w:rStyle w:val="FootnoteReference"/>
          </w:rPr>
          <w:footnoteRef/>
        </w:r>
        <w:r>
          <w:t xml:space="preserve"> Daniel 12:3</w:t>
        </w:r>
      </w:ins>
    </w:p>
  </w:footnote>
  <w:footnote w:id="3">
    <w:p w:rsidR="00B15214" w:rsidRDefault="00B15214">
      <w:pPr>
        <w:pStyle w:val="footnote"/>
        <w:rPr>
          <w:ins w:id="7" w:author="Brett Slote" w:date="2011-07-21T18:46:00Z"/>
        </w:rPr>
        <w:pPrChange w:id="8" w:author="Brett Slote" w:date="2011-07-21T20:01:00Z">
          <w:pPr>
            <w:pStyle w:val="FootnoteText"/>
          </w:pPr>
        </w:pPrChange>
      </w:pPr>
      <w:ins w:id="9" w:author="Brett Slote" w:date="2011-07-21T18:46:00Z">
        <w:r>
          <w:rPr>
            <w:rStyle w:val="FootnoteReference"/>
          </w:rPr>
          <w:footnoteRef/>
        </w:r>
        <w:r>
          <w:t xml:space="preserve"> Literally: all you monastic folk</w:t>
        </w:r>
      </w:ins>
    </w:p>
  </w:footnote>
  <w:footnote w:id="4">
    <w:p w:rsidR="00B15214" w:rsidRDefault="00B15214">
      <w:pPr>
        <w:pStyle w:val="footnote"/>
        <w:rPr>
          <w:ins w:id="10" w:author="Brett Slote" w:date="2011-07-21T18:46:00Z"/>
        </w:rPr>
        <w:pPrChange w:id="11" w:author="Brett Slote" w:date="2011-07-21T20:01:00Z">
          <w:pPr>
            <w:pStyle w:val="FootnoteText"/>
          </w:pPr>
        </w:pPrChange>
      </w:pPr>
      <w:ins w:id="12" w:author="Brett Slote" w:date="2011-07-21T18:46:00Z">
        <w:r>
          <w:rPr>
            <w:rStyle w:val="FootnoteReference"/>
          </w:rPr>
          <w:footnoteRef/>
        </w:r>
        <w:r>
          <w:t xml:space="preserve"> Literally: all you monastic folk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B33"/>
    <w:rsid w:val="002E6D57"/>
    <w:rsid w:val="002F04B6"/>
    <w:rsid w:val="002F2EE6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17D85-3098-43E8-8E39-259715585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2014-11-04T15:28:00Z</dcterms:created>
  <dcterms:modified xsi:type="dcterms:W3CDTF">2015-09-21T16:29:00Z</dcterms:modified>
</cp:coreProperties>
</file>