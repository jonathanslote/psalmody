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E65B0" w:rsidTr="00C2621F">
        <w:tc>
          <w:tcPr>
            <w:tcW w:w="1248" w:type="pct"/>
          </w:tcPr>
          <w:p w:rsidR="00FE65B0" w:rsidRDefault="00FE65B0" w:rsidP="006B6552">
            <w:pPr>
              <w:pStyle w:val="CopticVersemulti-line"/>
            </w:pPr>
            <w:bookmarkStart w:id="0" w:name="_GoBack" w:colFirst="2" w:colLast="2"/>
            <w:r>
              <w:t>Ⲁϥⲛⲁⲙⲟⲩϯ ⲉ̀ⲣⲟⲕ ϫⲉ ⲛⲓⲙ:</w:t>
            </w:r>
          </w:p>
          <w:p w:rsidR="00FE65B0" w:rsidRDefault="00FE65B0" w:rsidP="006B6552">
            <w:pPr>
              <w:pStyle w:val="CopticVersemulti-line"/>
            </w:pPr>
            <w:r>
              <w:t>ⲛ̀ϫⲉ ⲡⲉⲕⲗⲁⲟⲥ ⲉ̀ⲧⲁⲕⲁ̀ⲙⲟⲛⲓ ⲙ̀ⲙⲟϥ:</w:t>
            </w:r>
          </w:p>
          <w:p w:rsidR="00FE65B0" w:rsidRDefault="00FE65B0" w:rsidP="006B6552">
            <w:pPr>
              <w:pStyle w:val="CopticVersemulti-line"/>
            </w:pPr>
            <w:r>
              <w:t>ϧⲉⲛ ⲟⲩⲧⲟⲩⲃⲟ ⲛⲉⲙ ⲟⲩⲙⲉⲑⲙⲏⲓ:</w:t>
            </w:r>
          </w:p>
          <w:p w:rsidR="00FE65B0" w:rsidRPr="00C35319" w:rsidRDefault="00FE65B0" w:rsidP="006B6552">
            <w:pPr>
              <w:pStyle w:val="CopticHangingVerse"/>
            </w:pPr>
            <w:r>
              <w:t>ⲁⲃⲃⲁ Ⲙⲁⲕⲁⲣⲓ ⲡⲓⲉ̀ⲡⲓⲥⲕⲟⲡⲟⲥ.</w:t>
            </w:r>
          </w:p>
        </w:tc>
        <w:tc>
          <w:tcPr>
            <w:tcW w:w="1242" w:type="pct"/>
          </w:tcPr>
          <w:p w:rsidR="00FE65B0" w:rsidRDefault="00FE65B0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Your people whom you guided,</w:t>
            </w:r>
          </w:p>
          <w:p w:rsidR="00FE65B0" w:rsidRDefault="00FE65B0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 purity and righteousness,</w:t>
            </w:r>
          </w:p>
          <w:p w:rsidR="00FE65B0" w:rsidRDefault="00FE65B0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 should they call you,</w:t>
            </w:r>
          </w:p>
          <w:p w:rsidR="00FE65B0" w:rsidRPr="005A5D76" w:rsidRDefault="00FE65B0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Makari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Bishop.</w:t>
            </w:r>
          </w:p>
        </w:tc>
        <w:tc>
          <w:tcPr>
            <w:tcW w:w="1255" w:type="pct"/>
          </w:tcPr>
          <w:p w:rsidR="00FE65B0" w:rsidRDefault="00FE65B0" w:rsidP="006B6552">
            <w:pPr>
              <w:pStyle w:val="EngHang"/>
            </w:pPr>
            <w:r>
              <w:t>What should your people,</w:t>
            </w:r>
          </w:p>
          <w:p w:rsidR="00FE65B0" w:rsidRDefault="00FE65B0" w:rsidP="006B6552">
            <w:pPr>
              <w:pStyle w:val="EngHang"/>
            </w:pPr>
            <w:r>
              <w:t>Whom you shepherded in purity</w:t>
            </w:r>
          </w:p>
          <w:p w:rsidR="00FE65B0" w:rsidRDefault="00FE65B0" w:rsidP="006B6552">
            <w:pPr>
              <w:pStyle w:val="EngHang"/>
            </w:pPr>
            <w:r>
              <w:t>And righteousness call you,</w:t>
            </w:r>
          </w:p>
          <w:p w:rsidR="00FE65B0" w:rsidRDefault="00FE65B0" w:rsidP="006B6552">
            <w:pPr>
              <w:pStyle w:val="EngHangEnd"/>
            </w:pPr>
            <w:r>
              <w:t xml:space="preserve">O Abba </w:t>
            </w:r>
            <w:proofErr w:type="spellStart"/>
            <w:r>
              <w:t>Macarius</w:t>
            </w:r>
            <w:proofErr w:type="spellEnd"/>
            <w:r>
              <w:t xml:space="preserve"> the Bishop?</w:t>
            </w:r>
          </w:p>
        </w:tc>
        <w:tc>
          <w:tcPr>
            <w:tcW w:w="1255" w:type="pct"/>
          </w:tcPr>
          <w:p w:rsidR="00FE65B0" w:rsidRPr="004764BD" w:rsidRDefault="00FE65B0" w:rsidP="006B6552">
            <w:pPr>
              <w:pStyle w:val="EngHang"/>
            </w:pPr>
            <w:r w:rsidRPr="004764BD">
              <w:t>What shall they call you,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Your people that you pastored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In purity and righteousness,</w:t>
            </w:r>
          </w:p>
          <w:p w:rsidR="00FE65B0" w:rsidRDefault="00FE65B0" w:rsidP="006B6552">
            <w:pPr>
              <w:pStyle w:val="EngHangEnd"/>
            </w:pPr>
            <w:r w:rsidRPr="004764BD">
              <w:t xml:space="preserve">Abba </w:t>
            </w:r>
            <w:proofErr w:type="spellStart"/>
            <w:r w:rsidRPr="004764BD">
              <w:t>Macarius</w:t>
            </w:r>
            <w:proofErr w:type="spellEnd"/>
            <w:r w:rsidRPr="004764BD">
              <w:t xml:space="preserve"> the Bishop?</w:t>
            </w:r>
          </w:p>
        </w:tc>
      </w:tr>
      <w:tr w:rsidR="00FE65B0" w:rsidTr="00C2621F">
        <w:tc>
          <w:tcPr>
            <w:tcW w:w="1248" w:type="pct"/>
          </w:tcPr>
          <w:p w:rsidR="00FE65B0" w:rsidRDefault="00FE65B0" w:rsidP="006B6552">
            <w:pPr>
              <w:pStyle w:val="CopticVersemulti-line"/>
            </w:pPr>
            <w:r>
              <w:t>Ⲁⲓϣⲁⲛϫⲟⲥ ⲉ̀ⲣⲟⲕ ϫⲉ ⲁⲅⲅⲉⲗⲟⲥ:</w:t>
            </w:r>
          </w:p>
          <w:p w:rsidR="00FE65B0" w:rsidRDefault="00FE65B0" w:rsidP="006B6552">
            <w:pPr>
              <w:pStyle w:val="CopticVersemulti-line"/>
            </w:pPr>
            <w:r>
              <w:t>ⲓⲥ ⲙⲁⲛⲉ̀ⲥⲱⲟⲩ ⲓⲥ ⲙⲁⲣⲧⲩⲣⲟⲥ:</w:t>
            </w:r>
          </w:p>
          <w:p w:rsidR="00FE65B0" w:rsidRDefault="00FE65B0" w:rsidP="006B6552">
            <w:pPr>
              <w:pStyle w:val="CopticVersemulti-line"/>
            </w:pPr>
            <w:r>
              <w:t>ⲛⲁⲓ ⲁⲕϫⲟⲕⲟⲩ ⲉ̀ⲃⲟⲗ ⲕⲁⲗⲱⲥ:</w:t>
            </w:r>
          </w:p>
          <w:p w:rsidR="00FE65B0" w:rsidRPr="00CF5919" w:rsidRDefault="00FE65B0" w:rsidP="006B6552">
            <w:pPr>
              <w:pStyle w:val="CopticHangingVerse"/>
            </w:pPr>
            <w:r>
              <w:t>ϧⲉⲛ ⲡ̀ϩⲱⲃ ⲛⲉⲙ ⲡ̀ⲥⲁϫⲓ ⲛ̀ⲧⲉ ϯⲙⲉⲑⲙⲏⲓ.</w:t>
            </w:r>
          </w:p>
        </w:tc>
        <w:tc>
          <w:tcPr>
            <w:tcW w:w="1242" w:type="pct"/>
          </w:tcPr>
          <w:p w:rsidR="00FE65B0" w:rsidRDefault="00FE65B0" w:rsidP="000448AC">
            <w:r>
              <w:t>If I call you an angel,</w:t>
            </w:r>
          </w:p>
          <w:p w:rsidR="00FE65B0" w:rsidRDefault="00FE65B0" w:rsidP="000448AC">
            <w:r>
              <w:t>Or a shepherd or a martyr,</w:t>
            </w:r>
          </w:p>
          <w:p w:rsidR="00FE65B0" w:rsidRDefault="00FE65B0" w:rsidP="000448AC">
            <w:r>
              <w:t>These all you have truly accomplished,</w:t>
            </w:r>
          </w:p>
          <w:p w:rsidR="00FE65B0" w:rsidRDefault="00FE65B0" w:rsidP="000448AC">
            <w:r>
              <w:t>In deed and word of truth.</w:t>
            </w:r>
          </w:p>
        </w:tc>
        <w:tc>
          <w:tcPr>
            <w:tcW w:w="1255" w:type="pct"/>
          </w:tcPr>
          <w:p w:rsidR="00FE65B0" w:rsidRDefault="00FE65B0" w:rsidP="006B6552">
            <w:pPr>
              <w:pStyle w:val="EngHang"/>
            </w:pPr>
            <w:r>
              <w:t>If I call you an angel,</w:t>
            </w:r>
          </w:p>
          <w:p w:rsidR="00FE65B0" w:rsidRDefault="00FE65B0" w:rsidP="006B6552">
            <w:pPr>
              <w:pStyle w:val="EngHang"/>
            </w:pPr>
            <w:r>
              <w:t>Or a shepherd or a martyr,</w:t>
            </w:r>
          </w:p>
          <w:p w:rsidR="00FE65B0" w:rsidRDefault="00FE65B0" w:rsidP="006B6552">
            <w:pPr>
              <w:pStyle w:val="EngHang"/>
            </w:pPr>
            <w:r>
              <w:t>You have truly fulfilled these names</w:t>
            </w:r>
          </w:p>
          <w:p w:rsidR="00FE65B0" w:rsidRDefault="00FE65B0" w:rsidP="006B6552">
            <w:pPr>
              <w:pStyle w:val="EngHangEnd"/>
            </w:pPr>
            <w:r>
              <w:t>In deed and in word of truth.</w:t>
            </w:r>
          </w:p>
        </w:tc>
        <w:tc>
          <w:tcPr>
            <w:tcW w:w="1255" w:type="pct"/>
          </w:tcPr>
          <w:p w:rsidR="00FE65B0" w:rsidRPr="004764BD" w:rsidRDefault="00FE65B0" w:rsidP="006B6552">
            <w:pPr>
              <w:pStyle w:val="EngHang"/>
            </w:pPr>
            <w:r w:rsidRPr="004764BD">
              <w:t>If I call you an angel,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Or a shepherd or a martyr,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These you have truly perfected,</w:t>
            </w:r>
          </w:p>
          <w:p w:rsidR="00FE65B0" w:rsidRDefault="00FE65B0" w:rsidP="006B6552">
            <w:pPr>
              <w:pStyle w:val="EngHangEnd"/>
            </w:pPr>
            <w:r w:rsidRPr="004764BD">
              <w:t>In deed and word of truth.</w:t>
            </w:r>
          </w:p>
        </w:tc>
      </w:tr>
      <w:tr w:rsidR="00FE65B0" w:rsidTr="00C2621F">
        <w:tc>
          <w:tcPr>
            <w:tcW w:w="1248" w:type="pct"/>
          </w:tcPr>
          <w:p w:rsidR="00FE65B0" w:rsidRDefault="00FE65B0" w:rsidP="006B6552">
            <w:pPr>
              <w:pStyle w:val="CopticVersemulti-line"/>
            </w:pPr>
            <w:r>
              <w:t>Ⲁⲓϣⲁⲛϫⲟⲥ ⲉ̀ⲣⲟⲕ ϫⲉ ⲁⲅⲅⲉⲗⲟⲥ:</w:t>
            </w:r>
          </w:p>
          <w:p w:rsidR="00FE65B0" w:rsidRDefault="00FE65B0" w:rsidP="006B6552">
            <w:pPr>
              <w:pStyle w:val="CopticVersemulti-line"/>
            </w:pPr>
            <w:r>
              <w:t>ⲕⲉ ⲅⲁⲣ ⲁⲕⲭⲱ ⲙ̀ⲡⲉⲕⲥⲱⲙⲁ ⲉ̀ϧ̀ⲣⲏⲓ:</w:t>
            </w:r>
          </w:p>
          <w:p w:rsidR="00FE65B0" w:rsidRDefault="00FE65B0" w:rsidP="006B6552">
            <w:pPr>
              <w:pStyle w:val="CopticVersemulti-line"/>
            </w:pPr>
            <w:r>
              <w:t>ⲁⲓϣⲁⲛϫⲟⲥ ⲉ̀ⲣⲟⲕ ⲙⲁⲛⲉ̀ⲥⲱⲟⲩ:</w:t>
            </w:r>
          </w:p>
          <w:p w:rsidR="00FE65B0" w:rsidRDefault="00FE65B0" w:rsidP="006B6552">
            <w:pPr>
              <w:pStyle w:val="CopticHangingVerse"/>
            </w:pPr>
            <w:r>
              <w:t>ⲁⲕϯ ⲛ̀ⲧⲉⲕⲩⲭⲏ ⲉ̀ϫⲉⲛ ⲛⲉⲕⲉ̀ⲥⲱⲟⲩ.</w:t>
            </w:r>
          </w:p>
        </w:tc>
        <w:tc>
          <w:tcPr>
            <w:tcW w:w="1242" w:type="pct"/>
          </w:tcPr>
          <w:p w:rsidR="00FE65B0" w:rsidRDefault="00FE65B0" w:rsidP="00355077">
            <w:r>
              <w:t>I will say of you an angel,</w:t>
            </w:r>
          </w:p>
          <w:p w:rsidR="00FE65B0" w:rsidRDefault="00FE65B0" w:rsidP="00355077">
            <w:r>
              <w:t>For you have left your body,</w:t>
            </w:r>
          </w:p>
          <w:p w:rsidR="00FE65B0" w:rsidRDefault="00FE65B0" w:rsidP="00355077">
            <w:r>
              <w:t>I will say of you a shepherd,</w:t>
            </w:r>
          </w:p>
          <w:p w:rsidR="00FE65B0" w:rsidRDefault="00FE65B0" w:rsidP="00355077">
            <w:r>
              <w:t>For you gave for life for your sheep.</w:t>
            </w:r>
          </w:p>
        </w:tc>
        <w:tc>
          <w:tcPr>
            <w:tcW w:w="1255" w:type="pct"/>
          </w:tcPr>
          <w:p w:rsidR="00FE65B0" w:rsidRDefault="00FE65B0" w:rsidP="006B6552">
            <w:pPr>
              <w:pStyle w:val="EngHang"/>
            </w:pPr>
            <w:r>
              <w:t>I call you an angel,</w:t>
            </w:r>
          </w:p>
          <w:p w:rsidR="00FE65B0" w:rsidRDefault="00FE65B0" w:rsidP="006B6552">
            <w:pPr>
              <w:pStyle w:val="EngHang"/>
            </w:pPr>
            <w:r>
              <w:t>For you have left your body.</w:t>
            </w:r>
          </w:p>
          <w:p w:rsidR="00FE65B0" w:rsidRDefault="00FE65B0" w:rsidP="006B6552">
            <w:pPr>
              <w:pStyle w:val="EngHang"/>
            </w:pPr>
            <w:r>
              <w:t>I call you a shepherd,</w:t>
            </w:r>
          </w:p>
          <w:p w:rsidR="00FE65B0" w:rsidRDefault="00FE65B0" w:rsidP="006B6552">
            <w:pPr>
              <w:pStyle w:val="EngHangEnd"/>
            </w:pPr>
            <w:r>
              <w:t>For you gave your life for your sheep.</w:t>
            </w:r>
          </w:p>
        </w:tc>
        <w:tc>
          <w:tcPr>
            <w:tcW w:w="1255" w:type="pct"/>
          </w:tcPr>
          <w:p w:rsidR="00FE65B0" w:rsidRPr="004764BD" w:rsidRDefault="00FE65B0" w:rsidP="006B6552">
            <w:pPr>
              <w:pStyle w:val="EngHang"/>
            </w:pPr>
            <w:r w:rsidRPr="004764BD">
              <w:t>I call you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an angel,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For you have left your body,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I call you a shepherd,</w:t>
            </w:r>
          </w:p>
          <w:p w:rsidR="00FE65B0" w:rsidRDefault="00FE65B0" w:rsidP="006B6552">
            <w:pPr>
              <w:pStyle w:val="EngHangEnd"/>
            </w:pPr>
            <w:r w:rsidRPr="004764BD">
              <w:t>For you gave your life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 xml:space="preserve"> for your sheep.</w:t>
            </w:r>
          </w:p>
        </w:tc>
      </w:tr>
      <w:tr w:rsidR="00FE65B0" w:rsidTr="00C2621F">
        <w:tc>
          <w:tcPr>
            <w:tcW w:w="1248" w:type="pct"/>
          </w:tcPr>
          <w:p w:rsidR="00FE65B0" w:rsidRDefault="00FE65B0" w:rsidP="006B6552">
            <w:pPr>
              <w:pStyle w:val="CopticVersemulti-line"/>
            </w:pPr>
            <w:r>
              <w:t>Ⲁⲓϣⲁⲛϫⲟⲥ ⲉ̀ⲣⲟⲕ ϫⲉ ⲙⲁⲣⲧⲩⲣⲟⲥ:</w:t>
            </w:r>
          </w:p>
          <w:p w:rsidR="00FE65B0" w:rsidRDefault="00FE65B0" w:rsidP="006B6552">
            <w:pPr>
              <w:pStyle w:val="CopticVersemulti-line"/>
            </w:pPr>
            <w:r>
              <w:t>ⲁⲕϯ ⲛ̀ⲧⲉⲕⲁ̀ⲫⲉ ϧⲁ Ⲡⲭ̄ⲥ̄:</w:t>
            </w:r>
          </w:p>
          <w:p w:rsidR="00FE65B0" w:rsidRDefault="00FE65B0" w:rsidP="006B6552">
            <w:pPr>
              <w:pStyle w:val="CopticVersemulti-line"/>
            </w:pPr>
            <w:r>
              <w:t>ⲫⲁⲓ ⲉ̀ⲧⲁϥⲉⲣⲙⲁⲣⲧⲩⲣⲟⲥ ⲉⲑⲃⲏⲧⲉⲛ:</w:t>
            </w:r>
          </w:p>
          <w:p w:rsidR="00FE65B0" w:rsidRDefault="00FE65B0" w:rsidP="006B6552">
            <w:pPr>
              <w:pStyle w:val="CopticHangingVerse"/>
            </w:pPr>
            <w:r>
              <w:lastRenderedPageBreak/>
              <w:t>ⲛⲁϩⲣⲉⲛ Ⲡⲟⲛⲧⲓⲟⲥ ⲡⲓⲗⲁⲧⲟⲥ.</w:t>
            </w:r>
          </w:p>
        </w:tc>
        <w:tc>
          <w:tcPr>
            <w:tcW w:w="1242" w:type="pct"/>
          </w:tcPr>
          <w:p w:rsidR="00FE65B0" w:rsidRDefault="00FE65B0" w:rsidP="00511A3D">
            <w:r>
              <w:lastRenderedPageBreak/>
              <w:t>I will say of you a martyr,</w:t>
            </w:r>
          </w:p>
          <w:p w:rsidR="00FE65B0" w:rsidRDefault="00FE65B0" w:rsidP="00511A3D">
            <w:r>
              <w:t>For you delivered your head for Christ,</w:t>
            </w:r>
          </w:p>
          <w:p w:rsidR="00FE65B0" w:rsidRDefault="00FE65B0" w:rsidP="00511A3D">
            <w:r>
              <w:t>He who became a martyr for us,</w:t>
            </w:r>
          </w:p>
          <w:p w:rsidR="00FE65B0" w:rsidRDefault="00FE65B0" w:rsidP="00511A3D">
            <w:r>
              <w:t>Before Pontius Pilate.</w:t>
            </w:r>
          </w:p>
        </w:tc>
        <w:tc>
          <w:tcPr>
            <w:tcW w:w="1255" w:type="pct"/>
          </w:tcPr>
          <w:p w:rsidR="00FE65B0" w:rsidRDefault="00FE65B0" w:rsidP="006B6552">
            <w:pPr>
              <w:pStyle w:val="EngHang"/>
            </w:pPr>
            <w:r>
              <w:t>I call you a martyr,</w:t>
            </w:r>
          </w:p>
          <w:p w:rsidR="00FE65B0" w:rsidRDefault="00FE65B0" w:rsidP="006B6552">
            <w:pPr>
              <w:pStyle w:val="EngHang"/>
            </w:pPr>
            <w:r>
              <w:t>For you gave your head for Christ,</w:t>
            </w:r>
          </w:p>
          <w:p w:rsidR="00FE65B0" w:rsidRDefault="00FE65B0" w:rsidP="006B6552">
            <w:pPr>
              <w:pStyle w:val="EngHang"/>
            </w:pPr>
            <w:r>
              <w:t>Who was martyred for us</w:t>
            </w:r>
          </w:p>
          <w:p w:rsidR="00FE65B0" w:rsidRDefault="00FE65B0" w:rsidP="006B6552">
            <w:pPr>
              <w:pStyle w:val="EngHangEnd"/>
            </w:pPr>
            <w:r>
              <w:t>Before Pontius Pilate.</w:t>
            </w:r>
          </w:p>
        </w:tc>
        <w:tc>
          <w:tcPr>
            <w:tcW w:w="1255" w:type="pct"/>
          </w:tcPr>
          <w:p w:rsidR="00FE65B0" w:rsidRPr="004764BD" w:rsidRDefault="00FE65B0" w:rsidP="006B6552">
            <w:pPr>
              <w:pStyle w:val="EngHang"/>
            </w:pPr>
            <w:r w:rsidRPr="004764BD">
              <w:t>I call you a martyr,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For you gave your head for Christ,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He Who was martyred for us,</w:t>
            </w:r>
          </w:p>
          <w:p w:rsidR="00FE65B0" w:rsidRDefault="00FE65B0" w:rsidP="006B6552">
            <w:pPr>
              <w:pStyle w:val="EngHangEnd"/>
            </w:pPr>
            <w:r w:rsidRPr="004764BD">
              <w:t>Before Pontius Pilate.</w:t>
            </w:r>
          </w:p>
        </w:tc>
      </w:tr>
      <w:tr w:rsidR="00FE65B0" w:rsidTr="00C2621F">
        <w:tc>
          <w:tcPr>
            <w:tcW w:w="1248" w:type="pct"/>
          </w:tcPr>
          <w:p w:rsidR="00FE65B0" w:rsidRDefault="00FE65B0" w:rsidP="006B6552">
            <w:pPr>
              <w:pStyle w:val="CopticVersemulti-line"/>
            </w:pPr>
            <w:r>
              <w:lastRenderedPageBreak/>
              <w:t>Ϯⲙⲉⲧⲟⲩⲏⲃ ⲁⲕϫⲟⲕⲥ ⲉ̀ⲃⲟⲗ:</w:t>
            </w:r>
          </w:p>
          <w:p w:rsidR="00FE65B0" w:rsidRDefault="00FE65B0" w:rsidP="006B6552">
            <w:pPr>
              <w:pStyle w:val="CopticVersemulti-line"/>
            </w:pPr>
            <w:r>
              <w:t>ⲡⲓⲛⲁϩϯ ⲁⲕⲁ̀ⲣⲉϩ ⲉ̀ⲣⲟⲛ:</w:t>
            </w:r>
          </w:p>
          <w:p w:rsidR="00FE65B0" w:rsidRDefault="00FE65B0" w:rsidP="006B6552">
            <w:pPr>
              <w:pStyle w:val="CopticVersemulti-line"/>
            </w:pPr>
            <w:r>
              <w:t>ⲁⲕⲉⲣⲫⲟⲣⲓⲛ ⲙ̀ⲡⲓⲭ̀ⲗⲟⲙ ⲛ̀ⲁⲧⲗⲱⲙ:</w:t>
            </w:r>
          </w:p>
          <w:p w:rsidR="00FE65B0" w:rsidRDefault="00FE65B0" w:rsidP="006B6552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FE65B0" w:rsidRDefault="00FE65B0" w:rsidP="00511A3D">
            <w:r>
              <w:t>You completed the priesthood,</w:t>
            </w:r>
          </w:p>
          <w:p w:rsidR="00FE65B0" w:rsidRDefault="00FE65B0" w:rsidP="00511A3D">
            <w:r>
              <w:t>You have kept the faith,</w:t>
            </w:r>
          </w:p>
          <w:p w:rsidR="00FE65B0" w:rsidRDefault="00FE65B0" w:rsidP="00511A3D">
            <w:r>
              <w:t>You wore the unfading crown,</w:t>
            </w:r>
          </w:p>
          <w:p w:rsidR="00FE65B0" w:rsidRDefault="00FE65B0" w:rsidP="00511A3D">
            <w:r>
              <w:t>Of martyrdom.</w:t>
            </w:r>
          </w:p>
        </w:tc>
        <w:tc>
          <w:tcPr>
            <w:tcW w:w="1255" w:type="pct"/>
          </w:tcPr>
          <w:p w:rsidR="00FE65B0" w:rsidRDefault="00FE65B0" w:rsidP="006B6552">
            <w:pPr>
              <w:pStyle w:val="EngHang"/>
            </w:pPr>
            <w:r>
              <w:t>You fulfilled your priesthood,</w:t>
            </w:r>
          </w:p>
          <w:p w:rsidR="00FE65B0" w:rsidRDefault="00FE65B0" w:rsidP="006B6552">
            <w:pPr>
              <w:pStyle w:val="EngHang"/>
            </w:pPr>
            <w:r>
              <w:t>You kept the faith for us,</w:t>
            </w:r>
          </w:p>
          <w:p w:rsidR="00FE65B0" w:rsidRDefault="00FE65B0" w:rsidP="006B6552">
            <w:pPr>
              <w:pStyle w:val="EngHang"/>
            </w:pPr>
            <w:r>
              <w:t>You wore the unfading crown</w:t>
            </w:r>
          </w:p>
          <w:p w:rsidR="00FE65B0" w:rsidRPr="00A40E4E" w:rsidRDefault="00FE65B0" w:rsidP="006B6552">
            <w:pPr>
              <w:pStyle w:val="EngHang"/>
            </w:pPr>
            <w:r>
              <w:t>Of mart</w:t>
            </w:r>
            <w:r w:rsidRPr="00137929">
              <w:rPr>
                <w:rStyle w:val="EngHangEndChar"/>
              </w:rPr>
              <w:t>y</w:t>
            </w:r>
            <w:r>
              <w:t>rdom.</w:t>
            </w:r>
          </w:p>
        </w:tc>
        <w:tc>
          <w:tcPr>
            <w:tcW w:w="1255" w:type="pct"/>
          </w:tcPr>
          <w:p w:rsidR="00FE65B0" w:rsidRPr="004764BD" w:rsidRDefault="00FE65B0" w:rsidP="006B6552">
            <w:pPr>
              <w:pStyle w:val="EngHang"/>
            </w:pPr>
            <w:r w:rsidRPr="004764BD">
              <w:t>You fulfilled your priesthood,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You kept the faith for us,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You wore the unfading crown,</w:t>
            </w:r>
          </w:p>
          <w:p w:rsidR="00FE65B0" w:rsidRDefault="00FE65B0" w:rsidP="006B6552">
            <w:pPr>
              <w:pStyle w:val="EngHangEnd"/>
            </w:pPr>
            <w:r w:rsidRPr="004764BD">
              <w:t>Of martyrdom.</w:t>
            </w:r>
          </w:p>
        </w:tc>
      </w:tr>
      <w:tr w:rsidR="00FE65B0" w:rsidTr="00C2621F">
        <w:tc>
          <w:tcPr>
            <w:tcW w:w="1248" w:type="pct"/>
          </w:tcPr>
          <w:p w:rsidR="00FE65B0" w:rsidRDefault="00FE65B0" w:rsidP="006B6552">
            <w:pPr>
              <w:pStyle w:val="CopticVersemulti-line"/>
            </w:pPr>
            <w:r>
              <w:t>Ⲧⲱⲃϩ ⲙ̀Ⲡⲟ̄ⲥ̄ ⲉ̀ϩ̀ⲣⲏⲓ ⲉ̀ϫⲱⲛ:</w:t>
            </w:r>
          </w:p>
          <w:p w:rsidR="00FE65B0" w:rsidRDefault="00FE65B0" w:rsidP="006B6552">
            <w:pPr>
              <w:pStyle w:val="CopticVersemulti-line"/>
            </w:pPr>
            <w:r>
              <w:t>ⲱ̀ ⲡⲁⲟ̄ⲥ̄ ⲛ̀ⲓⲱⲧ ⲛ̀ⲁⲥⲕⲏⲧⲏⲥ:</w:t>
            </w:r>
          </w:p>
          <w:p w:rsidR="00FE65B0" w:rsidRDefault="00FE65B0" w:rsidP="006B6552">
            <w:pPr>
              <w:pStyle w:val="CopticVersemulti-line"/>
            </w:pPr>
            <w:r>
              <w:t>ⲁⲃⲃⲁ Ⲙⲁⲕⲁⲣⲓ ⲡⲓⲉ̀ⲡⲓⲥⲕⲟⲡⲟⲥ:</w:t>
            </w:r>
          </w:p>
          <w:p w:rsidR="00FE65B0" w:rsidRDefault="00FE65B0" w:rsidP="006B6552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FE65B0" w:rsidRDefault="00FE65B0" w:rsidP="000A7692">
            <w:r>
              <w:t>Pray to the Lord on our behalf,</w:t>
            </w:r>
          </w:p>
          <w:p w:rsidR="00FE65B0" w:rsidRDefault="00FE65B0" w:rsidP="000A7692">
            <w:r>
              <w:t>O my master the ascetic father,</w:t>
            </w:r>
          </w:p>
          <w:p w:rsidR="00FE65B0" w:rsidRDefault="00FE65B0" w:rsidP="000A7692">
            <w:r>
              <w:t xml:space="preserve">Abba </w:t>
            </w:r>
            <w:proofErr w:type="spellStart"/>
            <w:r>
              <w:t>Makari</w:t>
            </w:r>
            <w:proofErr w:type="spellEnd"/>
            <w:r>
              <w:t xml:space="preserve"> the Bishop,</w:t>
            </w:r>
          </w:p>
          <w:p w:rsidR="00FE65B0" w:rsidRPr="000A7692" w:rsidRDefault="00FE65B0" w:rsidP="000A7692">
            <w:r>
              <w:t>That He may forgive us ours sins.</w:t>
            </w:r>
          </w:p>
        </w:tc>
        <w:tc>
          <w:tcPr>
            <w:tcW w:w="1255" w:type="pct"/>
          </w:tcPr>
          <w:p w:rsidR="00FE65B0" w:rsidRDefault="00FE65B0" w:rsidP="006B6552">
            <w:pPr>
              <w:pStyle w:val="EngHang"/>
            </w:pPr>
            <w:r>
              <w:t>Pray to the Lord on our behalf,</w:t>
            </w:r>
          </w:p>
          <w:p w:rsidR="00FE65B0" w:rsidRDefault="00FE65B0" w:rsidP="006B6552">
            <w:pPr>
              <w:pStyle w:val="EngHang"/>
            </w:pPr>
            <w:r>
              <w:t>O my lord the ascetic father,</w:t>
            </w:r>
          </w:p>
          <w:p w:rsidR="00FE65B0" w:rsidRDefault="00FE65B0" w:rsidP="006B6552">
            <w:pPr>
              <w:pStyle w:val="EngHang"/>
            </w:pPr>
            <w:r>
              <w:t xml:space="preserve">Abba </w:t>
            </w:r>
            <w:proofErr w:type="spellStart"/>
            <w:r>
              <w:t>Macarius</w:t>
            </w:r>
            <w:proofErr w:type="spellEnd"/>
            <w:r>
              <w:t xml:space="preserve"> the Bishop,</w:t>
            </w:r>
          </w:p>
          <w:p w:rsidR="00FE65B0" w:rsidRDefault="00FE65B0" w:rsidP="006B6552">
            <w:pPr>
              <w:pStyle w:val="EngHangEnd"/>
            </w:pPr>
            <w:r>
              <w:t>That He may forgive us ours sins.</w:t>
            </w:r>
          </w:p>
        </w:tc>
        <w:tc>
          <w:tcPr>
            <w:tcW w:w="1255" w:type="pct"/>
          </w:tcPr>
          <w:p w:rsidR="00FE65B0" w:rsidRPr="004764BD" w:rsidRDefault="00FE65B0" w:rsidP="006B6552">
            <w:pPr>
              <w:pStyle w:val="EngHang"/>
            </w:pPr>
            <w:r w:rsidRPr="004764BD">
              <w:t>Pray to the Lord on our behalf,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>O my Lord and ascetic father,</w:t>
            </w:r>
          </w:p>
          <w:p w:rsidR="00FE65B0" w:rsidRPr="004764BD" w:rsidRDefault="00FE65B0" w:rsidP="006B6552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Macarius</w:t>
            </w:r>
            <w:proofErr w:type="spellEnd"/>
            <w:r w:rsidRPr="004764BD">
              <w:t xml:space="preserve"> the Bishop,</w:t>
            </w:r>
          </w:p>
          <w:p w:rsidR="00FE65B0" w:rsidRDefault="00FE65B0" w:rsidP="006B6552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802" w:rsidRDefault="00257802" w:rsidP="00E83857">
      <w:pPr>
        <w:spacing w:after="0" w:line="240" w:lineRule="auto"/>
      </w:pPr>
      <w:r>
        <w:separator/>
      </w:r>
    </w:p>
  </w:endnote>
  <w:endnote w:type="continuationSeparator" w:id="0">
    <w:p w:rsidR="00257802" w:rsidRDefault="0025780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802" w:rsidRDefault="00257802" w:rsidP="00E83857">
      <w:pPr>
        <w:spacing w:after="0" w:line="240" w:lineRule="auto"/>
      </w:pPr>
      <w:r>
        <w:separator/>
      </w:r>
    </w:p>
  </w:footnote>
  <w:footnote w:type="continuationSeparator" w:id="0">
    <w:p w:rsidR="00257802" w:rsidRDefault="00257802" w:rsidP="00E83857">
      <w:pPr>
        <w:spacing w:after="0" w:line="240" w:lineRule="auto"/>
      </w:pPr>
      <w:r>
        <w:continuationSeparator/>
      </w:r>
    </w:p>
  </w:footnote>
  <w:footnote w:id="1">
    <w:p w:rsidR="00FE65B0" w:rsidRDefault="00FE65B0">
      <w:pPr>
        <w:pStyle w:val="footnote"/>
        <w:rPr>
          <w:ins w:id="1" w:author="Brett Slote" w:date="2011-07-21T18:48:00Z"/>
        </w:rPr>
        <w:pPrChange w:id="2" w:author="Brett Slote" w:date="2011-07-21T20:01:00Z">
          <w:pPr>
            <w:pStyle w:val="FootnoteText"/>
          </w:pPr>
        </w:pPrChange>
      </w:pPr>
      <w:ins w:id="3" w:author="Brett Slote" w:date="2011-07-21T18:48:00Z">
        <w:r>
          <w:rPr>
            <w:rStyle w:val="FootnoteReference"/>
          </w:rPr>
          <w:footnoteRef/>
        </w:r>
        <w:r>
          <w:t xml:space="preserve"> pastured</w:t>
        </w:r>
      </w:ins>
    </w:p>
  </w:footnote>
  <w:footnote w:id="2">
    <w:p w:rsidR="00FE65B0" w:rsidRDefault="00FE65B0">
      <w:pPr>
        <w:pStyle w:val="footnote"/>
        <w:rPr>
          <w:ins w:id="4" w:author="Brett Slote" w:date="2011-07-21T18:48:00Z"/>
        </w:rPr>
        <w:pPrChange w:id="5" w:author="Brett Slote" w:date="2011-07-21T20:01:00Z">
          <w:pPr>
            <w:pStyle w:val="FootnoteText"/>
          </w:pPr>
        </w:pPrChange>
      </w:pPr>
      <w:ins w:id="6" w:author="Brett Slote" w:date="2011-07-21T18:48:00Z">
        <w:r>
          <w:rPr>
            <w:rStyle w:val="FootnoteReference"/>
          </w:rPr>
          <w:footnoteRef/>
        </w:r>
        <w:r>
          <w:t xml:space="preserve"> </w:t>
        </w:r>
        <w:r w:rsidRPr="009E5F25">
          <w:rPr>
            <w:color w:val="FF0000"/>
          </w:rPr>
          <w:t>This verse and the beginning of next should have “If I call you”, and the next verse should have “it is because”, this will make it very hard to sing.</w:t>
        </w:r>
      </w:ins>
    </w:p>
  </w:footnote>
  <w:footnote w:id="3">
    <w:p w:rsidR="00FE65B0" w:rsidRDefault="00FE65B0">
      <w:pPr>
        <w:pStyle w:val="footnote"/>
        <w:rPr>
          <w:ins w:id="7" w:author="Brett Slote" w:date="2011-07-21T18:48:00Z"/>
        </w:rPr>
        <w:pPrChange w:id="8" w:author="Brett Slote" w:date="2011-07-21T20:02:00Z">
          <w:pPr>
            <w:pStyle w:val="FootnoteText"/>
          </w:pPr>
        </w:pPrChange>
      </w:pPr>
      <w:ins w:id="9" w:author="Brett Slote" w:date="2011-07-21T18:48:00Z">
        <w:r>
          <w:rPr>
            <w:rStyle w:val="FootnoteReference"/>
          </w:rPr>
          <w:footnoteRef/>
        </w:r>
        <w:r>
          <w:t xml:space="preserve"> </w:t>
        </w:r>
        <w:r w:rsidRPr="000C2C94">
          <w:rPr>
            <w:rFonts w:ascii="CS Avva Shenouda" w:hAnsi="CS Avva Shenouda"/>
            <w:rPrChange w:id="10" w:author="Brett Slote" w:date="2011-07-21T20:02:00Z">
              <w:rPr>
                <w:rFonts w:ascii="Antonious Normal" w:hAnsi="Antonious Normal"/>
              </w:rPr>
            </w:rPrChange>
          </w:rPr>
          <w:t>'u,/</w:t>
        </w:r>
        <w:r>
          <w:t xml:space="preserve"> can be soul or “earthly life”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57802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A5D76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65B0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A54A4-1BCE-4168-8ADD-E92E5B1B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84</cp:revision>
  <dcterms:created xsi:type="dcterms:W3CDTF">2014-11-04T15:28:00Z</dcterms:created>
  <dcterms:modified xsi:type="dcterms:W3CDTF">2015-09-24T12:37:00Z</dcterms:modified>
</cp:coreProperties>
</file>