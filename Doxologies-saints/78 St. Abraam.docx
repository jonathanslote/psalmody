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bookmarkStart w:id="0" w:name="_GoBack" w:colFirst="2" w:colLast="2"/>
            <w:r>
              <w:t>Ⲡⲓϧⲏⲃⲥ ⲉⲧⲉ̀ⲣⲟⲩⲱⲓⲛⲓ:</w:t>
            </w:r>
          </w:p>
          <w:p w:rsidR="00F52A0F" w:rsidRDefault="00F52A0F" w:rsidP="00D90706">
            <w:pPr>
              <w:pStyle w:val="CopticVersemulti-line"/>
            </w:pPr>
            <w:r>
              <w:t>ϧⲉⲛ Ⲫⲓⲟⲙ ⲛⲉⲙ Ⲭⲏⲙⲓ ⲧⲏⲣⲥ:</w:t>
            </w:r>
          </w:p>
          <w:p w:rsidR="00F52A0F" w:rsidRDefault="00F52A0F" w:rsidP="00D90706">
            <w:pPr>
              <w:pStyle w:val="CopticVersemulti-line"/>
            </w:pPr>
            <w:r>
              <w:t>ⲉⲑⲃⲉ ⲛⲉϥϣ̀ⲫⲏⲣⲓ ⲛⲉⲙ ⲛⲉϥⲙⲏⲛⲓ:</w:t>
            </w:r>
          </w:p>
          <w:p w:rsidR="00F52A0F" w:rsidRDefault="00F52A0F" w:rsidP="00D90706">
            <w:pPr>
              <w:pStyle w:val="CopticHangingVerse"/>
            </w:pPr>
            <w:r>
              <w:t>ⲛⲉⲙ ⲛⲉϥⲙⲉⲓ ⲙ̀Ⲡⲭ̄ⲥ̄.</w:t>
            </w:r>
          </w:p>
        </w:tc>
        <w:tc>
          <w:tcPr>
            <w:tcW w:w="1242" w:type="pct"/>
          </w:tcPr>
          <w:p w:rsidR="00F52A0F" w:rsidRDefault="00F52A0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shining lamp,</w:t>
            </w:r>
          </w:p>
          <w:p w:rsidR="00F52A0F" w:rsidRDefault="00F52A0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In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Fayoum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and all Egypt,</w:t>
            </w:r>
          </w:p>
          <w:p w:rsidR="00F52A0F" w:rsidRDefault="00F52A0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his signs and miracles,</w:t>
            </w:r>
          </w:p>
          <w:p w:rsidR="00F52A0F" w:rsidRPr="00993A1D" w:rsidRDefault="00F52A0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his love for Christ.</w:t>
            </w:r>
          </w:p>
        </w:tc>
        <w:tc>
          <w:tcPr>
            <w:tcW w:w="1255" w:type="pct"/>
          </w:tcPr>
          <w:p w:rsidR="00F52A0F" w:rsidRDefault="00F52A0F" w:rsidP="00D90706">
            <w:pPr>
              <w:pStyle w:val="EngHang"/>
            </w:pPr>
            <w:r>
              <w:t>Because of his wonders and signs,</w:t>
            </w:r>
          </w:p>
          <w:p w:rsidR="00F52A0F" w:rsidRDefault="00F52A0F" w:rsidP="00D90706">
            <w:pPr>
              <w:pStyle w:val="EngHang"/>
            </w:pPr>
            <w:r>
              <w:t>And his love for Christ,</w:t>
            </w:r>
          </w:p>
          <w:p w:rsidR="00F52A0F" w:rsidRPr="004764BD" w:rsidRDefault="00F52A0F" w:rsidP="00D90706">
            <w:pPr>
              <w:pStyle w:val="EngHang"/>
            </w:pPr>
            <w:r>
              <w:t>He is t</w:t>
            </w:r>
            <w:r w:rsidRPr="004764BD">
              <w:t>he shining lamp,</w:t>
            </w:r>
          </w:p>
          <w:p w:rsidR="00F52A0F" w:rsidRDefault="00F52A0F" w:rsidP="00D90706">
            <w:pPr>
              <w:pStyle w:val="EngHangEnd"/>
            </w:pPr>
            <w:r w:rsidRPr="004764BD">
              <w:t xml:space="preserve">In </w:t>
            </w:r>
            <w:proofErr w:type="spellStart"/>
            <w:r w:rsidRPr="004764BD">
              <w:t>Fayoum</w:t>
            </w:r>
            <w:proofErr w:type="spellEnd"/>
            <w:r w:rsidRPr="004764BD">
              <w:t xml:space="preserve"> and all Egypt,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The shining lamp,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In </w:t>
            </w:r>
            <w:proofErr w:type="spellStart"/>
            <w:r w:rsidRPr="004764BD">
              <w:t>Fayoum</w:t>
            </w:r>
            <w:proofErr w:type="spellEnd"/>
            <w:r w:rsidRPr="004764BD">
              <w:t xml:space="preserve"> and all Egypt,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For his wonders and signs,</w:t>
            </w:r>
          </w:p>
          <w:p w:rsidR="00F52A0F" w:rsidRDefault="00F52A0F" w:rsidP="00D90706">
            <w:pPr>
              <w:pStyle w:val="EngHangEnd"/>
            </w:pPr>
            <w:r w:rsidRPr="004764BD">
              <w:t>And his love for Christ.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Ⲫⲁ ⲡⲓⲭ̀ⲗⲟⲙ ⲙ̀ⲙⲁⲣⲅⲁⲣⲓⲧⲏⲥ:</w:t>
            </w:r>
          </w:p>
          <w:p w:rsidR="00F52A0F" w:rsidRDefault="00F52A0F" w:rsidP="00D90706">
            <w:pPr>
              <w:pStyle w:val="CopticVersemulti-line"/>
            </w:pPr>
            <w:r>
              <w:t>ⲡⲓϣ̀ⲫⲏⲣ ⲛ̀ⲛⲓⲁ̀ⲛⲁⲭⲱⲣⲓⲧⲏⲥ:</w:t>
            </w:r>
          </w:p>
          <w:p w:rsidR="00F52A0F" w:rsidRDefault="00F52A0F" w:rsidP="00D90706">
            <w:pPr>
              <w:pStyle w:val="CopticVersemulti-line"/>
            </w:pPr>
            <w:r>
              <w:t>ⲛⲉⲙ ⲛⲓⲑ̀ⲙⲏⲓ ⲛⲉⲙ ⲛⲓⲡ̀ⲣⲟⲫⲏⲧⲏⲥ:</w:t>
            </w:r>
          </w:p>
          <w:p w:rsidR="00F52A0F" w:rsidRDefault="00F52A0F" w:rsidP="00D90706">
            <w:pPr>
              <w:pStyle w:val="CopticHangingVerse"/>
            </w:pPr>
            <w:r>
              <w:t>ⲫⲏⲉ̀ⲧⲁϥⲙⲟϣⲓ ⲛⲥⲁ ⲡⲉⲛⲆⲩⲥⲡⲟⲧⲏⲥ.</w:t>
            </w:r>
          </w:p>
        </w:tc>
        <w:tc>
          <w:tcPr>
            <w:tcW w:w="1242" w:type="pct"/>
          </w:tcPr>
          <w:p w:rsidR="00F52A0F" w:rsidRDefault="00F52A0F" w:rsidP="000448AC">
            <w:r>
              <w:t>He who has the expensive crown,</w:t>
            </w:r>
          </w:p>
          <w:p w:rsidR="00F52A0F" w:rsidRDefault="00F52A0F" w:rsidP="000448AC">
            <w:r>
              <w:t>The friend of the hermits,</w:t>
            </w:r>
          </w:p>
          <w:p w:rsidR="00F52A0F" w:rsidRDefault="00F52A0F" w:rsidP="000448AC">
            <w:r>
              <w:t>The righteous and the prophets,</w:t>
            </w:r>
          </w:p>
          <w:p w:rsidR="00F52A0F" w:rsidRDefault="00F52A0F" w:rsidP="000448AC">
            <w:r>
              <w:t xml:space="preserve">Who follow our </w:t>
            </w:r>
            <w:proofErr w:type="gramStart"/>
            <w:r>
              <w:t>Master.</w:t>
            </w:r>
            <w:proofErr w:type="gramEnd"/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>
              <w:t>Bearing</w:t>
            </w:r>
            <w:r w:rsidRPr="004764BD">
              <w:t xml:space="preserve"> the crown of pearls,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The friend of the hermits,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And the righteous and the prophets,</w:t>
            </w:r>
          </w:p>
          <w:p w:rsidR="00F52A0F" w:rsidRDefault="00F52A0F" w:rsidP="00D90706">
            <w:pPr>
              <w:pStyle w:val="EngHangEnd"/>
            </w:pPr>
            <w:r>
              <w:t>He who followed our Master,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He with the crown of pearls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The friend of the hermits,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And the righteous and the prophets,</w:t>
            </w:r>
          </w:p>
          <w:p w:rsidR="00F52A0F" w:rsidRDefault="00F52A0F" w:rsidP="00D90706">
            <w:pPr>
              <w:pStyle w:val="EngHangEnd"/>
            </w:pPr>
            <w:r w:rsidRPr="004764BD">
              <w:t>He who followed our Master.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Ⲛⲑⲟϥ ⲡⲉ ⲁⲃⲃⲁ Ⲁⲃⲣⲁⲁⲙ:</w:t>
            </w:r>
          </w:p>
          <w:p w:rsidR="00F52A0F" w:rsidRDefault="00F52A0F" w:rsidP="00D90706">
            <w:pPr>
              <w:pStyle w:val="CopticVersemulti-line"/>
            </w:pPr>
            <w:r>
              <w:t>ⲡⲓⲉⲡⲓⲥⲕⲟⲡⲟⲥ ⲛ̀ⲧⲉ Ⲫⲓⲟⲙ:</w:t>
            </w:r>
          </w:p>
          <w:p w:rsidR="00F52A0F" w:rsidRDefault="00F52A0F" w:rsidP="00D90706">
            <w:pPr>
              <w:pStyle w:val="CopticVersemulti-line"/>
            </w:pPr>
            <w:r>
              <w:t>ⲡⲓⲙⲁⲛⲉⲥⲱⲟⲩ ⲛ̀ⲧⲁⲫ̀ⲙⲏⲓ:</w:t>
            </w:r>
          </w:p>
          <w:p w:rsidR="00F52A0F" w:rsidRDefault="00F52A0F" w:rsidP="00D90706">
            <w:pPr>
              <w:pStyle w:val="CopticHangingVerse"/>
            </w:pPr>
            <w:r>
              <w:t>ⲡⲓⲥⲁϧ ⲛ̀ⲧⲉ ⲛⲓⲁ̀ⲣⲉⲧⲏ.</w:t>
            </w:r>
          </w:p>
        </w:tc>
        <w:tc>
          <w:tcPr>
            <w:tcW w:w="1242" w:type="pct"/>
          </w:tcPr>
          <w:p w:rsidR="00F52A0F" w:rsidRDefault="00F52A0F" w:rsidP="00355077">
            <w:r>
              <w:t xml:space="preserve">Hi is Abba </w:t>
            </w:r>
            <w:proofErr w:type="spellStart"/>
            <w:r>
              <w:t>Abraam</w:t>
            </w:r>
            <w:proofErr w:type="spellEnd"/>
            <w:r>
              <w:t>,</w:t>
            </w:r>
          </w:p>
          <w:p w:rsidR="00F52A0F" w:rsidRDefault="00F52A0F" w:rsidP="00355077">
            <w:r>
              <w:t xml:space="preserve">Bishop of </w:t>
            </w:r>
            <w:proofErr w:type="spellStart"/>
            <w:r>
              <w:t>Fayoum</w:t>
            </w:r>
            <w:proofErr w:type="spellEnd"/>
            <w:r>
              <w:t>,</w:t>
            </w:r>
          </w:p>
          <w:p w:rsidR="00F52A0F" w:rsidRDefault="00F52A0F" w:rsidP="00355077">
            <w:r>
              <w:t>The true shepherd,</w:t>
            </w:r>
          </w:p>
          <w:p w:rsidR="00F52A0F" w:rsidRDefault="00F52A0F" w:rsidP="00355077">
            <w:r>
              <w:t>The teacher of virtues.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Abraam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The Bishop of </w:t>
            </w:r>
            <w:proofErr w:type="spellStart"/>
            <w:r w:rsidRPr="004764BD">
              <w:t>Fayoum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The true shepherd,</w:t>
            </w:r>
          </w:p>
          <w:p w:rsidR="00F52A0F" w:rsidRDefault="00F52A0F" w:rsidP="00D90706">
            <w:pPr>
              <w:pStyle w:val="EngHangEnd"/>
            </w:pPr>
            <w:r w:rsidRPr="004764BD">
              <w:t>The teacher of virtues.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 xml:space="preserve">He is Abba </w:t>
            </w:r>
            <w:proofErr w:type="spellStart"/>
            <w:r w:rsidRPr="004764BD">
              <w:t>Abraam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The Bishop of </w:t>
            </w:r>
            <w:proofErr w:type="spellStart"/>
            <w:r w:rsidRPr="004764BD">
              <w:t>Fayoum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The true shepherd,</w:t>
            </w:r>
          </w:p>
          <w:p w:rsidR="00F52A0F" w:rsidRDefault="00F52A0F" w:rsidP="00D90706">
            <w:pPr>
              <w:pStyle w:val="EngHangEnd"/>
            </w:pPr>
            <w:r w:rsidRPr="004764BD">
              <w:t>The teacher of virtues.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Ⲇⲁⲩⲓⲇ ⲁϥⲧⲁⲙⲟⲛ ϧⲉⲛ ⲟⲩⲙⲉⲑⲙⲏ:</w:t>
            </w:r>
          </w:p>
          <w:p w:rsidR="00F52A0F" w:rsidRDefault="00F52A0F" w:rsidP="00D90706">
            <w:pPr>
              <w:pStyle w:val="CopticVersemulti-line"/>
            </w:pPr>
            <w:r>
              <w:t>Ϫⲉ ⲱ̀ⲟⲩⲛⲓⲁⲧϥ ⲙ̀ⲫⲏⲉⲑⲛⲁⲕⲁϯ:</w:t>
            </w:r>
          </w:p>
          <w:p w:rsidR="00F52A0F" w:rsidRDefault="00F52A0F" w:rsidP="00D90706">
            <w:pPr>
              <w:pStyle w:val="CopticVersemulti-line"/>
            </w:pPr>
            <w:r>
              <w:t>ⲉ̀ϫⲉⲛ ⲟⲩϫⲱⲃ ⲛⲉⲙ ⲟⲩϩⲏⲕⲓ:</w:t>
            </w:r>
          </w:p>
          <w:p w:rsidR="00F52A0F" w:rsidRDefault="00F52A0F" w:rsidP="00D90706">
            <w:pPr>
              <w:pStyle w:val="CopticHangingVerse"/>
            </w:pPr>
            <w:r>
              <w:t>ⲟⲩⲟϩ ⲉϥⲉ̀ⲛⲁϩⲙⲉϥ ⲛ̀ϫⲉ ⲫϯ.</w:t>
            </w:r>
          </w:p>
        </w:tc>
        <w:tc>
          <w:tcPr>
            <w:tcW w:w="1242" w:type="pct"/>
          </w:tcPr>
          <w:p w:rsidR="00F52A0F" w:rsidRDefault="00F52A0F" w:rsidP="003D781E">
            <w:r>
              <w:t>David taught with truth,</w:t>
            </w:r>
          </w:p>
          <w:p w:rsidR="00F52A0F" w:rsidRDefault="00F52A0F" w:rsidP="003D781E">
            <w:r>
              <w:t>Saying “blessed re those,</w:t>
            </w:r>
          </w:p>
          <w:p w:rsidR="00F52A0F" w:rsidRDefault="00F52A0F" w:rsidP="003D781E">
            <w:r>
              <w:t>Who care for the weak and the poor,</w:t>
            </w:r>
          </w:p>
          <w:p w:rsidR="00F52A0F" w:rsidRDefault="00F52A0F" w:rsidP="003D781E">
            <w:r>
              <w:t>The Lord God saves them.”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David told us in truth,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“Blessed are they that consider,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the feeble and poor:</w:t>
            </w:r>
          </w:p>
          <w:p w:rsidR="00F52A0F" w:rsidRDefault="00F52A0F" w:rsidP="00D90706">
            <w:pPr>
              <w:pStyle w:val="EngHangEnd"/>
            </w:pPr>
            <w:r w:rsidRPr="004764BD">
              <w:t>God will deliver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them.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David told us in truth,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“Blessed are they that consider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the feeble and poor:</w:t>
            </w:r>
          </w:p>
          <w:p w:rsidR="00F52A0F" w:rsidRDefault="00F52A0F" w:rsidP="00D90706">
            <w:pPr>
              <w:pStyle w:val="EngHangEnd"/>
            </w:pPr>
            <w:r w:rsidRPr="004764BD">
              <w:t>God will deliver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 xml:space="preserve"> them.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Ⲙⲫ̀ⲣⲏϯ ⲙ̀ⲡⲉⲛⲓⲱⲧ Ⲁⲃⲣⲁⲁⲙ:</w:t>
            </w:r>
          </w:p>
          <w:p w:rsidR="00F52A0F" w:rsidRDefault="00F52A0F" w:rsidP="00D90706">
            <w:pPr>
              <w:pStyle w:val="CopticVersemulti-line"/>
            </w:pPr>
            <w:r>
              <w:lastRenderedPageBreak/>
              <w:t>ⲫ̀ⲓⲱⲧ ⲛ̀Ⲓⲥⲁⲁⲕ ⲛⲉⲙ Ⲓⲁⲕⲱⲃ:</w:t>
            </w:r>
          </w:p>
          <w:p w:rsidR="00F52A0F" w:rsidRDefault="00F52A0F" w:rsidP="00D90706">
            <w:pPr>
              <w:pStyle w:val="CopticVersemulti-line"/>
            </w:pPr>
            <w:r>
              <w:t>ⲁⲕⲙⲉⲛⲣⲉ ϯⲙⲉⲑⲛⲁⲏ̀ⲧ:</w:t>
            </w:r>
          </w:p>
          <w:p w:rsidR="00F52A0F" w:rsidRPr="003032D8" w:rsidRDefault="00F52A0F" w:rsidP="00D90706">
            <w:pPr>
              <w:pStyle w:val="CopticHangingVerse"/>
            </w:pPr>
            <w:r>
              <w:t>ⲟⲩⲟϩ ⲁⲕϫⲱⲕ ⲉ̀ⲃⲟⲗ ⲛ̀ⲛⲓⲉ̀ⲧⲟⲗⲏ.</w:t>
            </w:r>
          </w:p>
        </w:tc>
        <w:tc>
          <w:tcPr>
            <w:tcW w:w="1242" w:type="pct"/>
          </w:tcPr>
          <w:p w:rsidR="00F52A0F" w:rsidRDefault="00F52A0F" w:rsidP="002D6D94">
            <w:r>
              <w:lastRenderedPageBreak/>
              <w:t>Like our father Abraham,</w:t>
            </w:r>
          </w:p>
          <w:p w:rsidR="00F52A0F" w:rsidRDefault="00F52A0F" w:rsidP="002D6D94">
            <w:r>
              <w:t>The father of Isaac and Jacob,</w:t>
            </w:r>
          </w:p>
          <w:p w:rsidR="00F52A0F" w:rsidRDefault="00F52A0F" w:rsidP="002D6D94">
            <w:r>
              <w:lastRenderedPageBreak/>
              <w:t>You loved mercy,</w:t>
            </w:r>
          </w:p>
          <w:p w:rsidR="00F52A0F" w:rsidRDefault="00F52A0F" w:rsidP="002D6D94">
            <w:r>
              <w:t>And completed the commandments.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lastRenderedPageBreak/>
              <w:t>Like our father Abraham,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lastRenderedPageBreak/>
              <w:t>The father of Isaac and Jacob,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loved charity,</w:t>
            </w:r>
          </w:p>
          <w:p w:rsidR="00F52A0F" w:rsidRDefault="00F52A0F" w:rsidP="00D90706">
            <w:pPr>
              <w:pStyle w:val="EngHangEnd"/>
            </w:pPr>
            <w:r w:rsidRPr="004764BD">
              <w:t>And fulfilled the commandments.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lastRenderedPageBreak/>
              <w:t>Like our father Abraham,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lastRenderedPageBreak/>
              <w:t>The father of Isaac and Jacob,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loved charity,</w:t>
            </w:r>
          </w:p>
          <w:p w:rsidR="00F52A0F" w:rsidRDefault="00F52A0F" w:rsidP="00D90706">
            <w:pPr>
              <w:pStyle w:val="EngHangEnd"/>
            </w:pPr>
            <w:r w:rsidRPr="004764BD">
              <w:t>And fulfilled the commandments.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lastRenderedPageBreak/>
              <w:t>Ϣⲁⲕⲉⲣⲙⲉⲑⲣⲉ ⲛ̀ϯⲙⲉⲑⲙⲏⲓ:</w:t>
            </w:r>
          </w:p>
          <w:p w:rsidR="00F52A0F" w:rsidRDefault="00F52A0F" w:rsidP="00D90706">
            <w:pPr>
              <w:pStyle w:val="CopticVersemulti-line"/>
            </w:pPr>
            <w:r>
              <w:t>ϣⲁⲕⲟⲩⲱⲙ ⲛⲉⲙ ⲛⲓϩⲏⲕⲓ:</w:t>
            </w:r>
          </w:p>
          <w:p w:rsidR="00F52A0F" w:rsidRDefault="00F52A0F" w:rsidP="00D90706">
            <w:pPr>
              <w:pStyle w:val="CopticVersemulti-line"/>
            </w:pPr>
            <w:r>
              <w:t>ϧⲉⲛ ⲟⲩⲛⲓϣϯ ⲛ̀ⲑⲉⲃⲓⲟ:</w:t>
            </w:r>
          </w:p>
          <w:p w:rsidR="00F52A0F" w:rsidRDefault="00F52A0F" w:rsidP="00D90706">
            <w:pPr>
              <w:pStyle w:val="CopticHangingVerse"/>
            </w:pPr>
            <w:r>
              <w:t>ⲁⲕⲙⲉⲣⲉ ⲛⲉⲕⲉ̀ⲥⲱⲟⲩ.</w:t>
            </w:r>
          </w:p>
        </w:tc>
        <w:tc>
          <w:tcPr>
            <w:tcW w:w="1242" w:type="pct"/>
          </w:tcPr>
          <w:p w:rsidR="00F52A0F" w:rsidRDefault="00F52A0F" w:rsidP="00511A3D">
            <w:r>
              <w:t>You witnessed the truth,</w:t>
            </w:r>
          </w:p>
          <w:p w:rsidR="00F52A0F" w:rsidRDefault="00F52A0F" w:rsidP="00511A3D">
            <w:r>
              <w:t>And you ate with the poor,</w:t>
            </w:r>
          </w:p>
          <w:p w:rsidR="00F52A0F" w:rsidRDefault="00F52A0F" w:rsidP="00511A3D">
            <w:r>
              <w:t>With great humility,</w:t>
            </w:r>
          </w:p>
          <w:p w:rsidR="00F52A0F" w:rsidRDefault="00F52A0F" w:rsidP="00511A3D">
            <w:r>
              <w:t>You loved your sheep.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You witnessed to the truth,</w:t>
            </w:r>
          </w:p>
          <w:p w:rsidR="00F52A0F" w:rsidRPr="004764BD" w:rsidRDefault="00F52A0F" w:rsidP="00D90706">
            <w:pPr>
              <w:pStyle w:val="EngHang"/>
            </w:pPr>
            <w:r>
              <w:t>You ate with the poor</w:t>
            </w:r>
          </w:p>
          <w:p w:rsidR="00F52A0F" w:rsidRPr="004764BD" w:rsidRDefault="00F52A0F" w:rsidP="00D90706">
            <w:pPr>
              <w:pStyle w:val="EngHang"/>
            </w:pPr>
            <w:r>
              <w:t>With</w:t>
            </w:r>
            <w:r w:rsidRPr="004764BD">
              <w:t xml:space="preserve"> great humility,</w:t>
            </w:r>
          </w:p>
          <w:p w:rsidR="00F52A0F" w:rsidRDefault="00F52A0F" w:rsidP="00D90706">
            <w:pPr>
              <w:pStyle w:val="EngHangEnd"/>
            </w:pPr>
            <w:r w:rsidRPr="004764BD">
              <w:t xml:space="preserve">You loved your </w:t>
            </w:r>
            <w:r>
              <w:t>flock</w:t>
            </w:r>
            <w:r w:rsidRPr="004764BD">
              <w:t>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You witnessed to the truth,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ate with the poor,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In great humility,</w:t>
            </w:r>
          </w:p>
          <w:p w:rsidR="00F52A0F" w:rsidRDefault="00F52A0F" w:rsidP="00D90706">
            <w:pPr>
              <w:pStyle w:val="EngHangEnd"/>
            </w:pPr>
            <w:r w:rsidRPr="004764BD">
              <w:t>You loved your sheep.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Ⲛⲏⲉ̀ⲑⲙⲉⲓ ⲛ̀ⲛⲁ ⲡ̀ⲕⲁϩⲓ:</w:t>
            </w:r>
          </w:p>
          <w:p w:rsidR="00F52A0F" w:rsidRDefault="00F52A0F" w:rsidP="00D90706">
            <w:pPr>
              <w:pStyle w:val="CopticVersemulti-line"/>
            </w:pPr>
            <w:r>
              <w:t>ⲁⲩⲕⲱϯ ⲛ̀ⲥⲁ ϩⲁⲛϫⲓⲛⲕⲱⲧ ⲙ̀ⲃⲉⲣⲓ:</w:t>
            </w:r>
          </w:p>
          <w:p w:rsidR="00F52A0F" w:rsidRDefault="00F52A0F" w:rsidP="00D90706">
            <w:pPr>
              <w:pStyle w:val="CopticVersemulti-line"/>
            </w:pPr>
            <w:r>
              <w:t>ⲁⲗⲗⲁ ⲁⲕⲕⲱⲧ ϧⲉⲛ ⲛⲓⲫⲏⲟⲩⲓ̀:</w:t>
            </w:r>
          </w:p>
          <w:p w:rsidR="00F52A0F" w:rsidRDefault="00F52A0F" w:rsidP="00D90706">
            <w:pPr>
              <w:pStyle w:val="CopticHangingVerse"/>
            </w:pPr>
            <w:r>
              <w:t>ⲛ̀ⲛⲓϫⲓⲛⲕⲱⲧ ⲛ̀ⲛⲁ ⲛⲓⲫⲏⲟⲩⲓ̀.</w:t>
            </w:r>
          </w:p>
        </w:tc>
        <w:tc>
          <w:tcPr>
            <w:tcW w:w="1242" w:type="pct"/>
          </w:tcPr>
          <w:p w:rsidR="00F52A0F" w:rsidRDefault="00F52A0F" w:rsidP="00511A3D">
            <w:r>
              <w:t>The lovers of worldly things,</w:t>
            </w:r>
          </w:p>
          <w:p w:rsidR="00F52A0F" w:rsidRDefault="00F52A0F" w:rsidP="00511A3D">
            <w:r>
              <w:t>Sought for new buildings,</w:t>
            </w:r>
          </w:p>
          <w:p w:rsidR="00F52A0F" w:rsidRDefault="00F52A0F" w:rsidP="00511A3D">
            <w:r>
              <w:t>But you built in heaven,</w:t>
            </w:r>
          </w:p>
          <w:p w:rsidR="00F52A0F" w:rsidRDefault="00F52A0F" w:rsidP="00511A3D">
            <w:r>
              <w:t>Many heavenly buildings.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They that love the world,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Sought after new buildings,</w:t>
            </w:r>
          </w:p>
          <w:p w:rsidR="00F52A0F" w:rsidRPr="004764BD" w:rsidRDefault="00F52A0F" w:rsidP="00D90706">
            <w:pPr>
              <w:pStyle w:val="EngHang"/>
            </w:pPr>
            <w:r>
              <w:t xml:space="preserve">But you built </w:t>
            </w:r>
            <w:proofErr w:type="spellStart"/>
            <w:r>
              <w:t>spirtual</w:t>
            </w:r>
            <w:proofErr w:type="spellEnd"/>
            <w:r>
              <w:t xml:space="preserve"> buildings</w:t>
            </w:r>
          </w:p>
          <w:p w:rsidR="00F52A0F" w:rsidRDefault="00F52A0F" w:rsidP="00D90706">
            <w:pPr>
              <w:pStyle w:val="EngHangEnd"/>
            </w:pPr>
            <w:r>
              <w:t>In the heavens</w:t>
            </w:r>
            <w:r w:rsidRPr="004764BD">
              <w:t>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They that love the world,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Sought after new buildings,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But you built in the heavens,</w:t>
            </w:r>
          </w:p>
          <w:p w:rsidR="00F52A0F" w:rsidRDefault="00F52A0F" w:rsidP="00D90706">
            <w:pPr>
              <w:pStyle w:val="EngHangEnd"/>
            </w:pPr>
            <w:r w:rsidRPr="004764BD">
              <w:t>Heavenly buildings.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Ⲟⲩⲏ̀ⲣ ⲛⲉ ⲛⲉⲕϣ̀ⲫⲏⲣⲓ:</w:t>
            </w:r>
          </w:p>
          <w:p w:rsidR="00F52A0F" w:rsidRDefault="00F52A0F" w:rsidP="00D90706">
            <w:pPr>
              <w:pStyle w:val="CopticVersemulti-line"/>
            </w:pPr>
            <w:r>
              <w:t>ⲁⲕⲧⲁⲗϭⲟ ⲛ̀ⲛⲏⲉ̀ⲧⲁϣⲱⲛⲓ:</w:t>
            </w:r>
          </w:p>
          <w:p w:rsidR="00F52A0F" w:rsidRDefault="00F52A0F" w:rsidP="00D90706">
            <w:pPr>
              <w:pStyle w:val="CopticVersemulti-line"/>
            </w:pPr>
            <w:r>
              <w:t>ⲁⲕⲉⲣⲡ̀ⲣⲟⲥⲫⲉⲧⲉⲫⲓⲛ ⲛ̀ⲛⲓϣ̀ⲫⲏⲣⲓ:</w:t>
            </w:r>
          </w:p>
          <w:p w:rsidR="00F52A0F" w:rsidRDefault="00F52A0F" w:rsidP="00D90706">
            <w:pPr>
              <w:pStyle w:val="CopticHangingVerse"/>
            </w:pPr>
            <w:r>
              <w:t>ⲛⲓⲇⲉⲙⲱⲛ ⲁⲕϩⲓⲧⲟⲩ ⲉ̀ⲃⲟⲗ.</w:t>
            </w:r>
          </w:p>
        </w:tc>
        <w:tc>
          <w:tcPr>
            <w:tcW w:w="1242" w:type="pct"/>
          </w:tcPr>
          <w:p w:rsidR="00F52A0F" w:rsidRDefault="00F52A0F" w:rsidP="00511A3D">
            <w:r>
              <w:t>How many are you miracles,</w:t>
            </w:r>
          </w:p>
          <w:p w:rsidR="00F52A0F" w:rsidRDefault="00F52A0F" w:rsidP="00511A3D">
            <w:r>
              <w:t>You healed the sick,</w:t>
            </w:r>
          </w:p>
          <w:p w:rsidR="00F52A0F" w:rsidRDefault="00F52A0F" w:rsidP="00511A3D">
            <w:r>
              <w:t>You prophesied great things,</w:t>
            </w:r>
          </w:p>
          <w:p w:rsidR="00F52A0F" w:rsidRDefault="00F52A0F" w:rsidP="00511A3D">
            <w:r>
              <w:t>And you cast out demons.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>
              <w:t>Your wonders are many,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healed the sick,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prophesied marvels,</w:t>
            </w:r>
          </w:p>
          <w:p w:rsidR="00F52A0F" w:rsidRDefault="00F52A0F" w:rsidP="00D90706">
            <w:pPr>
              <w:pStyle w:val="EngHangEnd"/>
              <w:ind w:left="0" w:firstLine="0"/>
            </w:pPr>
            <w:r>
              <w:t>Y</w:t>
            </w:r>
            <w:r w:rsidRPr="004764BD">
              <w:t>ou cast out</w:t>
            </w:r>
            <w:r>
              <w:t xml:space="preserve"> demons</w:t>
            </w:r>
            <w:r w:rsidRPr="004764BD">
              <w:t>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How many are your wonders: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healed the sick,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You prophesied marvels,</w:t>
            </w:r>
          </w:p>
          <w:p w:rsidR="00F52A0F" w:rsidRDefault="00F52A0F" w:rsidP="00D90706">
            <w:pPr>
              <w:pStyle w:val="EngHangEnd"/>
            </w:pPr>
            <w:r w:rsidRPr="004764BD">
              <w:t>The demons, you cast out.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t>Ⲁⲕϣⲱⲡⲓ ⲛⲁⲛ ⲛ̀ⲟⲩⲧⲩⲡⲟⲥ:</w:t>
            </w:r>
          </w:p>
          <w:p w:rsidR="00F52A0F" w:rsidRDefault="00F52A0F" w:rsidP="00D90706">
            <w:pPr>
              <w:pStyle w:val="CopticVersemulti-line"/>
            </w:pPr>
            <w:r>
              <w:t>ϧⲉⲛ ⲡⲉⲕϫⲓⲛⲙⲟϣⲓ ⲉⲧⲧⲟⲩⲃⲏⲟⲩⲧ:</w:t>
            </w:r>
          </w:p>
          <w:p w:rsidR="00F52A0F" w:rsidRDefault="00F52A0F" w:rsidP="00D90706">
            <w:pPr>
              <w:pStyle w:val="CopticVersemulti-line"/>
            </w:pPr>
            <w:r>
              <w:t>ϧⲉⲛ ϯⲁ̀ⲅⲁⲡⲏ ⲛⲉⲙ ϯⲙⲉⲑⲛⲁⲏⲧ:</w:t>
            </w:r>
          </w:p>
          <w:p w:rsidR="00F52A0F" w:rsidRDefault="00F52A0F" w:rsidP="00D90706">
            <w:pPr>
              <w:pStyle w:val="CopticHangingVerse"/>
            </w:pPr>
            <w:r>
              <w:t>ⲛⲉⲙ ϯⲙⲉⲧⲙⲉⲑⲣⲉ ⲛ̀ϯⲙⲉⲑⲙⲏⲓ.</w:t>
            </w:r>
          </w:p>
        </w:tc>
        <w:tc>
          <w:tcPr>
            <w:tcW w:w="1242" w:type="pct"/>
          </w:tcPr>
          <w:p w:rsidR="00F52A0F" w:rsidRDefault="00F52A0F" w:rsidP="00511A3D">
            <w:r>
              <w:t>You became a type for us,</w:t>
            </w:r>
          </w:p>
          <w:p w:rsidR="00F52A0F" w:rsidRDefault="00F52A0F" w:rsidP="00511A3D">
            <w:r>
              <w:t>By your pure ways,</w:t>
            </w:r>
          </w:p>
          <w:p w:rsidR="00F52A0F" w:rsidRDefault="00F52A0F" w:rsidP="00511A3D">
            <w:r>
              <w:t>By love and mercy,</w:t>
            </w:r>
          </w:p>
          <w:p w:rsidR="00F52A0F" w:rsidRDefault="00F52A0F" w:rsidP="00511A3D">
            <w:r>
              <w:t>And testimony of the truth.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 xml:space="preserve">You became </w:t>
            </w:r>
            <w:r>
              <w:t>an example to us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In your pure conduct,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In love and charity,</w:t>
            </w:r>
          </w:p>
          <w:p w:rsidR="00F52A0F" w:rsidRPr="004764BD" w:rsidRDefault="00F52A0F" w:rsidP="00D90706">
            <w:pPr>
              <w:pStyle w:val="EngHangEnd"/>
            </w:pPr>
            <w:r w:rsidRPr="004764BD">
              <w:t>And</w:t>
            </w:r>
            <w:r>
              <w:t xml:space="preserve"> in</w:t>
            </w:r>
            <w:r w:rsidRPr="004764BD">
              <w:t xml:space="preserve"> witness </w:t>
            </w:r>
            <w:r>
              <w:t>of</w:t>
            </w:r>
            <w:r w:rsidRPr="004764BD">
              <w:t xml:space="preserve"> the truth.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You became a type for us,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In your pure conduct,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>In love and charity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,</w:t>
            </w:r>
          </w:p>
          <w:p w:rsidR="00F52A0F" w:rsidRPr="004764BD" w:rsidRDefault="00F52A0F" w:rsidP="00D90706">
            <w:pPr>
              <w:pStyle w:val="EngHangEnd"/>
            </w:pPr>
            <w:r w:rsidRPr="004764BD">
              <w:t>And witness to the truth.</w:t>
            </w:r>
          </w:p>
        </w:tc>
      </w:tr>
      <w:tr w:rsidR="00F52A0F" w:rsidTr="00C2621F">
        <w:tc>
          <w:tcPr>
            <w:tcW w:w="1248" w:type="pct"/>
          </w:tcPr>
          <w:p w:rsidR="00F52A0F" w:rsidRDefault="00F52A0F" w:rsidP="00D90706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F52A0F" w:rsidRDefault="00F52A0F" w:rsidP="00D90706">
            <w:pPr>
              <w:pStyle w:val="CopticVersemulti-line"/>
            </w:pPr>
            <w:r>
              <w:t>ⲡⲉⲛⲓⲱⲧ ⲉ̄ⲑ̄ⲩ̄ Ⲁⲃⲃⲁ Ⲁⲃⲣⲁⲁⲙ:</w:t>
            </w:r>
          </w:p>
          <w:p w:rsidR="00F52A0F" w:rsidRDefault="00F52A0F" w:rsidP="00D90706">
            <w:pPr>
              <w:pStyle w:val="CopticVersemulti-line"/>
            </w:pPr>
            <w:r>
              <w:t>ⲡⲓⲉ̀ⲡⲓⲥⲕⲟⲡⲟⲥ ⲛ̀ⲧⲉ Ⲫⲓⲟⲙ:</w:t>
            </w:r>
          </w:p>
          <w:p w:rsidR="00F52A0F" w:rsidRDefault="00F52A0F" w:rsidP="00D90706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F52A0F" w:rsidRDefault="00F52A0F" w:rsidP="00511A3D">
            <w:r>
              <w:t>Pray to the Lord on our behalf,</w:t>
            </w:r>
          </w:p>
          <w:p w:rsidR="00F52A0F" w:rsidRDefault="00F52A0F" w:rsidP="00511A3D">
            <w:r>
              <w:t xml:space="preserve">Our holy father Abba </w:t>
            </w:r>
            <w:proofErr w:type="spellStart"/>
            <w:r>
              <w:t>Abraam</w:t>
            </w:r>
            <w:proofErr w:type="spellEnd"/>
            <w:r>
              <w:t>,</w:t>
            </w:r>
          </w:p>
          <w:p w:rsidR="00F52A0F" w:rsidRDefault="00F52A0F" w:rsidP="00511A3D">
            <w:r>
              <w:t xml:space="preserve">The Bishop of </w:t>
            </w:r>
            <w:proofErr w:type="spellStart"/>
            <w:r>
              <w:t>Fayoum</w:t>
            </w:r>
            <w:proofErr w:type="spellEnd"/>
            <w:r>
              <w:t>,</w:t>
            </w:r>
          </w:p>
          <w:p w:rsidR="00F52A0F" w:rsidRDefault="00F52A0F" w:rsidP="00511A3D">
            <w:r>
              <w:t>That He may forgive us our sins.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Pray to the Lord on our behalf,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Abraam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The Bishop of </w:t>
            </w:r>
            <w:proofErr w:type="spellStart"/>
            <w:r w:rsidRPr="004764BD">
              <w:t>Fayoum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F52A0F" w:rsidRPr="004764BD" w:rsidRDefault="00F52A0F" w:rsidP="00D90706">
            <w:pPr>
              <w:pStyle w:val="EngHang"/>
            </w:pPr>
            <w:r w:rsidRPr="004764BD">
              <w:t>Pray to the Lord on our behalf,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Abraam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"/>
            </w:pPr>
            <w:r w:rsidRPr="004764BD">
              <w:t xml:space="preserve">The Bishop of </w:t>
            </w:r>
            <w:proofErr w:type="spellStart"/>
            <w:r w:rsidRPr="004764BD">
              <w:t>Fayoum</w:t>
            </w:r>
            <w:proofErr w:type="spellEnd"/>
            <w:r w:rsidRPr="004764BD">
              <w:t>,</w:t>
            </w:r>
          </w:p>
          <w:p w:rsidR="00F52A0F" w:rsidRPr="004764BD" w:rsidRDefault="00F52A0F" w:rsidP="00D90706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66" w:rsidRDefault="009E6566" w:rsidP="00E83857">
      <w:pPr>
        <w:spacing w:after="0" w:line="240" w:lineRule="auto"/>
      </w:pPr>
      <w:r>
        <w:separator/>
      </w:r>
    </w:p>
  </w:endnote>
  <w:endnote w:type="continuationSeparator" w:id="0">
    <w:p w:rsidR="009E6566" w:rsidRDefault="009E656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66" w:rsidRDefault="009E6566" w:rsidP="00E83857">
      <w:pPr>
        <w:spacing w:after="0" w:line="240" w:lineRule="auto"/>
      </w:pPr>
      <w:r>
        <w:separator/>
      </w:r>
    </w:p>
  </w:footnote>
  <w:footnote w:type="continuationSeparator" w:id="0">
    <w:p w:rsidR="009E6566" w:rsidRDefault="009E6566" w:rsidP="00E83857">
      <w:pPr>
        <w:spacing w:after="0" w:line="240" w:lineRule="auto"/>
      </w:pPr>
      <w:r>
        <w:continuationSeparator/>
      </w:r>
    </w:p>
  </w:footnote>
  <w:footnote w:id="1">
    <w:p w:rsidR="00F52A0F" w:rsidRDefault="00F52A0F">
      <w:pPr>
        <w:pStyle w:val="footnote"/>
        <w:rPr>
          <w:ins w:id="1" w:author="Brett Slote" w:date="2011-07-21T19:11:00Z"/>
        </w:rPr>
        <w:pPrChange w:id="2" w:author="Brett Slote" w:date="2011-07-21T20:05:00Z">
          <w:pPr>
            <w:pStyle w:val="FootnoteText"/>
          </w:pPr>
        </w:pPrChange>
      </w:pPr>
      <w:ins w:id="3" w:author="Brett Slote" w:date="2011-07-21T19:11:00Z">
        <w:r>
          <w:rPr>
            <w:rStyle w:val="FootnoteReference"/>
          </w:rPr>
          <w:footnoteRef/>
        </w:r>
        <w:r>
          <w:t xml:space="preserve"> </w:t>
        </w:r>
        <w:proofErr w:type="gramStart"/>
        <w:r>
          <w:t>is</w:t>
        </w:r>
        <w:proofErr w:type="gramEnd"/>
        <w:r>
          <w:t xml:space="preserve"> there another translation of </w:t>
        </w:r>
        <w:proofErr w:type="spellStart"/>
        <w:r w:rsidRPr="000C2C94">
          <w:rPr>
            <w:rFonts w:ascii="CS Avva Shenouda" w:hAnsi="CS Avva Shenouda"/>
            <w:rPrChange w:id="4" w:author="Brett Slote" w:date="2011-07-21T20:05:00Z">
              <w:rPr>
                <w:rFonts w:ascii="Antonious Normal" w:hAnsi="Antonious Normal"/>
              </w:rPr>
            </w:rPrChange>
          </w:rPr>
          <w:t>margarit</w:t>
        </w:r>
        <w:proofErr w:type="spellEnd"/>
        <w:r w:rsidRPr="000C2C94">
          <w:rPr>
            <w:rFonts w:ascii="CS Avva Shenouda" w:hAnsi="CS Avva Shenouda"/>
            <w:rPrChange w:id="5" w:author="Brett Slote" w:date="2011-07-21T20:05:00Z">
              <w:rPr>
                <w:rFonts w:ascii="Antonious Normal" w:hAnsi="Antonious Normal"/>
              </w:rPr>
            </w:rPrChange>
          </w:rPr>
          <w:t>/c</w:t>
        </w:r>
        <w:r>
          <w:t xml:space="preserve">? I can only find pearl </w:t>
        </w:r>
      </w:ins>
    </w:p>
  </w:footnote>
  <w:footnote w:id="2">
    <w:p w:rsidR="00F52A0F" w:rsidRDefault="00F52A0F">
      <w:pPr>
        <w:pStyle w:val="footnote"/>
        <w:rPr>
          <w:ins w:id="6" w:author="Brett Slote" w:date="2011-07-21T19:11:00Z"/>
        </w:rPr>
        <w:pPrChange w:id="7" w:author="Brett Slote" w:date="2011-07-21T20:05:00Z">
          <w:pPr>
            <w:pStyle w:val="FootnoteText"/>
          </w:pPr>
        </w:pPrChange>
      </w:pPr>
      <w:ins w:id="8" w:author="Brett Slote" w:date="2011-07-21T19:11:00Z">
        <w:r>
          <w:rPr>
            <w:rStyle w:val="FootnoteReference"/>
          </w:rPr>
          <w:footnoteRef/>
        </w:r>
        <w:r>
          <w:t xml:space="preserve"> Psalm 41:1</w:t>
        </w:r>
      </w:ins>
    </w:p>
  </w:footnote>
  <w:footnote w:id="3">
    <w:p w:rsidR="00F52A0F" w:rsidRDefault="00F52A0F">
      <w:pPr>
        <w:pStyle w:val="footnote"/>
        <w:rPr>
          <w:ins w:id="9" w:author="Brett Slote" w:date="2011-07-21T19:11:00Z"/>
        </w:rPr>
        <w:pPrChange w:id="10" w:author="Brett Slote" w:date="2011-07-21T20:05:00Z">
          <w:pPr>
            <w:pStyle w:val="FootnoteText"/>
          </w:pPr>
        </w:pPrChange>
      </w:pPr>
      <w:ins w:id="11" w:author="Brett Slote" w:date="2011-07-21T19:11:00Z">
        <w:r>
          <w:rPr>
            <w:rStyle w:val="FootnoteReference"/>
          </w:rPr>
          <w:footnoteRef/>
        </w:r>
        <w:r>
          <w:t xml:space="preserve"> I </w:t>
        </w:r>
        <w:proofErr w:type="spellStart"/>
        <w:r w:rsidRPr="000C2C94">
          <w:rPr>
            <w:rFonts w:ascii="CS Avva Shenouda" w:hAnsi="CS Avva Shenouda"/>
            <w:rPrChange w:id="12" w:author="Brett Slote" w:date="2011-07-21T20:05:00Z">
              <w:rPr>
                <w:rFonts w:ascii="Antonious Normal" w:hAnsi="Antonious Normal"/>
              </w:rPr>
            </w:rPrChange>
          </w:rPr>
          <w:t>ka</w:t>
        </w:r>
        <w:proofErr w:type="spellEnd"/>
        <w:r w:rsidRPr="000C2C94">
          <w:rPr>
            <w:rFonts w:ascii="CS Avva Shenouda" w:hAnsi="CS Avva Shenouda"/>
            <w:rPrChange w:id="13" w:author="Brett Slote" w:date="2011-07-21T20:05:00Z">
              <w:rPr>
                <w:rFonts w:ascii="Antonious Normal" w:hAnsi="Antonious Normal"/>
              </w:rPr>
            </w:rPrChange>
          </w:rPr>
          <w:t>]</w:t>
        </w:r>
        <w:r>
          <w:t xml:space="preserve"> is to understand – but I think he’s referring to Psalm 41:1 – Blessed are they who consider the poor</w:t>
        </w:r>
      </w:ins>
    </w:p>
  </w:footnote>
  <w:footnote w:id="4">
    <w:p w:rsidR="00F52A0F" w:rsidRDefault="00F52A0F">
      <w:pPr>
        <w:pStyle w:val="footnote"/>
        <w:rPr>
          <w:ins w:id="14" w:author="Brett Slote" w:date="2011-07-21T19:11:00Z"/>
        </w:rPr>
        <w:pPrChange w:id="15" w:author="Brett Slote" w:date="2011-07-21T20:05:00Z">
          <w:pPr>
            <w:pStyle w:val="FootnoteText"/>
          </w:pPr>
        </w:pPrChange>
      </w:pPr>
      <w:ins w:id="16" w:author="Brett Slote" w:date="2011-07-21T19:11:00Z">
        <w:r>
          <w:rPr>
            <w:rStyle w:val="FootnoteReference"/>
          </w:rPr>
          <w:footnoteRef/>
        </w:r>
        <w:r>
          <w:t xml:space="preserve"> Psalm 41:1</w:t>
        </w:r>
      </w:ins>
    </w:p>
  </w:footnote>
  <w:footnote w:id="5">
    <w:p w:rsidR="00F52A0F" w:rsidRDefault="00F52A0F">
      <w:pPr>
        <w:pStyle w:val="footnote"/>
        <w:rPr>
          <w:ins w:id="17" w:author="Brett Slote" w:date="2011-07-21T19:12:00Z"/>
          <w:color w:val="FF0000"/>
          <w:rPrChange w:id="18" w:author="Brett Slote" w:date="2011-07-21T20:05:00Z">
            <w:rPr>
              <w:ins w:id="19" w:author="Brett Slote" w:date="2011-07-21T19:12:00Z"/>
            </w:rPr>
          </w:rPrChange>
        </w:rPr>
        <w:pPrChange w:id="20" w:author="Brett Slote" w:date="2011-07-21T20:05:00Z">
          <w:pPr>
            <w:pStyle w:val="FootnoteText"/>
          </w:pPr>
        </w:pPrChange>
      </w:pPr>
      <w:ins w:id="21" w:author="Brett Slote" w:date="2011-07-21T19:12:00Z">
        <w:r w:rsidRPr="000C2C94">
          <w:rPr>
            <w:rStyle w:val="FootnoteReference"/>
            <w:color w:val="FF0000"/>
            <w:rPrChange w:id="22" w:author="Brett Slote" w:date="2011-07-21T20:05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23" w:author="Brett Slote" w:date="2011-07-21T20:05:00Z">
              <w:rPr>
                <w:vertAlign w:val="superscript"/>
              </w:rPr>
            </w:rPrChange>
          </w:rPr>
          <w:t xml:space="preserve"> The Arabic decided to go with compassionate, I have charity because that’s </w:t>
        </w:r>
        <w:proofErr w:type="gramStart"/>
        <w:r w:rsidRPr="000C2C94">
          <w:rPr>
            <w:color w:val="FF0000"/>
            <w:rPrChange w:id="24" w:author="Brett Slote" w:date="2011-07-21T20:05:00Z">
              <w:rPr>
                <w:vertAlign w:val="superscript"/>
              </w:rPr>
            </w:rPrChange>
          </w:rPr>
          <w:t>the  most</w:t>
        </w:r>
        <w:proofErr w:type="gramEnd"/>
        <w:r w:rsidRPr="000C2C94">
          <w:rPr>
            <w:color w:val="FF0000"/>
            <w:rPrChange w:id="25" w:author="Brett Slote" w:date="2011-07-21T20:05:00Z">
              <w:rPr>
                <w:vertAlign w:val="superscript"/>
              </w:rPr>
            </w:rPrChange>
          </w:rPr>
          <w:t xml:space="preserve"> literal translation and is what he was famous for. At the same time, though, I’m pretty sure this was written in Arabic before it was written in Coptic, so should I go with compassion?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F8B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B7C52"/>
    <w:rsid w:val="000D045E"/>
    <w:rsid w:val="000D6184"/>
    <w:rsid w:val="000D698E"/>
    <w:rsid w:val="001009FD"/>
    <w:rsid w:val="00100F91"/>
    <w:rsid w:val="001014E7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85B1B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3FA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D7CCF"/>
    <w:rsid w:val="009E3931"/>
    <w:rsid w:val="009E441D"/>
    <w:rsid w:val="009E4A88"/>
    <w:rsid w:val="009E6566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07283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5D7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52A0F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BF860-D2B9-4442-B69D-98E13B98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2014-11-04T15:28:00Z</dcterms:created>
  <dcterms:modified xsi:type="dcterms:W3CDTF">2015-10-15T12:47:00Z</dcterms:modified>
</cp:coreProperties>
</file>