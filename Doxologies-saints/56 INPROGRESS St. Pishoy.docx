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3411E" w:rsidTr="00C2621F">
        <w:tc>
          <w:tcPr>
            <w:tcW w:w="1248" w:type="pct"/>
          </w:tcPr>
          <w:p w:rsidR="00F3411E" w:rsidRPr="00C35319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Pr="005A5D76" w:rsidRDefault="00F3411E" w:rsidP="008153E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>
              <w:t>Let us gather,</w:t>
            </w:r>
            <w:r w:rsidRPr="004764BD">
              <w:t xml:space="preserve"> my beloved,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That we may praise Christ the Lord,</w:t>
            </w:r>
          </w:p>
          <w:p w:rsidR="00F3411E" w:rsidRPr="004764BD" w:rsidRDefault="00F3411E" w:rsidP="003A2032">
            <w:pPr>
              <w:pStyle w:val="EngHang"/>
            </w:pPr>
            <w:r>
              <w:t>And honour in diverse</w:t>
            </w:r>
            <w:r w:rsidRPr="004764BD">
              <w:t xml:space="preserve"> ways,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The righteous 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the great.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Let us gather, O my beloved,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That we may praise Christ the Lord,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And honour in various ways,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The righteous 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the great.</w:t>
            </w:r>
          </w:p>
        </w:tc>
      </w:tr>
      <w:tr w:rsidR="00F3411E" w:rsidTr="00C2621F">
        <w:tc>
          <w:tcPr>
            <w:tcW w:w="1248" w:type="pct"/>
          </w:tcPr>
          <w:p w:rsidR="00F3411E" w:rsidRPr="00CF5919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Default="00F3411E" w:rsidP="000448AC"/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>
              <w:t>He</w:t>
            </w:r>
            <w:r w:rsidRPr="004764BD">
              <w:t xml:space="preserve"> disdained this world,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And his life filled with travail,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And followed after Christ,</w:t>
            </w:r>
          </w:p>
          <w:p w:rsidR="00F3411E" w:rsidRDefault="00F3411E" w:rsidP="003A2032">
            <w:pPr>
              <w:pStyle w:val="EngHangEnd"/>
            </w:pPr>
            <w:r>
              <w:t>Desiring what is God with hope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This is he who disdained this world,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And his life filled with travail,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And followed after Christ,</w:t>
            </w:r>
          </w:p>
          <w:p w:rsidR="00F3411E" w:rsidRDefault="00F3411E" w:rsidP="003A2032">
            <w:pPr>
              <w:pStyle w:val="EngHangEnd"/>
            </w:pPr>
            <w:r w:rsidRPr="004764BD">
              <w:t>For He is the hope of the righteous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.</w:t>
            </w:r>
          </w:p>
        </w:tc>
      </w:tr>
      <w:tr w:rsidR="00F3411E" w:rsidTr="00C2621F">
        <w:tc>
          <w:tcPr>
            <w:tcW w:w="1248" w:type="pct"/>
          </w:tcPr>
          <w:p w:rsidR="00F3411E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Default="00F3411E" w:rsidP="00355077"/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Let us all cry out,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In songs and psalms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Blessed are you O righteous one,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Pishoy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Let us all cry out,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In songs and psalms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Blessed are you O righteous one,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Pishoy</w:t>
            </w:r>
            <w:proofErr w:type="spellEnd"/>
            <w:r w:rsidRPr="004764BD">
              <w:t>.</w:t>
            </w:r>
          </w:p>
        </w:tc>
      </w:tr>
      <w:tr w:rsidR="00F3411E" w:rsidTr="00C2621F">
        <w:tc>
          <w:tcPr>
            <w:tcW w:w="1248" w:type="pct"/>
          </w:tcPr>
          <w:p w:rsidR="00F3411E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Default="00F3411E" w:rsidP="00511A3D"/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Blessed are you O righteous one,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the </w:t>
            </w:r>
            <w:r>
              <w:t>elect and</w:t>
            </w:r>
            <w:r w:rsidRPr="004764BD">
              <w:t xml:space="preserve"> perfect one,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Who spoke with Christ,</w:t>
            </w:r>
          </w:p>
          <w:p w:rsidR="00F3411E" w:rsidRDefault="00F3411E" w:rsidP="003A2032">
            <w:pPr>
              <w:pStyle w:val="EngHangEnd"/>
            </w:pPr>
            <w:r w:rsidRPr="004764BD">
              <w:lastRenderedPageBreak/>
              <w:t>Like Moses the lawgiver.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lastRenderedPageBreak/>
              <w:t>Blessed are you O righteous one,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the chosen perfect one,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Who spoke with Christ,</w:t>
            </w:r>
          </w:p>
          <w:p w:rsidR="00F3411E" w:rsidRDefault="00F3411E" w:rsidP="003A2032">
            <w:pPr>
              <w:pStyle w:val="EngHangEnd"/>
            </w:pPr>
            <w:r w:rsidRPr="004764BD">
              <w:lastRenderedPageBreak/>
              <w:t>Like Moses the lawgiver.</w:t>
            </w:r>
          </w:p>
        </w:tc>
      </w:tr>
      <w:tr w:rsidR="00F3411E" w:rsidTr="00C2621F">
        <w:tc>
          <w:tcPr>
            <w:tcW w:w="1248" w:type="pct"/>
          </w:tcPr>
          <w:p w:rsidR="00F3411E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Default="00F3411E" w:rsidP="00511A3D"/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Blessed are you O God-bearer,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great perfect man,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friend of the angels,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The elect holy Abba </w:t>
            </w:r>
            <w:proofErr w:type="spellStart"/>
            <w:r w:rsidRPr="004764BD">
              <w:t>Pishoy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Blessed are you O God-bearer,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great perfect man,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friend of the angels,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The elect holy Abba </w:t>
            </w:r>
            <w:proofErr w:type="spellStart"/>
            <w:r w:rsidRPr="004764BD">
              <w:t>Pishoy</w:t>
            </w:r>
            <w:proofErr w:type="spellEnd"/>
            <w:r w:rsidRPr="004764BD">
              <w:t>.</w:t>
            </w:r>
          </w:p>
        </w:tc>
      </w:tr>
      <w:tr w:rsidR="00F3411E" w:rsidTr="00C2621F">
        <w:tc>
          <w:tcPr>
            <w:tcW w:w="1248" w:type="pct"/>
          </w:tcPr>
          <w:p w:rsidR="00F3411E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Pr="000A7692" w:rsidRDefault="00F3411E" w:rsidP="000A7692"/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>
              <w:t>Blessed are you O ascetic</w:t>
            </w:r>
            <w:r w:rsidRPr="004764BD">
              <w:t>,</w:t>
            </w:r>
          </w:p>
          <w:p w:rsidR="00F3411E" w:rsidRPr="004764BD" w:rsidRDefault="00F3411E" w:rsidP="003A2032">
            <w:pPr>
              <w:pStyle w:val="EngHang"/>
            </w:pPr>
            <w:r>
              <w:t>E</w:t>
            </w:r>
            <w:r w:rsidRPr="004764BD">
              <w:t>lect</w:t>
            </w:r>
            <w:r>
              <w:t>, and</w:t>
            </w:r>
            <w:r w:rsidRPr="004764BD">
              <w:t xml:space="preserve"> God-fearing one,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victor in struggle,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Pishoy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Blessed are you o ascetic one,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And the elect God-fearing one,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victor in struggle,</w:t>
            </w:r>
          </w:p>
          <w:p w:rsidR="00F3411E" w:rsidRDefault="00F3411E" w:rsidP="003A2032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Pishoy</w:t>
            </w:r>
            <w:proofErr w:type="spellEnd"/>
            <w:r w:rsidRPr="004764BD">
              <w:t>.</w:t>
            </w:r>
          </w:p>
        </w:tc>
      </w:tr>
      <w:tr w:rsidR="00F3411E" w:rsidTr="00C2621F">
        <w:tc>
          <w:tcPr>
            <w:tcW w:w="1248" w:type="pct"/>
          </w:tcPr>
          <w:p w:rsidR="00F3411E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Pr="000A7692" w:rsidRDefault="00F3411E" w:rsidP="000A7692"/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 xml:space="preserve">Hail to our father Abba </w:t>
            </w:r>
            <w:proofErr w:type="spellStart"/>
            <w:r w:rsidRPr="004764BD">
              <w:t>Pishoy</w:t>
            </w:r>
            <w:proofErr w:type="spellEnd"/>
            <w:r w:rsidRPr="004764BD">
              <w:t>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righteous and perfect man,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Who was worthy to wash,</w:t>
            </w:r>
          </w:p>
          <w:p w:rsidR="00F3411E" w:rsidRDefault="00F3411E" w:rsidP="003A2032">
            <w:pPr>
              <w:pStyle w:val="EngHangEnd"/>
            </w:pPr>
            <w:r w:rsidRPr="004764BD">
              <w:t>The feet of Christ.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 xml:space="preserve">Hail to our father Abba </w:t>
            </w:r>
            <w:proofErr w:type="spellStart"/>
            <w:r w:rsidRPr="004764BD">
              <w:t>Pishoy</w:t>
            </w:r>
            <w:proofErr w:type="spellEnd"/>
            <w:r w:rsidRPr="004764BD">
              <w:t>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The righteous and perfect man,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Who was worthy to wash,</w:t>
            </w:r>
          </w:p>
          <w:p w:rsidR="00F3411E" w:rsidRDefault="00F3411E" w:rsidP="003A2032">
            <w:pPr>
              <w:pStyle w:val="EngHangEnd"/>
            </w:pPr>
            <w:r w:rsidRPr="004764BD">
              <w:t>The feet of Christ.</w:t>
            </w:r>
          </w:p>
        </w:tc>
      </w:tr>
      <w:tr w:rsidR="00F3411E" w:rsidTr="00C2621F">
        <w:tc>
          <w:tcPr>
            <w:tcW w:w="1248" w:type="pct"/>
          </w:tcPr>
          <w:p w:rsidR="00F3411E" w:rsidRDefault="00F3411E" w:rsidP="0031566B">
            <w:pPr>
              <w:pStyle w:val="CopticHangingVerse"/>
            </w:pPr>
          </w:p>
        </w:tc>
        <w:tc>
          <w:tcPr>
            <w:tcW w:w="1242" w:type="pct"/>
          </w:tcPr>
          <w:p w:rsidR="00F3411E" w:rsidRPr="000A7692" w:rsidRDefault="00F3411E" w:rsidP="000A7692"/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Pray to th</w:t>
            </w:r>
            <w:bookmarkStart w:id="30" w:name="_GoBack"/>
            <w:bookmarkEnd w:id="30"/>
            <w:r w:rsidRPr="004764BD">
              <w:t>e Lord on our behalf,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O my Lord and righteous father,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the perfect man,</w:t>
            </w:r>
          </w:p>
          <w:p w:rsidR="00F3411E" w:rsidRDefault="00F3411E" w:rsidP="003A2032">
            <w:pPr>
              <w:pStyle w:val="EngHangEnd"/>
            </w:pPr>
            <w:r w:rsidRPr="004764BD">
              <w:t>That He may forgive us our sins.</w:t>
            </w:r>
          </w:p>
        </w:tc>
        <w:tc>
          <w:tcPr>
            <w:tcW w:w="1255" w:type="pct"/>
          </w:tcPr>
          <w:p w:rsidR="00F3411E" w:rsidRPr="004764BD" w:rsidRDefault="00F3411E" w:rsidP="003A2032">
            <w:pPr>
              <w:pStyle w:val="EngHang"/>
            </w:pPr>
            <w:r w:rsidRPr="004764BD">
              <w:t>Pray to the Lord on our behalf,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>O my Lord and righteous father,</w:t>
            </w:r>
          </w:p>
          <w:p w:rsidR="00F3411E" w:rsidRPr="004764BD" w:rsidRDefault="00F3411E" w:rsidP="003A2032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the perfect man,</w:t>
            </w:r>
          </w:p>
          <w:p w:rsidR="00F3411E" w:rsidRDefault="00F3411E" w:rsidP="003A2032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DA" w:rsidRDefault="001214DA" w:rsidP="00E83857">
      <w:pPr>
        <w:spacing w:after="0" w:line="240" w:lineRule="auto"/>
      </w:pPr>
      <w:r>
        <w:separator/>
      </w:r>
    </w:p>
  </w:endnote>
  <w:endnote w:type="continuationSeparator" w:id="0">
    <w:p w:rsidR="001214DA" w:rsidRDefault="001214D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DA" w:rsidRDefault="001214DA" w:rsidP="00E83857">
      <w:pPr>
        <w:spacing w:after="0" w:line="240" w:lineRule="auto"/>
      </w:pPr>
      <w:r>
        <w:separator/>
      </w:r>
    </w:p>
  </w:footnote>
  <w:footnote w:type="continuationSeparator" w:id="0">
    <w:p w:rsidR="001214DA" w:rsidRDefault="001214DA" w:rsidP="00E83857">
      <w:pPr>
        <w:spacing w:after="0" w:line="240" w:lineRule="auto"/>
      </w:pPr>
      <w:r>
        <w:continuationSeparator/>
      </w:r>
    </w:p>
  </w:footnote>
  <w:footnote w:id="1">
    <w:p w:rsidR="00F3411E" w:rsidRDefault="00F3411E">
      <w:pPr>
        <w:pStyle w:val="footnote"/>
        <w:rPr>
          <w:ins w:id="0" w:author="Brett Slote" w:date="2011-07-21T18:52:00Z"/>
        </w:rPr>
        <w:pPrChange w:id="1" w:author="Brett Slote" w:date="2011-07-21T20:02:00Z">
          <w:pPr>
            <w:pStyle w:val="FootnoteText"/>
          </w:pPr>
        </w:pPrChange>
      </w:pPr>
      <w:ins w:id="2" w:author="Brett Slote" w:date="2011-07-21T18:52:00Z">
        <w:r>
          <w:rPr>
            <w:rStyle w:val="FootnoteReference"/>
          </w:rPr>
          <w:footnoteRef/>
        </w:r>
        <w:r>
          <w:t xml:space="preserve"> This line is literally “because the hope of the good”</w:t>
        </w:r>
      </w:ins>
    </w:p>
  </w:footnote>
  <w:footnote w:id="2">
    <w:p w:rsidR="00F3411E" w:rsidRDefault="00F3411E">
      <w:pPr>
        <w:pStyle w:val="footnote"/>
        <w:rPr>
          <w:ins w:id="3" w:author="Brett Slote" w:date="2011-07-21T18:52:00Z"/>
        </w:rPr>
        <w:pPrChange w:id="4" w:author="Brett Slote" w:date="2011-07-21T20:02:00Z">
          <w:pPr>
            <w:pStyle w:val="FootnoteText"/>
          </w:pPr>
        </w:pPrChange>
      </w:pPr>
      <w:ins w:id="5" w:author="Brett Slote" w:date="2011-07-21T18:52:00Z">
        <w:r>
          <w:rPr>
            <w:rStyle w:val="FootnoteReference"/>
          </w:rPr>
          <w:footnoteRef/>
        </w:r>
        <w:r>
          <w:t xml:space="preserve"> This line is literally “because the hope of the good”</w:t>
        </w:r>
      </w:ins>
    </w:p>
  </w:footnote>
  <w:footnote w:id="3">
    <w:p w:rsidR="00F3411E" w:rsidRDefault="00F3411E">
      <w:pPr>
        <w:pStyle w:val="footnote"/>
        <w:rPr>
          <w:ins w:id="6" w:author="Brett Slote" w:date="2011-07-21T18:52:00Z"/>
          <w:rFonts w:ascii="CS Avva Shenouda" w:hAnsi="CS Avva Shenouda"/>
          <w:color w:val="FF0000"/>
          <w:rPrChange w:id="7" w:author="Brett Slote" w:date="2011-07-21T20:02:00Z">
            <w:rPr>
              <w:ins w:id="8" w:author="Brett Slote" w:date="2011-07-21T18:52:00Z"/>
              <w:color w:val="FF0000"/>
            </w:rPr>
          </w:rPrChange>
        </w:rPr>
        <w:pPrChange w:id="9" w:author="Brett Slote" w:date="2011-07-21T20:02:00Z">
          <w:pPr>
            <w:pStyle w:val="FootnoteText"/>
          </w:pPr>
        </w:pPrChange>
      </w:pPr>
      <w:ins w:id="10" w:author="Brett Slote" w:date="2011-07-21T18:52:00Z">
        <w:r w:rsidRPr="009E5F25">
          <w:rPr>
            <w:rStyle w:val="FootnoteReference"/>
            <w:color w:val="FF0000"/>
          </w:rPr>
          <w:footnoteRef/>
        </w:r>
        <w:r w:rsidRPr="009E5F25">
          <w:rPr>
            <w:color w:val="FF0000"/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11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qen</w:t>
        </w:r>
        <w:proofErr w:type="spellEnd"/>
        <w:r w:rsidRPr="000C2C94">
          <w:rPr>
            <w:rFonts w:ascii="CS Avva Shenouda" w:hAnsi="CS Avva Shenouda"/>
            <w:color w:val="FF0000"/>
            <w:rPrChange w:id="12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13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hanhwd</w:t>
        </w:r>
        <w:proofErr w:type="spellEnd"/>
        <w:r w:rsidRPr="000C2C94">
          <w:rPr>
            <w:rFonts w:ascii="CS Avva Shenouda" w:hAnsi="CS Avva Shenouda"/>
            <w:color w:val="FF0000"/>
            <w:rPrChange w:id="14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 xml:space="preserve">/ </w:t>
        </w:r>
        <w:proofErr w:type="spellStart"/>
        <w:r w:rsidRPr="000C2C94">
          <w:rPr>
            <w:rFonts w:ascii="CS Avva Shenouda" w:hAnsi="CS Avva Shenouda"/>
            <w:color w:val="FF0000"/>
            <w:rPrChange w:id="15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nem</w:t>
        </w:r>
        <w:proofErr w:type="spellEnd"/>
        <w:r w:rsidRPr="000C2C94">
          <w:rPr>
            <w:rFonts w:ascii="CS Avva Shenouda" w:hAnsi="CS Avva Shenouda"/>
            <w:color w:val="FF0000"/>
            <w:rPrChange w:id="16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17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han'almoc</w:t>
        </w:r>
        <w:proofErr w:type="spellEnd"/>
      </w:ins>
    </w:p>
  </w:footnote>
  <w:footnote w:id="4">
    <w:p w:rsidR="00F3411E" w:rsidRDefault="00F3411E">
      <w:pPr>
        <w:pStyle w:val="footnote"/>
        <w:rPr>
          <w:ins w:id="18" w:author="Brett Slote" w:date="2011-07-21T18:52:00Z"/>
          <w:rFonts w:ascii="CS Avva Shenouda" w:hAnsi="CS Avva Shenouda"/>
          <w:color w:val="FF0000"/>
          <w:rPrChange w:id="19" w:author="Brett Slote" w:date="2011-07-21T20:02:00Z">
            <w:rPr>
              <w:ins w:id="20" w:author="Brett Slote" w:date="2011-07-21T18:52:00Z"/>
              <w:color w:val="FF0000"/>
            </w:rPr>
          </w:rPrChange>
        </w:rPr>
        <w:pPrChange w:id="21" w:author="Brett Slote" w:date="2011-07-21T20:02:00Z">
          <w:pPr>
            <w:pStyle w:val="FootnoteText"/>
          </w:pPr>
        </w:pPrChange>
      </w:pPr>
      <w:ins w:id="22" w:author="Brett Slote" w:date="2011-07-21T18:52:00Z">
        <w:r w:rsidRPr="009E5F25">
          <w:rPr>
            <w:rStyle w:val="FootnoteReference"/>
            <w:color w:val="FF0000"/>
          </w:rPr>
          <w:footnoteRef/>
        </w:r>
        <w:r w:rsidRPr="009E5F25">
          <w:rPr>
            <w:color w:val="FF0000"/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23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qen</w:t>
        </w:r>
        <w:proofErr w:type="spellEnd"/>
        <w:r w:rsidRPr="000C2C94">
          <w:rPr>
            <w:rFonts w:ascii="CS Avva Shenouda" w:hAnsi="CS Avva Shenouda"/>
            <w:color w:val="FF0000"/>
            <w:rPrChange w:id="24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25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hanhwd</w:t>
        </w:r>
        <w:proofErr w:type="spellEnd"/>
        <w:r w:rsidRPr="000C2C94">
          <w:rPr>
            <w:rFonts w:ascii="CS Avva Shenouda" w:hAnsi="CS Avva Shenouda"/>
            <w:color w:val="FF0000"/>
            <w:rPrChange w:id="26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 xml:space="preserve">/ </w:t>
        </w:r>
        <w:proofErr w:type="spellStart"/>
        <w:r w:rsidRPr="000C2C94">
          <w:rPr>
            <w:rFonts w:ascii="CS Avva Shenouda" w:hAnsi="CS Avva Shenouda"/>
            <w:color w:val="FF0000"/>
            <w:rPrChange w:id="27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nem</w:t>
        </w:r>
        <w:proofErr w:type="spellEnd"/>
        <w:r w:rsidRPr="000C2C94">
          <w:rPr>
            <w:rFonts w:ascii="CS Avva Shenouda" w:hAnsi="CS Avva Shenouda"/>
            <w:color w:val="FF0000"/>
            <w:rPrChange w:id="28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29" w:author="Brett Slote" w:date="2011-07-21T20:02:00Z">
              <w:rPr>
                <w:rFonts w:ascii="Antonious Normal" w:hAnsi="Antonious Normal"/>
                <w:color w:val="FF0000"/>
              </w:rPr>
            </w:rPrChange>
          </w:rPr>
          <w:t>han'almoc</w:t>
        </w:r>
        <w:proofErr w:type="spellEnd"/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14DA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D06E4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091A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411E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B432-5A44-460D-A8C1-9332B84B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87</cp:revision>
  <dcterms:created xsi:type="dcterms:W3CDTF">2014-11-04T15:28:00Z</dcterms:created>
  <dcterms:modified xsi:type="dcterms:W3CDTF">2015-09-30T16:43:00Z</dcterms:modified>
</cp:coreProperties>
</file>