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182BDA" w:rsidTr="00C2621F">
        <w:tc>
          <w:tcPr>
            <w:tcW w:w="1248" w:type="pct"/>
          </w:tcPr>
          <w:p w:rsidR="00182BDA" w:rsidRDefault="00182BDA" w:rsidP="00881718">
            <w:pPr>
              <w:pStyle w:val="CopticVersemulti-line"/>
            </w:pPr>
            <w:bookmarkStart w:id="0" w:name="_GoBack" w:colFirst="2" w:colLast="2"/>
            <w:r>
              <w:t>Ⲛⲑⲟⲕ ⲟⲩⲙⲟⲩⲓ̀ ⲉϥϩⲉⲗϩⲉⲙ:</w:t>
            </w:r>
          </w:p>
          <w:p w:rsidR="00182BDA" w:rsidRDefault="00182BDA" w:rsidP="00881718">
            <w:pPr>
              <w:pStyle w:val="CopticVersemulti-line"/>
            </w:pPr>
            <w:r>
              <w:t>Ϧⲉⲛ ⲑ̀ⲙⲏϯ ⲛ̀ⲛⲓⲡⲟⲗⲉⲙⲟⲥ:</w:t>
            </w:r>
          </w:p>
          <w:p w:rsidR="00182BDA" w:rsidRDefault="00182BDA" w:rsidP="00881718">
            <w:pPr>
              <w:pStyle w:val="CopticVersemulti-line"/>
            </w:pPr>
            <w:r>
              <w:t>ⲉ̀ϫⲉⲛ ⲟⲩϩ̀ⲑⲟ ⲉϥϩⲉⲙϩⲉⲙ:</w:t>
            </w:r>
          </w:p>
          <w:p w:rsidR="00182BDA" w:rsidRPr="00C35319" w:rsidRDefault="00182BDA" w:rsidP="00881718">
            <w:pPr>
              <w:pStyle w:val="CopticHangingVerse"/>
            </w:pPr>
            <w:r>
              <w:t>Ⲑⲉⲟⲇⲱⲣⲟⲥ ⲡⲓⲁ̀ⲛⲁⲧⲟⲗⲉⲟⲥ.</w:t>
            </w:r>
          </w:p>
        </w:tc>
        <w:tc>
          <w:tcPr>
            <w:tcW w:w="1242" w:type="pct"/>
          </w:tcPr>
          <w:p w:rsidR="00182BDA" w:rsidRDefault="00182BD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You are the victorious lion,</w:t>
            </w:r>
          </w:p>
          <w:p w:rsidR="00182BDA" w:rsidRDefault="00182BD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 the midst of the wars,</w:t>
            </w:r>
          </w:p>
          <w:p w:rsidR="00182BDA" w:rsidRDefault="00182BD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Upon the screaming horse,</w:t>
            </w:r>
          </w:p>
          <w:p w:rsidR="00182BDA" w:rsidRPr="003D51D7" w:rsidRDefault="00182BD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Theodorus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Anatolius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255" w:type="pct"/>
          </w:tcPr>
          <w:p w:rsidR="00182BDA" w:rsidRDefault="00182BDA" w:rsidP="00881718">
            <w:pPr>
              <w:pStyle w:val="EngHang"/>
            </w:pPr>
            <w:r>
              <w:t>You are a roaring lion,</w:t>
            </w:r>
          </w:p>
          <w:p w:rsidR="00182BDA" w:rsidRDefault="00182BDA" w:rsidP="00881718">
            <w:pPr>
              <w:pStyle w:val="EngHang"/>
            </w:pPr>
            <w:r>
              <w:t>In the mist of wars,</w:t>
            </w:r>
          </w:p>
          <w:p w:rsidR="00182BDA" w:rsidRDefault="00182BDA" w:rsidP="00881718">
            <w:pPr>
              <w:pStyle w:val="EngHang"/>
            </w:pPr>
            <w:r>
              <w:t>Upon a neighing horse,</w:t>
            </w:r>
          </w:p>
          <w:p w:rsidR="00182BDA" w:rsidRDefault="00182BDA" w:rsidP="00881718">
            <w:pPr>
              <w:pStyle w:val="EngHangEnd"/>
            </w:pPr>
            <w:r>
              <w:t>O Theodore Anatoly.</w:t>
            </w:r>
          </w:p>
        </w:tc>
        <w:tc>
          <w:tcPr>
            <w:tcW w:w="1255" w:type="pct"/>
          </w:tcPr>
          <w:p w:rsidR="00182BDA" w:rsidRPr="004764BD" w:rsidRDefault="00182BDA" w:rsidP="00881718">
            <w:pPr>
              <w:pStyle w:val="EngHang"/>
            </w:pPr>
            <w:r w:rsidRPr="004764BD">
              <w:t>You are a roaring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 xml:space="preserve"> lion,</w:t>
            </w:r>
          </w:p>
          <w:p w:rsidR="00182BDA" w:rsidRPr="004764BD" w:rsidRDefault="00182BDA" w:rsidP="00881718">
            <w:pPr>
              <w:pStyle w:val="EngHang"/>
            </w:pPr>
            <w:r w:rsidRPr="004764BD">
              <w:t>In the midst of wars,</w:t>
            </w:r>
          </w:p>
          <w:p w:rsidR="00182BDA" w:rsidRPr="004764BD" w:rsidRDefault="00182BDA" w:rsidP="00881718">
            <w:pPr>
              <w:pStyle w:val="EngHang"/>
            </w:pPr>
            <w:r w:rsidRPr="004764BD">
              <w:t xml:space="preserve">Upon a neighing horse: </w:t>
            </w:r>
          </w:p>
          <w:p w:rsidR="00182BDA" w:rsidRDefault="00182BDA" w:rsidP="00881718">
            <w:pPr>
              <w:pStyle w:val="EngHangEnd"/>
            </w:pPr>
            <w:r w:rsidRPr="004764BD">
              <w:t xml:space="preserve">Theodore </w:t>
            </w:r>
            <w:proofErr w:type="spellStart"/>
            <w:r w:rsidRPr="004764BD">
              <w:t>Anatolius</w:t>
            </w:r>
            <w:proofErr w:type="spellEnd"/>
            <w:r w:rsidRPr="004764BD">
              <w:t>.</w:t>
            </w:r>
          </w:p>
        </w:tc>
      </w:tr>
      <w:tr w:rsidR="00182BDA" w:rsidTr="00C2621F">
        <w:tc>
          <w:tcPr>
            <w:tcW w:w="1248" w:type="pct"/>
          </w:tcPr>
          <w:p w:rsidR="00182BDA" w:rsidRDefault="00182BDA" w:rsidP="00881718">
            <w:pPr>
              <w:pStyle w:val="CopticVersemulti-line"/>
            </w:pPr>
            <w:r>
              <w:t>Ⲟⲩⲟϩ ⲁⲕϣⲁⲛϯ ⲙ̀ⲡⲉⲕϧ̀ⲣⲱⲟⲩ:</w:t>
            </w:r>
          </w:p>
          <w:p w:rsidR="00182BDA" w:rsidRDefault="00182BDA" w:rsidP="00881718">
            <w:pPr>
              <w:pStyle w:val="CopticVersemulti-line"/>
            </w:pPr>
            <w:r>
              <w:t>Ϣⲁⲩϩⲉⲓ ⲛ̀ϫⲉ ⲛⲓⲃⲁⲣⲃⲁⲣⲟⲥ:</w:t>
            </w:r>
          </w:p>
          <w:p w:rsidR="00182BDA" w:rsidRDefault="00182BDA" w:rsidP="00881718">
            <w:pPr>
              <w:pStyle w:val="CopticVersemulti-line"/>
            </w:pPr>
            <w:r>
              <w:t>Ϣⲁⲩϩⲉⲓ ⲛ̀ϫⲉ ⲛⲉⲕϫⲁϫⲓ ⲉⲧϩⲱⲟⲩⲓ:</w:t>
            </w:r>
          </w:p>
          <w:p w:rsidR="00182BDA" w:rsidRPr="00CF5919" w:rsidRDefault="00182BDA" w:rsidP="00881718">
            <w:pPr>
              <w:pStyle w:val="CopticHangingVerse"/>
            </w:pPr>
            <w:r>
              <w:t>ⲉ̀ⲧⲉ ⲛⲁⲓ ⲛⲉ ⲛⲓⲇⲓⲁⲃⲟⲗⲟⲥ.</w:t>
            </w:r>
          </w:p>
        </w:tc>
        <w:tc>
          <w:tcPr>
            <w:tcW w:w="1242" w:type="pct"/>
          </w:tcPr>
          <w:p w:rsidR="00182BDA" w:rsidRDefault="00182BDA" w:rsidP="000448AC">
            <w:r>
              <w:t>And when your voice came forth,</w:t>
            </w:r>
          </w:p>
          <w:p w:rsidR="00182BDA" w:rsidRDefault="00182BDA" w:rsidP="000448AC">
            <w:r>
              <w:t>The Barbarians fell,</w:t>
            </w:r>
          </w:p>
          <w:p w:rsidR="00182BDA" w:rsidRDefault="00182BDA" w:rsidP="000448AC">
            <w:r>
              <w:t>And your evil enemies,</w:t>
            </w:r>
          </w:p>
          <w:p w:rsidR="00182BDA" w:rsidRDefault="00182BDA" w:rsidP="000448AC">
            <w:r>
              <w:t>Which are the devils feared.</w:t>
            </w:r>
          </w:p>
        </w:tc>
        <w:tc>
          <w:tcPr>
            <w:tcW w:w="1255" w:type="pct"/>
          </w:tcPr>
          <w:p w:rsidR="00182BDA" w:rsidRDefault="00182BDA" w:rsidP="00881718">
            <w:pPr>
              <w:pStyle w:val="EngHang"/>
            </w:pPr>
            <w:r>
              <w:t>And at your voice,</w:t>
            </w:r>
          </w:p>
          <w:p w:rsidR="00182BDA" w:rsidRDefault="00182BDA" w:rsidP="00881718">
            <w:pPr>
              <w:pStyle w:val="EngHang"/>
            </w:pPr>
            <w:r>
              <w:t>The barbarians fall silent,</w:t>
            </w:r>
          </w:p>
          <w:p w:rsidR="00182BDA" w:rsidRDefault="00182BDA" w:rsidP="00881718">
            <w:pPr>
              <w:pStyle w:val="EngHang"/>
            </w:pPr>
            <w:r>
              <w:t>And your wicked enemies,</w:t>
            </w:r>
          </w:p>
          <w:p w:rsidR="00182BDA" w:rsidRDefault="00182BDA" w:rsidP="00881718">
            <w:pPr>
              <w:pStyle w:val="EngHangEnd"/>
            </w:pPr>
            <w:r>
              <w:t xml:space="preserve">The </w:t>
            </w:r>
            <w:proofErr w:type="gramStart"/>
            <w:r>
              <w:t>devils,</w:t>
            </w:r>
            <w:proofErr w:type="gramEnd"/>
            <w:r>
              <w:t xml:space="preserve"> flee.</w:t>
            </w:r>
          </w:p>
        </w:tc>
        <w:tc>
          <w:tcPr>
            <w:tcW w:w="1255" w:type="pct"/>
          </w:tcPr>
          <w:p w:rsidR="00182BDA" w:rsidRPr="004764BD" w:rsidRDefault="00182BDA" w:rsidP="00881718">
            <w:pPr>
              <w:pStyle w:val="EngHang"/>
            </w:pPr>
            <w:r w:rsidRPr="004764BD">
              <w:t>And when you give your voice</w:t>
            </w:r>
          </w:p>
          <w:p w:rsidR="00182BDA" w:rsidRPr="004764BD" w:rsidRDefault="00182BDA" w:rsidP="00881718">
            <w:pPr>
              <w:pStyle w:val="EngHang"/>
            </w:pPr>
            <w:r w:rsidRPr="004764BD">
              <w:t>The Barbarians fall [silent]</w:t>
            </w:r>
            <w:r w:rsidRPr="004764BD">
              <w:rPr>
                <w:rStyle w:val="FootnoteReference"/>
              </w:rPr>
              <w:footnoteReference w:id="2"/>
            </w:r>
          </w:p>
          <w:p w:rsidR="00182BDA" w:rsidRPr="004764BD" w:rsidRDefault="00182BDA" w:rsidP="00881718">
            <w:pPr>
              <w:pStyle w:val="EngHang"/>
            </w:pPr>
            <w:r w:rsidRPr="004764BD">
              <w:t xml:space="preserve">And your wicked enemies, </w:t>
            </w:r>
          </w:p>
          <w:p w:rsidR="00182BDA" w:rsidRDefault="00182BDA" w:rsidP="00881718">
            <w:pPr>
              <w:pStyle w:val="EngHangEnd"/>
            </w:pPr>
            <w:r w:rsidRPr="004764BD">
              <w:t>The devils, they flee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.</w:t>
            </w:r>
          </w:p>
        </w:tc>
      </w:tr>
      <w:tr w:rsidR="00182BDA" w:rsidTr="00C2621F">
        <w:tc>
          <w:tcPr>
            <w:tcW w:w="1248" w:type="pct"/>
          </w:tcPr>
          <w:p w:rsidR="00182BDA" w:rsidRDefault="00182BDA" w:rsidP="00881718">
            <w:pPr>
              <w:pStyle w:val="CopticVersemulti-line"/>
            </w:pPr>
            <w:r>
              <w:t>Ⲁⲕϧⲱⲧⲉⲃ ⲙ̀ⲡⲓⲇ̀ⲣⲁⲕⲟⲛ:</w:t>
            </w:r>
          </w:p>
          <w:p w:rsidR="00182BDA" w:rsidRDefault="00182BDA" w:rsidP="00881718">
            <w:pPr>
              <w:pStyle w:val="CopticVersemulti-line"/>
            </w:pPr>
            <w:r>
              <w:t>ⲉⲧⲥⲁⲡⲉⲥⲏⲧ ⲛ̀ϯⲙⲟⲩⲕⲓ:</w:t>
            </w:r>
          </w:p>
          <w:p w:rsidR="00182BDA" w:rsidRDefault="00182BDA" w:rsidP="00881718">
            <w:pPr>
              <w:pStyle w:val="CopticVersemulti-line"/>
            </w:pPr>
            <w:r>
              <w:t>ⲁⲕϫⲱⲕ ⲉ̀ⲃⲟⲗ ⲙ̀ⲡⲉⲕⲁ̀ⲅⲱⲛ:</w:t>
            </w:r>
          </w:p>
          <w:p w:rsidR="00182BDA" w:rsidRDefault="00182BDA" w:rsidP="00881718">
            <w:pPr>
              <w:pStyle w:val="CopticHangingVerse"/>
            </w:pPr>
            <w:r>
              <w:t>ϧⲉⲛ ⲟⲩⲥⲱⲟⲩⲧⲉⲛ ⲛ̀ⲁⲧⲣⲓⲕⲓ.</w:t>
            </w:r>
          </w:p>
        </w:tc>
        <w:tc>
          <w:tcPr>
            <w:tcW w:w="1242" w:type="pct"/>
          </w:tcPr>
          <w:p w:rsidR="00182BDA" w:rsidRDefault="00182BDA" w:rsidP="00355077">
            <w:r>
              <w:t>You slaughtered the dragon,</w:t>
            </w:r>
          </w:p>
          <w:p w:rsidR="00182BDA" w:rsidRDefault="00182BDA" w:rsidP="00355077">
            <w:r>
              <w:t>Who was under the ladder,</w:t>
            </w:r>
          </w:p>
          <w:p w:rsidR="00182BDA" w:rsidRDefault="00182BDA" w:rsidP="00355077">
            <w:r>
              <w:t>You completed your struggle,</w:t>
            </w:r>
          </w:p>
          <w:p w:rsidR="00182BDA" w:rsidRDefault="00182BDA" w:rsidP="00355077">
            <w:r>
              <w:t>With unbending uprightness.</w:t>
            </w:r>
          </w:p>
        </w:tc>
        <w:tc>
          <w:tcPr>
            <w:tcW w:w="1255" w:type="pct"/>
          </w:tcPr>
          <w:p w:rsidR="00182BDA" w:rsidRDefault="00182BDA" w:rsidP="00881718">
            <w:pPr>
              <w:pStyle w:val="EngHang"/>
            </w:pPr>
            <w:r>
              <w:t>You slew the dragon</w:t>
            </w:r>
          </w:p>
          <w:p w:rsidR="00182BDA" w:rsidRDefault="00182BDA" w:rsidP="00881718">
            <w:pPr>
              <w:pStyle w:val="EngHang"/>
            </w:pPr>
            <w:r>
              <w:t>Beneath the ladder,</w:t>
            </w:r>
          </w:p>
          <w:p w:rsidR="00182BDA" w:rsidRDefault="00182BDA" w:rsidP="00881718">
            <w:pPr>
              <w:pStyle w:val="EngHang"/>
            </w:pPr>
            <w:r>
              <w:t>You completed your struggle</w:t>
            </w:r>
          </w:p>
          <w:p w:rsidR="00182BDA" w:rsidRDefault="00182BDA" w:rsidP="00881718">
            <w:pPr>
              <w:pStyle w:val="EngHangEnd"/>
            </w:pPr>
            <w:r>
              <w:t>In unwavering uprightness.</w:t>
            </w:r>
          </w:p>
        </w:tc>
        <w:tc>
          <w:tcPr>
            <w:tcW w:w="1255" w:type="pct"/>
          </w:tcPr>
          <w:p w:rsidR="00182BDA" w:rsidRPr="004764BD" w:rsidRDefault="00182BDA" w:rsidP="00881718">
            <w:pPr>
              <w:pStyle w:val="EngHang"/>
            </w:pPr>
            <w:r w:rsidRPr="004764BD">
              <w:t>You slew the dragon</w:t>
            </w:r>
          </w:p>
          <w:p w:rsidR="00182BDA" w:rsidRPr="004764BD" w:rsidRDefault="00182BDA" w:rsidP="00881718">
            <w:pPr>
              <w:pStyle w:val="EngHang"/>
            </w:pPr>
            <w:r w:rsidRPr="004764BD">
              <w:t>That was beneath the ladder,</w:t>
            </w:r>
          </w:p>
          <w:p w:rsidR="00182BDA" w:rsidRPr="004764BD" w:rsidRDefault="00182BDA" w:rsidP="00881718">
            <w:pPr>
              <w:pStyle w:val="EngHang"/>
            </w:pPr>
            <w:r w:rsidRPr="004764BD">
              <w:t>You completed your struggle</w:t>
            </w:r>
          </w:p>
          <w:p w:rsidR="00182BDA" w:rsidRDefault="00182BDA" w:rsidP="00881718">
            <w:pPr>
              <w:pStyle w:val="EngHangEnd"/>
            </w:pPr>
            <w:r w:rsidRPr="004764BD">
              <w:t>In unwavering uprightness.</w:t>
            </w:r>
          </w:p>
        </w:tc>
      </w:tr>
      <w:tr w:rsidR="00182BDA" w:rsidTr="00C2621F">
        <w:tc>
          <w:tcPr>
            <w:tcW w:w="1248" w:type="pct"/>
          </w:tcPr>
          <w:p w:rsidR="00182BDA" w:rsidRDefault="00182BDA" w:rsidP="00881718">
            <w:pPr>
              <w:pStyle w:val="CopticVersemulti-line"/>
            </w:pPr>
            <w:r>
              <w:t>Ⲁⲕϭⲓⲱⲙⲥ ⲛⲁⲕ ⲉⲑⲃⲉ Ⲫϯ:</w:t>
            </w:r>
          </w:p>
          <w:p w:rsidR="00182BDA" w:rsidRDefault="00182BDA" w:rsidP="00881718">
            <w:pPr>
              <w:pStyle w:val="CopticVersemulti-line"/>
            </w:pPr>
            <w:r>
              <w:t>ϧⲉⲛ ϯⲗⲩⲙⲛⲏ ⲛ̀ⲭ̀ⲣⲱⲙ:</w:t>
            </w:r>
          </w:p>
          <w:p w:rsidR="00182BDA" w:rsidRDefault="00182BDA" w:rsidP="00881718">
            <w:pPr>
              <w:pStyle w:val="CopticVersemulti-line"/>
            </w:pPr>
            <w:r>
              <w:t>ⲁⲗⲏⲑⲱⲥ ⲛ̀ⲑⲟⲕ ⲛⲉⲙ ⲛⲉⲕϣ̀ⲫⲏⲣ ⲥ̀ⲛⲁⲩ:</w:t>
            </w:r>
          </w:p>
          <w:p w:rsidR="00182BDA" w:rsidRDefault="00182BDA" w:rsidP="00881718">
            <w:pPr>
              <w:pStyle w:val="CopticHangingVerse"/>
            </w:pPr>
            <w:r>
              <w:t>Ⲗⲉⲟⲛⲧⲓⲟⲥ ⲛⲉⲙ Ⲡⲁⲛⲓⲕⲁⲣⲟⲥ.</w:t>
            </w:r>
          </w:p>
        </w:tc>
        <w:tc>
          <w:tcPr>
            <w:tcW w:w="1242" w:type="pct"/>
          </w:tcPr>
          <w:p w:rsidR="00182BDA" w:rsidRDefault="00182BDA" w:rsidP="00597534">
            <w:r>
              <w:t>You were truly baptized for the sake</w:t>
            </w:r>
          </w:p>
          <w:p w:rsidR="00182BDA" w:rsidRDefault="00182BDA" w:rsidP="00597534">
            <w:r>
              <w:t>Of Christ in the lake of fire,</w:t>
            </w:r>
          </w:p>
          <w:p w:rsidR="00182BDA" w:rsidRDefault="00182BDA" w:rsidP="00597534">
            <w:r>
              <w:t>With your two friends,</w:t>
            </w:r>
          </w:p>
          <w:p w:rsidR="00182BDA" w:rsidRDefault="00182BDA" w:rsidP="00597534">
            <w:proofErr w:type="spellStart"/>
            <w:r>
              <w:t>Leontius</w:t>
            </w:r>
            <w:proofErr w:type="spellEnd"/>
            <w:r>
              <w:t xml:space="preserve"> and </w:t>
            </w:r>
            <w:proofErr w:type="spellStart"/>
            <w:r>
              <w:t>Panikarus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182BDA" w:rsidRDefault="00182BDA" w:rsidP="00881718">
            <w:pPr>
              <w:pStyle w:val="EngHang"/>
            </w:pPr>
            <w:r>
              <w:t xml:space="preserve">You were </w:t>
            </w:r>
            <w:proofErr w:type="spellStart"/>
            <w:r>
              <w:t>baptised</w:t>
            </w:r>
            <w:proofErr w:type="spellEnd"/>
            <w:r>
              <w:t xml:space="preserve"> for the sake of God,</w:t>
            </w:r>
          </w:p>
          <w:p w:rsidR="00182BDA" w:rsidRDefault="00182BDA" w:rsidP="00881718">
            <w:pPr>
              <w:pStyle w:val="EngHang"/>
            </w:pPr>
            <w:r>
              <w:t>In the lake of fire,</w:t>
            </w:r>
          </w:p>
          <w:p w:rsidR="00182BDA" w:rsidRDefault="00182BDA" w:rsidP="00881718">
            <w:pPr>
              <w:pStyle w:val="EngHang"/>
            </w:pPr>
            <w:r>
              <w:t>Truly with your two friends,</w:t>
            </w:r>
          </w:p>
          <w:p w:rsidR="00182BDA" w:rsidRDefault="00182BDA" w:rsidP="00881718">
            <w:pPr>
              <w:pStyle w:val="EngHangEnd"/>
            </w:pPr>
            <w:proofErr w:type="spellStart"/>
            <w:r>
              <w:t>Leontius</w:t>
            </w:r>
            <w:proofErr w:type="spellEnd"/>
            <w:r>
              <w:t xml:space="preserve"> and </w:t>
            </w:r>
            <w:proofErr w:type="spellStart"/>
            <w:r>
              <w:t>Panicharus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182BDA" w:rsidRPr="004764BD" w:rsidRDefault="00182BDA" w:rsidP="00881718">
            <w:pPr>
              <w:pStyle w:val="EngHang"/>
            </w:pPr>
            <w:r w:rsidRPr="004764BD">
              <w:t>You received baptism for the sake of God,</w:t>
            </w:r>
          </w:p>
          <w:p w:rsidR="00182BDA" w:rsidRPr="004764BD" w:rsidRDefault="00182BDA" w:rsidP="00881718">
            <w:pPr>
              <w:pStyle w:val="EngHang"/>
            </w:pPr>
            <w:r w:rsidRPr="004764BD">
              <w:t>In the lake of fire,</w:t>
            </w:r>
          </w:p>
          <w:p w:rsidR="00182BDA" w:rsidRPr="004764BD" w:rsidRDefault="00182BDA" w:rsidP="00881718">
            <w:pPr>
              <w:pStyle w:val="EngHang"/>
            </w:pPr>
            <w:r w:rsidRPr="004764BD">
              <w:t>Truly, you and your two friends:</w:t>
            </w:r>
          </w:p>
          <w:p w:rsidR="00182BDA" w:rsidRDefault="00182BDA" w:rsidP="00881718">
            <w:pPr>
              <w:pStyle w:val="EngHangEnd"/>
            </w:pPr>
            <w:proofErr w:type="spellStart"/>
            <w:r w:rsidRPr="004764BD">
              <w:t>Leontius</w:t>
            </w:r>
            <w:proofErr w:type="spellEnd"/>
            <w:r w:rsidRPr="004764BD">
              <w:t xml:space="preserve"> and </w:t>
            </w:r>
            <w:proofErr w:type="spellStart"/>
            <w:r w:rsidRPr="004764BD">
              <w:t>Panicharus</w:t>
            </w:r>
            <w:proofErr w:type="spellEnd"/>
            <w:r w:rsidRPr="004764BD">
              <w:t>.</w:t>
            </w:r>
          </w:p>
        </w:tc>
      </w:tr>
      <w:tr w:rsidR="00182BDA" w:rsidTr="00C2621F">
        <w:tc>
          <w:tcPr>
            <w:tcW w:w="1248" w:type="pct"/>
          </w:tcPr>
          <w:p w:rsidR="00182BDA" w:rsidRDefault="00182BDA" w:rsidP="00881718">
            <w:pPr>
              <w:pStyle w:val="CopticVersemulti-line"/>
            </w:pPr>
            <w:r>
              <w:t>Ⲉⲑⲃⲉ ⲫⲁⲓ ⲁϥⲧⲁⲓⲟ̀ ⲙ̀ⲙⲟⲕ:</w:t>
            </w:r>
          </w:p>
          <w:p w:rsidR="00182BDA" w:rsidRDefault="00182BDA" w:rsidP="00881718">
            <w:pPr>
              <w:pStyle w:val="CopticVersemulti-line"/>
            </w:pPr>
            <w:r>
              <w:t>ⲛ̀ϫⲉ Ⲇⲁⲩⲓⲇ ϧⲉⲛ ⲟⲩⲟⲩⲛⲟϥ:</w:t>
            </w:r>
          </w:p>
          <w:p w:rsidR="00182BDA" w:rsidRDefault="00182BDA" w:rsidP="00881718">
            <w:pPr>
              <w:pStyle w:val="CopticVersemulti-line"/>
            </w:pPr>
            <w:r>
              <w:t xml:space="preserve">ϫⲉ ⲙⲟⲩⲣ ⲛ̀ⲧⲉⲕⲥⲏϥⲓ </w:t>
            </w:r>
            <w:r>
              <w:lastRenderedPageBreak/>
              <w:t>ⲉ̀ⲡⲉⲕⲁ̀ⲗⲟϫ:</w:t>
            </w:r>
          </w:p>
          <w:p w:rsidR="00182BDA" w:rsidRDefault="00182BDA" w:rsidP="00881718">
            <w:pPr>
              <w:pStyle w:val="CopticHangingVerse"/>
            </w:pPr>
            <w:r>
              <w:t>ⲫⲏⲉ̀ⲧⲉ ⲟⲩⲟⲛ ϣ̀ϫⲟⲙ ⲙ̀ⲙⲟϥ.</w:t>
            </w:r>
          </w:p>
        </w:tc>
        <w:tc>
          <w:tcPr>
            <w:tcW w:w="1242" w:type="pct"/>
          </w:tcPr>
          <w:p w:rsidR="00182BDA" w:rsidRDefault="00182BDA" w:rsidP="00597534">
            <w:r>
              <w:lastRenderedPageBreak/>
              <w:t>Therefore David,</w:t>
            </w:r>
          </w:p>
          <w:p w:rsidR="00182BDA" w:rsidRDefault="00182BDA" w:rsidP="00597534">
            <w:r>
              <w:t>Joyfully honored you,</w:t>
            </w:r>
          </w:p>
          <w:p w:rsidR="00182BDA" w:rsidRDefault="00182BDA" w:rsidP="00597534">
            <w:r>
              <w:t>Saying “Gird your sword,</w:t>
            </w:r>
          </w:p>
          <w:p w:rsidR="00182BDA" w:rsidRDefault="00182BDA" w:rsidP="00597534">
            <w:r>
              <w:lastRenderedPageBreak/>
              <w:t>Upon your thigh O mighty one.”</w:t>
            </w:r>
          </w:p>
        </w:tc>
        <w:tc>
          <w:tcPr>
            <w:tcW w:w="1255" w:type="pct"/>
          </w:tcPr>
          <w:p w:rsidR="00182BDA" w:rsidRDefault="00182BDA" w:rsidP="00881718">
            <w:pPr>
              <w:pStyle w:val="EngHang"/>
            </w:pPr>
            <w:r>
              <w:lastRenderedPageBreak/>
              <w:t>Therefore David joyfully</w:t>
            </w:r>
          </w:p>
          <w:p w:rsidR="00182BDA" w:rsidRDefault="00182BDA" w:rsidP="00881718">
            <w:pPr>
              <w:pStyle w:val="EngHang"/>
            </w:pPr>
            <w:r>
              <w:t>Honoured you saying,</w:t>
            </w:r>
          </w:p>
          <w:p w:rsidR="00182BDA" w:rsidRDefault="00182BDA" w:rsidP="00881718">
            <w:pPr>
              <w:pStyle w:val="EngHang"/>
            </w:pPr>
            <w:r>
              <w:t>“Gird your sword</w:t>
            </w:r>
          </w:p>
          <w:p w:rsidR="00182BDA" w:rsidRPr="004764BD" w:rsidRDefault="00182BDA" w:rsidP="00881718">
            <w:pPr>
              <w:pStyle w:val="EngHangEnd"/>
            </w:pPr>
            <w:r>
              <w:lastRenderedPageBreak/>
              <w:t>Upon your thigh O mighty one.”</w:t>
            </w:r>
          </w:p>
        </w:tc>
        <w:tc>
          <w:tcPr>
            <w:tcW w:w="1255" w:type="pct"/>
          </w:tcPr>
          <w:p w:rsidR="00182BDA" w:rsidRPr="004764BD" w:rsidRDefault="00182BDA" w:rsidP="00881718">
            <w:pPr>
              <w:pStyle w:val="EngHang"/>
            </w:pPr>
            <w:r w:rsidRPr="004764BD">
              <w:lastRenderedPageBreak/>
              <w:t>Wherefore David in joy,</w:t>
            </w:r>
          </w:p>
          <w:p w:rsidR="00182BDA" w:rsidRPr="004764BD" w:rsidRDefault="00182BDA" w:rsidP="00881718">
            <w:pPr>
              <w:pStyle w:val="EngHang"/>
            </w:pPr>
            <w:r w:rsidRPr="004764BD">
              <w:t>Honoured you saying,</w:t>
            </w:r>
          </w:p>
          <w:p w:rsidR="00182BDA" w:rsidRPr="004764BD" w:rsidRDefault="00182BDA" w:rsidP="00881718">
            <w:pPr>
              <w:pStyle w:val="EngHang"/>
            </w:pPr>
            <w:r w:rsidRPr="004764BD">
              <w:t xml:space="preserve">Gird your sword upon your </w:t>
            </w:r>
            <w:r w:rsidRPr="004764BD">
              <w:lastRenderedPageBreak/>
              <w:t>thigh,</w:t>
            </w:r>
          </w:p>
          <w:p w:rsidR="00182BDA" w:rsidRDefault="00182BDA" w:rsidP="00881718">
            <w:pPr>
              <w:pStyle w:val="EngHangEnd"/>
            </w:pPr>
            <w:r w:rsidRPr="004764BD">
              <w:t>O most mighty</w:t>
            </w:r>
            <w:r w:rsidRPr="004764BD">
              <w:rPr>
                <w:rStyle w:val="FootnoteReference"/>
              </w:rPr>
              <w:footnoteReference w:id="4"/>
            </w:r>
          </w:p>
        </w:tc>
      </w:tr>
      <w:tr w:rsidR="00182BDA" w:rsidTr="00C2621F">
        <w:tc>
          <w:tcPr>
            <w:tcW w:w="1248" w:type="pct"/>
          </w:tcPr>
          <w:p w:rsidR="00182BDA" w:rsidRDefault="00182BDA" w:rsidP="00881718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182BDA" w:rsidRDefault="00182BDA" w:rsidP="00881718">
            <w:pPr>
              <w:pStyle w:val="CopticVersemulti-line"/>
            </w:pPr>
            <w:r>
              <w:t>Ⲑⲉⲟⲇⲱⲣⲟⲥ ⲡⲓⲁ̀ⲛⲁⲧⲟⲗⲉⲟⲥ:</w:t>
            </w:r>
          </w:p>
          <w:p w:rsidR="00182BDA" w:rsidRDefault="00182BDA" w:rsidP="00881718">
            <w:pPr>
              <w:pStyle w:val="CopticVersemulti-line"/>
            </w:pPr>
            <w:r>
              <w:t>ⲛⲉⲙ Ⲗⲉⲟⲛⲧⲓⲟⲥ ⲛⲉⲙ Ⲡⲁⲛⲓⲕⲁⲣⲟⲥ:</w:t>
            </w:r>
          </w:p>
          <w:p w:rsidR="00182BDA" w:rsidRDefault="00182BDA" w:rsidP="00881718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182BDA" w:rsidRDefault="00182BDA" w:rsidP="00511A3D">
            <w:r>
              <w:t>Pray to the Lord on our behalf,</w:t>
            </w:r>
          </w:p>
          <w:p w:rsidR="00182BDA" w:rsidRDefault="00182BDA" w:rsidP="00511A3D">
            <w:r>
              <w:t xml:space="preserve">O </w:t>
            </w:r>
            <w:proofErr w:type="spellStart"/>
            <w:r>
              <w:t>Theodorus</w:t>
            </w:r>
            <w:proofErr w:type="spellEnd"/>
            <w:r>
              <w:t xml:space="preserve"> </w:t>
            </w:r>
            <w:proofErr w:type="spellStart"/>
            <w:r>
              <w:t>Antolius</w:t>
            </w:r>
            <w:proofErr w:type="spellEnd"/>
            <w:r>
              <w:t>,</w:t>
            </w:r>
          </w:p>
          <w:p w:rsidR="00182BDA" w:rsidRDefault="00182BDA" w:rsidP="00511A3D">
            <w:r>
              <w:t xml:space="preserve">And </w:t>
            </w:r>
            <w:proofErr w:type="spellStart"/>
            <w:r>
              <w:t>Leontius</w:t>
            </w:r>
            <w:proofErr w:type="spellEnd"/>
            <w:r>
              <w:t xml:space="preserve"> and </w:t>
            </w:r>
            <w:proofErr w:type="spellStart"/>
            <w:r>
              <w:t>Panikarus</w:t>
            </w:r>
            <w:proofErr w:type="spellEnd"/>
            <w:r>
              <w:t>,</w:t>
            </w:r>
          </w:p>
          <w:p w:rsidR="00182BDA" w:rsidRDefault="00182BDA" w:rsidP="00511A3D">
            <w:r>
              <w:t>That He may forgive us our sins.</w:t>
            </w:r>
          </w:p>
        </w:tc>
        <w:tc>
          <w:tcPr>
            <w:tcW w:w="1255" w:type="pct"/>
          </w:tcPr>
          <w:p w:rsidR="00182BDA" w:rsidRDefault="00182BDA" w:rsidP="00881718">
            <w:pPr>
              <w:pStyle w:val="EngHang"/>
            </w:pPr>
            <w:r>
              <w:t>Pray to the Lord on our behalf,</w:t>
            </w:r>
          </w:p>
          <w:p w:rsidR="00182BDA" w:rsidRDefault="00182BDA" w:rsidP="00881718">
            <w:pPr>
              <w:pStyle w:val="EngHang"/>
            </w:pPr>
            <w:r>
              <w:t>O Theodore Anatoly,</w:t>
            </w:r>
          </w:p>
          <w:p w:rsidR="00182BDA" w:rsidRDefault="00182BDA" w:rsidP="00881718">
            <w:pPr>
              <w:pStyle w:val="EngHang"/>
            </w:pPr>
            <w:proofErr w:type="spellStart"/>
            <w:r>
              <w:t>Leontius</w:t>
            </w:r>
            <w:proofErr w:type="spellEnd"/>
            <w:r>
              <w:t xml:space="preserve"> and </w:t>
            </w:r>
            <w:proofErr w:type="spellStart"/>
            <w:r>
              <w:t>Panicharus</w:t>
            </w:r>
            <w:proofErr w:type="spellEnd"/>
            <w:r>
              <w:t>,</w:t>
            </w:r>
          </w:p>
          <w:p w:rsidR="00182BDA" w:rsidRDefault="00182BDA" w:rsidP="00881718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182BDA" w:rsidRPr="004764BD" w:rsidRDefault="00182BDA" w:rsidP="00881718">
            <w:pPr>
              <w:pStyle w:val="EngHang"/>
            </w:pPr>
            <w:r w:rsidRPr="004764BD">
              <w:t>Pray  to the Lord on our behalf,</w:t>
            </w:r>
          </w:p>
          <w:p w:rsidR="00182BDA" w:rsidRPr="004764BD" w:rsidRDefault="00182BDA" w:rsidP="00881718">
            <w:pPr>
              <w:pStyle w:val="EngHang"/>
            </w:pPr>
            <w:r w:rsidRPr="004764BD">
              <w:t xml:space="preserve">Theodore </w:t>
            </w:r>
            <w:proofErr w:type="spellStart"/>
            <w:r w:rsidRPr="004764BD">
              <w:t>Anatolius</w:t>
            </w:r>
            <w:proofErr w:type="spellEnd"/>
            <w:r w:rsidRPr="004764BD">
              <w:t>,</w:t>
            </w:r>
          </w:p>
          <w:p w:rsidR="00182BDA" w:rsidRPr="004764BD" w:rsidRDefault="00182BDA" w:rsidP="00881718">
            <w:pPr>
              <w:pStyle w:val="EngHang"/>
            </w:pPr>
            <w:proofErr w:type="spellStart"/>
            <w:r w:rsidRPr="004764BD">
              <w:t>Leontius</w:t>
            </w:r>
            <w:proofErr w:type="spellEnd"/>
            <w:r w:rsidRPr="004764BD">
              <w:t xml:space="preserve"> and </w:t>
            </w:r>
            <w:proofErr w:type="spellStart"/>
            <w:r w:rsidRPr="004764BD">
              <w:t>Panicharus</w:t>
            </w:r>
            <w:proofErr w:type="spellEnd"/>
            <w:r w:rsidRPr="004764BD">
              <w:t>,</w:t>
            </w:r>
          </w:p>
          <w:p w:rsidR="00182BDA" w:rsidRPr="0014584F" w:rsidRDefault="00182BDA" w:rsidP="00881718">
            <w:pPr>
              <w:pStyle w:val="EngHangEnd"/>
              <w:rPr>
                <w:rFonts w:ascii="Arial Unicode MS" w:eastAsia="Arial Unicode MS"/>
              </w:rPr>
            </w:pPr>
            <w:r w:rsidRPr="004764BD">
              <w:t xml:space="preserve">That He </w:t>
            </w:r>
            <w:r w:rsidRPr="0014584F">
              <w:t xml:space="preserve">may </w:t>
            </w:r>
            <w:r>
              <w:rPr>
                <w:rFonts w:eastAsia="Arial Unicode MS"/>
              </w:rPr>
              <w:t>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C3D" w:rsidRDefault="005E2C3D" w:rsidP="00E83857">
      <w:pPr>
        <w:spacing w:after="0" w:line="240" w:lineRule="auto"/>
      </w:pPr>
      <w:r>
        <w:separator/>
      </w:r>
    </w:p>
  </w:endnote>
  <w:endnote w:type="continuationSeparator" w:id="0">
    <w:p w:rsidR="005E2C3D" w:rsidRDefault="005E2C3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C3D" w:rsidRDefault="005E2C3D" w:rsidP="00E83857">
      <w:pPr>
        <w:spacing w:after="0" w:line="240" w:lineRule="auto"/>
      </w:pPr>
      <w:r>
        <w:separator/>
      </w:r>
    </w:p>
  </w:footnote>
  <w:footnote w:type="continuationSeparator" w:id="0">
    <w:p w:rsidR="005E2C3D" w:rsidRDefault="005E2C3D" w:rsidP="00E83857">
      <w:pPr>
        <w:spacing w:after="0" w:line="240" w:lineRule="auto"/>
      </w:pPr>
      <w:r>
        <w:continuationSeparator/>
      </w:r>
    </w:p>
  </w:footnote>
  <w:footnote w:id="1">
    <w:p w:rsidR="00182BDA" w:rsidRDefault="00182BDA">
      <w:pPr>
        <w:pStyle w:val="footnote"/>
        <w:rPr>
          <w:ins w:id="1" w:author="Brett Slote" w:date="2011-07-19T18:39:00Z"/>
        </w:rPr>
        <w:pPrChange w:id="2" w:author="Brett Slote" w:date="2011-07-21T19:59:00Z">
          <w:pPr>
            <w:pStyle w:val="FootnoteText"/>
          </w:pPr>
        </w:pPrChange>
      </w:pPr>
      <w:ins w:id="3" w:author="Brett Slote" w:date="2011-07-19T18:39:00Z">
        <w:r w:rsidRPr="000C2C94">
          <w:rPr>
            <w:rStyle w:val="FootnoteReference"/>
            <w:color w:val="FF0000"/>
            <w:rPrChange w:id="4" w:author="Brett Slote" w:date="2011-07-21T19:59:00Z">
              <w:rPr>
                <w:rStyle w:val="FootnoteReference"/>
              </w:rPr>
            </w:rPrChange>
          </w:rPr>
          <w:footnoteRef/>
        </w:r>
        <w:r w:rsidRPr="000C2C94">
          <w:rPr>
            <w:color w:val="FF0000"/>
            <w:rPrChange w:id="5" w:author="Brett Slote" w:date="2011-07-21T19:59:00Z">
              <w:rPr>
                <w:vertAlign w:val="superscript"/>
              </w:rPr>
            </w:rPrChange>
          </w:rPr>
          <w:t xml:space="preserve"> Black book has “</w:t>
        </w:r>
        <w:proofErr w:type="spellStart"/>
        <w:r w:rsidRPr="000C2C94">
          <w:rPr>
            <w:rFonts w:ascii="CS Avva Shenouda" w:hAnsi="CS Avva Shenouda"/>
            <w:color w:val="FF0000"/>
            <w:rPrChange w:id="6" w:author="Brett Slote" w:date="2011-07-21T19:59:00Z">
              <w:rPr>
                <w:rFonts w:ascii="Antonious Normal" w:hAnsi="Antonious Normal"/>
                <w:vertAlign w:val="superscript"/>
              </w:rPr>
            </w:rPrChange>
          </w:rPr>
          <w:t>helhem</w:t>
        </w:r>
        <w:proofErr w:type="spellEnd"/>
        <w:r w:rsidRPr="000C2C94">
          <w:rPr>
            <w:color w:val="FF0000"/>
            <w:rPrChange w:id="7" w:author="Brett Slote" w:date="2011-07-21T19:59:00Z">
              <w:rPr>
                <w:vertAlign w:val="superscript"/>
              </w:rPr>
            </w:rPrChange>
          </w:rPr>
          <w:t>” – I think they mean “</w:t>
        </w:r>
        <w:proofErr w:type="spellStart"/>
        <w:r w:rsidRPr="000C2C94">
          <w:rPr>
            <w:rFonts w:ascii="CS Avva Shenouda" w:hAnsi="CS Avva Shenouda"/>
            <w:color w:val="FF0000"/>
            <w:rPrChange w:id="8" w:author="Brett Slote" w:date="2011-07-21T19:59:00Z">
              <w:rPr>
                <w:rFonts w:ascii="Antonious Normal" w:hAnsi="Antonious Normal"/>
                <w:vertAlign w:val="superscript"/>
              </w:rPr>
            </w:rPrChange>
          </w:rPr>
          <w:t>hemhem</w:t>
        </w:r>
        <w:proofErr w:type="spellEnd"/>
        <w:r w:rsidRPr="000C2C94">
          <w:rPr>
            <w:color w:val="FF0000"/>
            <w:rPrChange w:id="9" w:author="Brett Slote" w:date="2011-07-21T19:59:00Z">
              <w:rPr>
                <w:vertAlign w:val="superscript"/>
              </w:rPr>
            </w:rPrChange>
          </w:rPr>
          <w:t>”</w:t>
        </w:r>
      </w:ins>
    </w:p>
  </w:footnote>
  <w:footnote w:id="2">
    <w:p w:rsidR="00182BDA" w:rsidRDefault="00182BDA">
      <w:pPr>
        <w:pStyle w:val="footnote"/>
        <w:rPr>
          <w:ins w:id="10" w:author="Brett Slote" w:date="2011-07-19T18:40:00Z"/>
          <w:color w:val="FF0000"/>
          <w:rPrChange w:id="11" w:author="Brett Slote" w:date="2011-07-23T09:29:00Z">
            <w:rPr>
              <w:ins w:id="12" w:author="Brett Slote" w:date="2011-07-19T18:40:00Z"/>
            </w:rPr>
          </w:rPrChange>
        </w:rPr>
        <w:pPrChange w:id="13" w:author="Brett Slote" w:date="2011-07-23T09:29:00Z">
          <w:pPr>
            <w:pStyle w:val="FootnoteText"/>
          </w:pPr>
        </w:pPrChange>
      </w:pPr>
      <w:ins w:id="14" w:author="Brett Slote" w:date="2011-07-19T18:40:00Z">
        <w:r w:rsidRPr="00574B14">
          <w:rPr>
            <w:rStyle w:val="FootnoteReference"/>
            <w:color w:val="FF0000"/>
          </w:rPr>
          <w:footnoteRef/>
        </w:r>
        <w:r w:rsidRPr="000C2C94">
          <w:rPr>
            <w:color w:val="FF0000"/>
            <w:rPrChange w:id="15" w:author="Brett Slote" w:date="2011-07-23T09:29:00Z">
              <w:rPr>
                <w:vertAlign w:val="superscript"/>
              </w:rPr>
            </w:rPrChange>
          </w:rPr>
          <w:t xml:space="preserve"> I couldn’t </w:t>
        </w:r>
        <w:proofErr w:type="gramStart"/>
        <w:r w:rsidRPr="000C2C94">
          <w:rPr>
            <w:color w:val="FF0000"/>
            <w:rPrChange w:id="16" w:author="Brett Slote" w:date="2011-07-23T09:29:00Z">
              <w:rPr>
                <w:vertAlign w:val="superscript"/>
              </w:rPr>
            </w:rPrChange>
          </w:rPr>
          <w:t xml:space="preserve">recognize </w:t>
        </w:r>
        <w:r w:rsidRPr="000C2C94">
          <w:rPr>
            <w:rFonts w:ascii="Antonious Normal" w:hAnsi="Antonious Normal"/>
            <w:color w:val="FF0000"/>
            <w:rPrChange w:id="17" w:author="Brett Slote" w:date="2011-07-23T09:29:00Z">
              <w:rPr>
                <w:rFonts w:ascii="Antonious Normal" w:hAnsi="Antonious Normal"/>
                <w:vertAlign w:val="superscript"/>
              </w:rPr>
            </w:rPrChange>
          </w:rPr>
          <w:t>,</w:t>
        </w:r>
        <w:proofErr w:type="spellStart"/>
        <w:r w:rsidRPr="000C2C94">
          <w:rPr>
            <w:rFonts w:ascii="CS Avva Shenouda" w:hAnsi="CS Avva Shenouda"/>
            <w:color w:val="FF0000"/>
            <w:rPrChange w:id="18" w:author="Brett Slote" w:date="2011-07-23T09:30:00Z">
              <w:rPr>
                <w:rFonts w:ascii="Antonious Normal" w:hAnsi="Antonious Normal"/>
                <w:vertAlign w:val="superscript"/>
              </w:rPr>
            </w:rPrChange>
          </w:rPr>
          <w:t>eni</w:t>
        </w:r>
        <w:proofErr w:type="spellEnd"/>
        <w:proofErr w:type="gramEnd"/>
        <w:r w:rsidRPr="000C2C94">
          <w:rPr>
            <w:color w:val="FF0000"/>
            <w:rPrChange w:id="19" w:author="Brett Slote" w:date="2011-07-23T09:29:00Z">
              <w:rPr>
                <w:vertAlign w:val="superscript"/>
              </w:rPr>
            </w:rPrChange>
          </w:rPr>
          <w:t xml:space="preserve"> – what does it mean?</w:t>
        </w:r>
      </w:ins>
    </w:p>
  </w:footnote>
  <w:footnote w:id="3">
    <w:p w:rsidR="00182BDA" w:rsidRDefault="00182BDA">
      <w:pPr>
        <w:pStyle w:val="footnote"/>
        <w:rPr>
          <w:ins w:id="20" w:author="Brett Slote" w:date="2011-07-19T18:40:00Z"/>
        </w:rPr>
        <w:pPrChange w:id="21" w:author="Brett Slote" w:date="2011-07-23T09:29:00Z">
          <w:pPr>
            <w:pStyle w:val="FootnoteText"/>
          </w:pPr>
        </w:pPrChange>
      </w:pPr>
      <w:ins w:id="22" w:author="Brett Slote" w:date="2011-07-19T18:40:00Z">
        <w:r>
          <w:rPr>
            <w:rStyle w:val="FootnoteReference"/>
          </w:rPr>
          <w:footnoteRef/>
        </w:r>
        <w:r>
          <w:t xml:space="preserve"> Literally, “they flee, your evil enemies, which are the devils”</w:t>
        </w:r>
      </w:ins>
    </w:p>
  </w:footnote>
  <w:footnote w:id="4">
    <w:p w:rsidR="00182BDA" w:rsidRDefault="00182BDA">
      <w:pPr>
        <w:pStyle w:val="footnote"/>
        <w:rPr>
          <w:ins w:id="23" w:author="Brett Slote" w:date="2011-07-19T18:42:00Z"/>
        </w:rPr>
        <w:pPrChange w:id="24" w:author="Brett Slote" w:date="2011-07-21T20:00:00Z">
          <w:pPr>
            <w:pStyle w:val="FootnoteText"/>
          </w:pPr>
        </w:pPrChange>
      </w:pPr>
      <w:ins w:id="25" w:author="Brett Slote" w:date="2011-07-19T18:42:00Z">
        <w:r>
          <w:rPr>
            <w:rStyle w:val="FootnoteReference"/>
          </w:rPr>
          <w:footnoteRef/>
        </w:r>
        <w:r>
          <w:t xml:space="preserve"> Psalm 45:3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82BDA"/>
    <w:rsid w:val="00190816"/>
    <w:rsid w:val="00196D72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D51D7"/>
    <w:rsid w:val="003E3BC5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4EA2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E8CCC-52BA-49B8-90DC-6879271D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86</cp:revision>
  <dcterms:created xsi:type="dcterms:W3CDTF">2014-11-04T15:28:00Z</dcterms:created>
  <dcterms:modified xsi:type="dcterms:W3CDTF">2015-09-10T12:19:00Z</dcterms:modified>
</cp:coreProperties>
</file>