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bookmarkStart w:id="0" w:name="_GoBack" w:colFirst="2" w:colLast="2"/>
            <w:r>
              <w:t>Ⲛⲑⲟⲕ ⲟⲩⲙⲁⲕⲁⲣⲓⲟⲥ:</w:t>
            </w:r>
          </w:p>
          <w:p w:rsidR="00BF1897" w:rsidRDefault="00BF1897" w:rsidP="00650CA9">
            <w:pPr>
              <w:pStyle w:val="CopticVersemulti-line"/>
            </w:pPr>
            <w:r>
              <w:t>ⲡⲉⲛⲓⲱⲧ ⲉ̄ⲑ̄ⲩ̄ ⲁⲃⲃⲁ Ⲡⲁϧⲱⲙ:</w:t>
            </w:r>
          </w:p>
          <w:p w:rsidR="00BF1897" w:rsidRDefault="00BF1897" w:rsidP="00650CA9">
            <w:pPr>
              <w:pStyle w:val="CopticVersemulti-line"/>
            </w:pPr>
            <w:r>
              <w:t>ⲁⲕⲉⲣⲕ̀ⲗⲏⲣⲟⲛⲟⲙⲓⲛ ⲙ̀ⲡⲓⲥ̀ⲙⲟⲩ:</w:t>
            </w:r>
          </w:p>
          <w:p w:rsidR="00BF1897" w:rsidRPr="00C35319" w:rsidRDefault="00BF1897" w:rsidP="00650CA9">
            <w:pPr>
              <w:pStyle w:val="CopticHangingVerse"/>
            </w:pPr>
            <w:r>
              <w:t>ⲉ̀ⲃⲟⲗ ϩⲓⲧⲉⲛ Ⲡⲟ̄ⲥ̄ Ⲫϯ.</w:t>
            </w:r>
          </w:p>
        </w:tc>
        <w:tc>
          <w:tcPr>
            <w:tcW w:w="1242" w:type="pct"/>
          </w:tcPr>
          <w:p w:rsidR="00BF1897" w:rsidRDefault="00BF1897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are blessed,</w:t>
            </w:r>
          </w:p>
          <w:p w:rsidR="00BF1897" w:rsidRDefault="00BF1897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our holy father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Pachom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BF1897" w:rsidRDefault="00BF1897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inherited the blessing,</w:t>
            </w:r>
          </w:p>
          <w:p w:rsidR="00BF1897" w:rsidRPr="00F614B7" w:rsidRDefault="00BF1897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From the Lord God.</w:t>
            </w:r>
          </w:p>
        </w:tc>
        <w:tc>
          <w:tcPr>
            <w:tcW w:w="1255" w:type="pct"/>
          </w:tcPr>
          <w:p w:rsidR="00BF1897" w:rsidRDefault="00BF1897" w:rsidP="00650CA9">
            <w:pPr>
              <w:pStyle w:val="EngHang"/>
            </w:pPr>
            <w:r>
              <w:t xml:space="preserve">Our holy father, Abba </w:t>
            </w:r>
            <w:proofErr w:type="spellStart"/>
            <w:r>
              <w:t>Pachom</w:t>
            </w:r>
            <w:proofErr w:type="spellEnd"/>
            <w:r>
              <w:t>,</w:t>
            </w:r>
          </w:p>
          <w:p w:rsidR="00BF1897" w:rsidRDefault="00BF1897" w:rsidP="00650CA9">
            <w:pPr>
              <w:pStyle w:val="EngHang"/>
            </w:pPr>
            <w:r>
              <w:t>You are blessed,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inherited the blessing,</w:t>
            </w:r>
          </w:p>
          <w:p w:rsidR="00BF1897" w:rsidRDefault="00BF1897" w:rsidP="00650CA9">
            <w:pPr>
              <w:pStyle w:val="EngHangEnd"/>
            </w:pPr>
            <w:r w:rsidRPr="004764BD">
              <w:t>From the Lord God.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You are blessed,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Pachom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inherited the blessing,</w:t>
            </w:r>
          </w:p>
          <w:p w:rsidR="00BF1897" w:rsidRDefault="00BF1897" w:rsidP="00650CA9">
            <w:pPr>
              <w:pStyle w:val="EngHangEnd"/>
            </w:pPr>
            <w:r w:rsidRPr="004764BD">
              <w:t>From the Lord God.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Ⲡⲉⲛⲓⲱⲧ ⲉ̄ⲑ̄ⲩ̄ ⲁⲃⲃⲁ Ⲡⲁϧⲟⲙ:</w:t>
            </w:r>
          </w:p>
          <w:p w:rsidR="00BF1897" w:rsidRDefault="00BF1897" w:rsidP="00650CA9">
            <w:pPr>
              <w:pStyle w:val="CopticVersemulti-line"/>
            </w:pPr>
            <w:r>
              <w:t>ⲁⲕⲉⲣⲙ̀ⲡ̀ϣⲁ ⲛ̀ⲟⲩⲙⲏϣ ⲛ̀ⲥⲟⲡ:</w:t>
            </w:r>
          </w:p>
          <w:p w:rsidR="00BF1897" w:rsidRDefault="00BF1897" w:rsidP="00650CA9">
            <w:pPr>
              <w:pStyle w:val="CopticVersemulti-line"/>
            </w:pPr>
            <w:r>
              <w:t>ⲁⲕⲉⲣⲑⲉⲟⲣⲓⲛ ⲙ̀Ⲡⲟ̄ⲥ̄:</w:t>
            </w:r>
          </w:p>
          <w:p w:rsidR="00BF1897" w:rsidRPr="00CF5919" w:rsidRDefault="00BF1897" w:rsidP="00650CA9">
            <w:pPr>
              <w:pStyle w:val="CopticHangingVerse"/>
            </w:pPr>
            <w:r>
              <w:t>ⲛⲉⲙ ⲛⲉϥⲁ̀ⲅⲅⲉⲗⲟⲥ ⲉ̄ⲑ̄ⲩ̄.</w:t>
            </w:r>
          </w:p>
        </w:tc>
        <w:tc>
          <w:tcPr>
            <w:tcW w:w="1242" w:type="pct"/>
          </w:tcPr>
          <w:p w:rsidR="00BF1897" w:rsidRDefault="00BF1897" w:rsidP="000448AC">
            <w:r>
              <w:t xml:space="preserve">Our holy father </w:t>
            </w:r>
            <w:proofErr w:type="spellStart"/>
            <w:r>
              <w:t>Pachom</w:t>
            </w:r>
            <w:proofErr w:type="spellEnd"/>
            <w:r>
              <w:t>,</w:t>
            </w:r>
          </w:p>
          <w:p w:rsidR="00BF1897" w:rsidRDefault="00BF1897" w:rsidP="000448AC">
            <w:r>
              <w:t>Was worthy many times,</w:t>
            </w:r>
          </w:p>
          <w:p w:rsidR="00BF1897" w:rsidRDefault="00BF1897" w:rsidP="000448AC">
            <w:r>
              <w:t>To see the Lord,</w:t>
            </w:r>
          </w:p>
          <w:p w:rsidR="00BF1897" w:rsidRDefault="00BF1897" w:rsidP="000448AC">
            <w:r>
              <w:t>And His holy angels.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Our holy father</w:t>
            </w:r>
            <w:r>
              <w:t>,</w:t>
            </w:r>
            <w:r w:rsidRPr="004764BD">
              <w:t xml:space="preserve"> Abba </w:t>
            </w:r>
            <w:proofErr w:type="spellStart"/>
            <w:r w:rsidRPr="004764BD">
              <w:t>Pachom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Was worthy </w:t>
            </w:r>
            <w:r>
              <w:t>to behold</w:t>
            </w:r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>
              <w:t>The Lord and His</w:t>
            </w:r>
          </w:p>
          <w:p w:rsidR="00BF1897" w:rsidRDefault="00BF1897" w:rsidP="00650CA9">
            <w:pPr>
              <w:pStyle w:val="EngHangEnd"/>
            </w:pPr>
            <w:r>
              <w:t>H</w:t>
            </w:r>
            <w:r w:rsidRPr="004764BD">
              <w:t>oly angels</w:t>
            </w:r>
            <w:r>
              <w:t>, many times</w:t>
            </w:r>
            <w:r w:rsidRPr="004764BD">
              <w:t>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Pachom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Was worthy many times,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To behold the Lord,</w:t>
            </w:r>
          </w:p>
          <w:p w:rsidR="00BF1897" w:rsidRDefault="00BF1897" w:rsidP="00650CA9">
            <w:pPr>
              <w:pStyle w:val="EngHangEnd"/>
            </w:pPr>
            <w:r w:rsidRPr="004764BD">
              <w:t>And his holy angels.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Ⲡⲉⲛⲓⲱⲧ ⲉ̄ⲑ̄ⲩ̄ ⲁⲃⲃⲁ Ⲡⲁϧⲟⲙ:</w:t>
            </w:r>
          </w:p>
          <w:p w:rsidR="00BF1897" w:rsidRDefault="00BF1897" w:rsidP="00650CA9">
            <w:pPr>
              <w:pStyle w:val="CopticVersemulti-line"/>
            </w:pPr>
            <w:r>
              <w:t>ⲁⲕⲉ̀ⲣⲟⲩⲁ̀ϩⲉⲙ ⲛⲓⲉⲛⲧⲟⲗⲏ ⲛ̀ⲧⲉ Ⲫϯ:</w:t>
            </w:r>
          </w:p>
          <w:p w:rsidR="00BF1897" w:rsidRDefault="00BF1897" w:rsidP="00650CA9">
            <w:pPr>
              <w:pStyle w:val="CopticVersemulti-line"/>
            </w:pPr>
            <w:r>
              <w:t>ⲁⲕϫⲱⲕ ⲛ̀ⲛⲓⲁ̀ⲣⲉⲧⲏ ⲧⲏⲣⲟⲩ:</w:t>
            </w:r>
          </w:p>
          <w:p w:rsidR="00BF1897" w:rsidRPr="001B4E41" w:rsidRDefault="00BF1897" w:rsidP="00650CA9">
            <w:pPr>
              <w:pStyle w:val="CopticHangingVerse"/>
            </w:pPr>
            <w:r>
              <w:t>ⲟⲩⲟϩ ⲁⲕⲣⲁⲛⲁ ⲙ̀Ⲡⲟ̄ⲥ̄.</w:t>
            </w:r>
          </w:p>
        </w:tc>
        <w:tc>
          <w:tcPr>
            <w:tcW w:w="1242" w:type="pct"/>
          </w:tcPr>
          <w:p w:rsidR="00BF1897" w:rsidRDefault="00BF1897" w:rsidP="00355077">
            <w:r>
              <w:t xml:space="preserve">Our holy father </w:t>
            </w:r>
            <w:proofErr w:type="spellStart"/>
            <w:r>
              <w:t>Pachom</w:t>
            </w:r>
            <w:proofErr w:type="spellEnd"/>
            <w:r>
              <w:t>,</w:t>
            </w:r>
          </w:p>
          <w:p w:rsidR="00BF1897" w:rsidRDefault="00BF1897" w:rsidP="00355077">
            <w:r>
              <w:t>You have explained the commandments of God,</w:t>
            </w:r>
          </w:p>
          <w:p w:rsidR="00BF1897" w:rsidRDefault="00BF1897" w:rsidP="00355077">
            <w:r>
              <w:t>And you perfected all virtues,</w:t>
            </w:r>
          </w:p>
          <w:p w:rsidR="00BF1897" w:rsidRDefault="00BF1897" w:rsidP="00355077">
            <w:r>
              <w:t>And pleased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Our holy father</w:t>
            </w:r>
            <w:r>
              <w:t>,</w:t>
            </w:r>
            <w:r w:rsidRPr="004764BD">
              <w:t xml:space="preserve"> Abba </w:t>
            </w:r>
            <w:proofErr w:type="spellStart"/>
            <w:r w:rsidRPr="004764BD">
              <w:t>Pachom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interpreted the commandments of God,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perfected all the virtues,</w:t>
            </w:r>
          </w:p>
          <w:p w:rsidR="00BF1897" w:rsidRDefault="00BF1897" w:rsidP="00650CA9">
            <w:pPr>
              <w:pStyle w:val="EngHangEnd"/>
            </w:pPr>
            <w:r w:rsidRPr="004764BD">
              <w:t>And you pleased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 xml:space="preserve">Our holy father Abba </w:t>
            </w:r>
            <w:proofErr w:type="spellStart"/>
            <w:r w:rsidRPr="004764BD">
              <w:t>Pachom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interpreted the commandments of God,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You perfected all the virtues,</w:t>
            </w:r>
          </w:p>
          <w:p w:rsidR="00BF1897" w:rsidRDefault="00BF1897" w:rsidP="00650CA9">
            <w:pPr>
              <w:pStyle w:val="EngHangEnd"/>
            </w:pPr>
            <w:r w:rsidRPr="004764BD">
              <w:t>And you pleased Christ.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Ⲯⲟⲗⲥⲉⲗ ⲛ̀ⲛⲓⲁ̀ⲥⲕⲏⲧⲏⲥ:</w:t>
            </w:r>
          </w:p>
          <w:p w:rsidR="00BF1897" w:rsidRDefault="00BF1897" w:rsidP="00650CA9">
            <w:pPr>
              <w:pStyle w:val="CopticVersemulti-line"/>
            </w:pPr>
            <w:r>
              <w:t>ⲡⲉⲛⲓⲱⲧ ⲉ̄ⲑ̄ⲩ̄ ⲑⲉⲟⲇⲱⲣⲟⲥ:</w:t>
            </w:r>
          </w:p>
          <w:p w:rsidR="00BF1897" w:rsidRDefault="00BF1897" w:rsidP="00650CA9">
            <w:pPr>
              <w:pStyle w:val="CopticVersemulti-line"/>
            </w:pPr>
            <w:r>
              <w:t>ϫⲉ ⲁⲕϣⲱⲡⲓ ⲛ̀ⲧ̀ϣⲉⲃⲓⲙ:</w:t>
            </w:r>
          </w:p>
          <w:p w:rsidR="00BF1897" w:rsidRDefault="00BF1897" w:rsidP="00650CA9">
            <w:pPr>
              <w:pStyle w:val="CopticHangingVerse"/>
            </w:pPr>
            <w:r>
              <w:t>ⲙ̀ⲡⲉⲕⲓⲱⲧ Ⲡⲁϧⲱⲙⲓⲟⲥ.</w:t>
            </w:r>
          </w:p>
        </w:tc>
        <w:tc>
          <w:tcPr>
            <w:tcW w:w="1242" w:type="pct"/>
          </w:tcPr>
          <w:p w:rsidR="00BF1897" w:rsidRDefault="00BF1897" w:rsidP="00511A3D">
            <w:r>
              <w:t>The adornment of the ascetics,</w:t>
            </w:r>
          </w:p>
          <w:p w:rsidR="00BF1897" w:rsidRDefault="00BF1897" w:rsidP="00511A3D">
            <w:r>
              <w:t>Is our holy father Theodore,</w:t>
            </w:r>
          </w:p>
          <w:p w:rsidR="00BF1897" w:rsidRDefault="00BF1897" w:rsidP="00511A3D">
            <w:r>
              <w:t xml:space="preserve">For you became the replacement, </w:t>
            </w:r>
          </w:p>
          <w:p w:rsidR="00BF1897" w:rsidRDefault="00BF1897" w:rsidP="00511A3D">
            <w:r>
              <w:t xml:space="preserve">Of your father </w:t>
            </w:r>
            <w:proofErr w:type="spellStart"/>
            <w:r>
              <w:t>Pachom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F1897" w:rsidRDefault="00BF1897" w:rsidP="00650CA9">
            <w:pPr>
              <w:pStyle w:val="EngHang"/>
            </w:pPr>
            <w:r>
              <w:t>Our holy father, Theodore</w:t>
            </w:r>
          </w:p>
          <w:p w:rsidR="00BF1897" w:rsidRPr="004764BD" w:rsidRDefault="00BF1897" w:rsidP="00650CA9">
            <w:pPr>
              <w:pStyle w:val="EngHang"/>
            </w:pPr>
            <w:r>
              <w:t>You are t</w:t>
            </w:r>
            <w:r w:rsidRPr="004764BD">
              <w:t>he comfort of the ascetics,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For you became the successor,</w:t>
            </w:r>
          </w:p>
          <w:p w:rsidR="00BF1897" w:rsidRDefault="00BF1897" w:rsidP="00650CA9">
            <w:pPr>
              <w:pStyle w:val="EngHangEnd"/>
            </w:pPr>
            <w:r w:rsidRPr="004764BD">
              <w:t>Of your father</w:t>
            </w:r>
            <w:r>
              <w:t>,</w:t>
            </w:r>
            <w:r w:rsidRPr="004764BD">
              <w:t xml:space="preserve"> </w:t>
            </w:r>
            <w:proofErr w:type="spellStart"/>
            <w:r w:rsidRPr="004764BD">
              <w:t>Pachomius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The comfort of the ascetics,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Is our holy father Theodore,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For you became the successor,</w:t>
            </w:r>
          </w:p>
          <w:p w:rsidR="00BF1897" w:rsidRDefault="00BF1897" w:rsidP="00650CA9">
            <w:pPr>
              <w:pStyle w:val="EngHangEnd"/>
            </w:pPr>
            <w:r w:rsidRPr="004764BD">
              <w:t xml:space="preserve">Of your father </w:t>
            </w:r>
            <w:proofErr w:type="spellStart"/>
            <w:r w:rsidRPr="004764BD">
              <w:t>Pachomius</w:t>
            </w:r>
            <w:proofErr w:type="spellEnd"/>
            <w:r w:rsidRPr="004764BD">
              <w:t>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Ⲁⲕⲭⲟϩⲕⲁϩ ⲛ̀ⲛⲓⲥ̀ⲏⲟⲩ:</w:t>
            </w:r>
          </w:p>
          <w:p w:rsidR="00BF1897" w:rsidRDefault="00BF1897" w:rsidP="00650CA9">
            <w:pPr>
              <w:pStyle w:val="CopticVersemulti-line"/>
            </w:pPr>
            <w:r>
              <w:t>ⲉ̀ϩ̀ⲣⲏⲓ ⲉ̀ϯⲙⲉⲧⲉⲩⲥⲉⲃⲏⲥ:</w:t>
            </w:r>
          </w:p>
          <w:p w:rsidR="00BF1897" w:rsidRDefault="00BF1897" w:rsidP="00650CA9">
            <w:pPr>
              <w:pStyle w:val="CopticVersemulti-line"/>
            </w:pPr>
            <w:r>
              <w:t>ⲁⲕⲉⲣⲕⲁⲑⲓⲭⲓⲛ ⲙ̀ⲙⲱⲟⲩ:</w:t>
            </w:r>
          </w:p>
          <w:p w:rsidR="00BF1897" w:rsidRDefault="00BF1897" w:rsidP="00650CA9">
            <w:pPr>
              <w:pStyle w:val="CopticHangingVerse"/>
            </w:pPr>
            <w:r>
              <w:t>ϧⲉⲛ ⲡⲉⲕⲥⲁϫⲓ ⲅⲁⲣ ⲉⲧϩⲟⲗϫ.</w:t>
            </w:r>
          </w:p>
        </w:tc>
        <w:tc>
          <w:tcPr>
            <w:tcW w:w="1242" w:type="pct"/>
          </w:tcPr>
          <w:p w:rsidR="00BF1897" w:rsidRDefault="00BF1897" w:rsidP="00511A3D">
            <w:r>
              <w:t>You directed the needs,</w:t>
            </w:r>
          </w:p>
          <w:p w:rsidR="00BF1897" w:rsidRDefault="00BF1897" w:rsidP="00511A3D">
            <w:r>
              <w:t>Of the brothers to piety,</w:t>
            </w:r>
          </w:p>
          <w:p w:rsidR="00BF1897" w:rsidRDefault="00BF1897" w:rsidP="00511A3D">
            <w:r>
              <w:t>And you preached to them,</w:t>
            </w:r>
          </w:p>
          <w:p w:rsidR="00BF1897" w:rsidRDefault="00BF1897" w:rsidP="00511A3D">
            <w:r>
              <w:t>With your precious word.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You made the brothers zealous,</w:t>
            </w:r>
          </w:p>
          <w:p w:rsidR="00BF1897" w:rsidRPr="004764BD" w:rsidRDefault="00BF1897" w:rsidP="00650CA9">
            <w:pPr>
              <w:pStyle w:val="EngHang"/>
            </w:pPr>
            <w:r>
              <w:t>For</w:t>
            </w:r>
            <w:r w:rsidRPr="004764BD">
              <w:t xml:space="preserve"> godliness,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you instructed them,</w:t>
            </w:r>
          </w:p>
          <w:p w:rsidR="00BF1897" w:rsidRDefault="00BF1897" w:rsidP="00650CA9">
            <w:pPr>
              <w:pStyle w:val="EngHangEnd"/>
            </w:pPr>
            <w:r w:rsidRPr="004764BD">
              <w:t>With your sweet words.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You made the brothers zealous,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Toward godliness,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you instructed them,</w:t>
            </w:r>
          </w:p>
          <w:p w:rsidR="00BF1897" w:rsidRDefault="00BF1897" w:rsidP="00650CA9">
            <w:pPr>
              <w:pStyle w:val="EngHangEnd"/>
            </w:pPr>
            <w:r w:rsidRPr="004764BD">
              <w:t>With your sweet words.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lastRenderedPageBreak/>
              <w:t>Ⲁⲕϯⲛⲟⲙϯ ⲛ̀ⲛⲏⲉⲧϩⲁϣ:</w:t>
            </w:r>
          </w:p>
          <w:p w:rsidR="00BF1897" w:rsidRDefault="00BF1897" w:rsidP="00650CA9">
            <w:pPr>
              <w:pStyle w:val="CopticVersemulti-line"/>
            </w:pPr>
            <w:r>
              <w:t>ⲛⲉⲙ ⲛⲏⲉ̀ⲧⲟⲓ ⲛ̀ⲕⲟⲩϫⲓ ⲛ̀ϩⲏⲧ:</w:t>
            </w:r>
          </w:p>
          <w:p w:rsidR="00BF1897" w:rsidRDefault="00BF1897" w:rsidP="00650CA9">
            <w:pPr>
              <w:pStyle w:val="CopticVersemulti-line"/>
            </w:pPr>
            <w:r>
              <w:t>ϧⲉⲛ ϯⲁ̀ⲅⲁⲡⲏ ⲉⲧϫⲕⲏ ⲉ̀ⲃⲟⲗ:</w:t>
            </w:r>
          </w:p>
          <w:p w:rsidR="00BF1897" w:rsidRDefault="00BF1897" w:rsidP="00650CA9">
            <w:pPr>
              <w:pStyle w:val="CopticHangingVerse"/>
            </w:pPr>
            <w:r>
              <w:t>ϩⲓⲧⲉⲛ ⲡⲉⲛⲟ̄ⲥ̄ Ⲓⲏ̄ⲥ̄ Ⲡⲭ̄ⲥ̄.</w:t>
            </w:r>
          </w:p>
        </w:tc>
        <w:tc>
          <w:tcPr>
            <w:tcW w:w="1242" w:type="pct"/>
          </w:tcPr>
          <w:p w:rsidR="00BF1897" w:rsidRDefault="00BF1897" w:rsidP="000A7692">
            <w:r>
              <w:t>You comforted the weak,</w:t>
            </w:r>
          </w:p>
          <w:p w:rsidR="00BF1897" w:rsidRDefault="00BF1897" w:rsidP="000A7692">
            <w:r>
              <w:t>And those of faint-heartedness,</w:t>
            </w:r>
          </w:p>
          <w:p w:rsidR="00BF1897" w:rsidRDefault="00BF1897" w:rsidP="000A7692">
            <w:r>
              <w:t>With perfect love,</w:t>
            </w:r>
          </w:p>
          <w:p w:rsidR="00BF1897" w:rsidRPr="000A7692" w:rsidRDefault="00BF1897" w:rsidP="000A7692">
            <w:r>
              <w:t>Through our Lord Jesus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You comforted the weak,</w:t>
            </w:r>
          </w:p>
          <w:p w:rsidR="00BF1897" w:rsidRPr="004764BD" w:rsidRDefault="00BF1897" w:rsidP="00650CA9">
            <w:pPr>
              <w:pStyle w:val="EngHang"/>
            </w:pPr>
            <w:r>
              <w:t>And the faint-</w:t>
            </w:r>
            <w:r w:rsidRPr="004764BD">
              <w:t>hearted,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In perfect love,</w:t>
            </w:r>
          </w:p>
          <w:p w:rsidR="00BF1897" w:rsidRDefault="00BF1897" w:rsidP="00650CA9">
            <w:pPr>
              <w:pStyle w:val="EngHangEnd"/>
            </w:pPr>
            <w:r w:rsidRPr="004764BD">
              <w:t>Through our Lord Jesus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You comforted the weak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the feeble hearted,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In perfect love,</w:t>
            </w:r>
          </w:p>
          <w:p w:rsidR="00BF1897" w:rsidRDefault="00BF1897" w:rsidP="00650CA9">
            <w:pPr>
              <w:pStyle w:val="EngHangEnd"/>
            </w:pPr>
            <w:r w:rsidRPr="004764BD">
              <w:t>Through our Lord Jesus Christ.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Ⲭⲉⲣⲉ ⲛⲁⲟ̄ⲥ̄ ⲛ̀ⲓⲱϯ ⲉ̄ⲑ̄ⲩ̄:</w:t>
            </w:r>
          </w:p>
          <w:p w:rsidR="00BF1897" w:rsidRDefault="00BF1897" w:rsidP="00650CA9">
            <w:pPr>
              <w:pStyle w:val="CopticVersemulti-line"/>
            </w:pPr>
            <w:r>
              <w:t>ⲁⲃⲃⲁ Ⲡⲁϧⲱⲙ ⲫⲁ ϯⲕⲟⲓⲛⲱⲛⲓⲁ:</w:t>
            </w:r>
          </w:p>
          <w:p w:rsidR="00BF1897" w:rsidRDefault="00BF1897" w:rsidP="00650CA9">
            <w:pPr>
              <w:pStyle w:val="CopticVersemulti-line"/>
            </w:pPr>
            <w:r>
              <w:t>ⲛⲉⲙ ⲑⲉⲟⲇⲱⲣⲟⲥ ⲡⲉϥⲙⲁⲑⲏⲧⲏⲥ:</w:t>
            </w:r>
          </w:p>
          <w:p w:rsidR="00BF1897" w:rsidRDefault="00BF1897" w:rsidP="00650CA9">
            <w:pPr>
              <w:pStyle w:val="CopticHangingVerse"/>
            </w:pPr>
            <w:r>
              <w:t>ⲛⲓⲙⲉⲛⲣⲁϯ ⲛ̀ⲧⲉ Ⲡⲭ̄ⲥ̄.</w:t>
            </w:r>
          </w:p>
        </w:tc>
        <w:tc>
          <w:tcPr>
            <w:tcW w:w="1242" w:type="pct"/>
          </w:tcPr>
          <w:p w:rsidR="00BF1897" w:rsidRDefault="00BF1897" w:rsidP="000A7692">
            <w:r>
              <w:t>Hail to my masters and holy fathers,</w:t>
            </w:r>
          </w:p>
          <w:p w:rsidR="00BF1897" w:rsidRDefault="00BF1897" w:rsidP="000A7692">
            <w:r>
              <w:t xml:space="preserve">Abba </w:t>
            </w:r>
            <w:proofErr w:type="spellStart"/>
            <w:r>
              <w:t>Pachom</w:t>
            </w:r>
            <w:proofErr w:type="spellEnd"/>
            <w:r>
              <w:t xml:space="preserve"> of the </w:t>
            </w:r>
            <w:proofErr w:type="spellStart"/>
            <w:r>
              <w:t>Koinonia</w:t>
            </w:r>
            <w:proofErr w:type="spellEnd"/>
            <w:r>
              <w:t>,</w:t>
            </w:r>
          </w:p>
          <w:p w:rsidR="00BF1897" w:rsidRDefault="00BF1897" w:rsidP="000A7692">
            <w:r>
              <w:t>And Theodore his disciple,</w:t>
            </w:r>
          </w:p>
          <w:p w:rsidR="00BF1897" w:rsidRPr="000A7692" w:rsidRDefault="00BF1897" w:rsidP="000A7692">
            <w:r>
              <w:t>The beloved of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Hail to my lords and holy fathers,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Pachom</w:t>
            </w:r>
            <w:proofErr w:type="spellEnd"/>
            <w:r w:rsidRPr="004764BD">
              <w:t xml:space="preserve"> of the </w:t>
            </w:r>
            <w:proofErr w:type="spellStart"/>
            <w:r w:rsidRPr="004764BD">
              <w:t>Koinonia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And </w:t>
            </w:r>
            <w:r>
              <w:t>his disciple, Theodore,</w:t>
            </w:r>
          </w:p>
          <w:p w:rsidR="00BF1897" w:rsidRPr="004764BD" w:rsidRDefault="00BF1897" w:rsidP="00650CA9">
            <w:pPr>
              <w:pStyle w:val="EngHangEnd"/>
            </w:pPr>
            <w:r w:rsidRPr="004764BD">
              <w:t>The beloved of Christ.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>Hail to my lords and holy fathers,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Pachom</w:t>
            </w:r>
            <w:proofErr w:type="spellEnd"/>
            <w:r w:rsidRPr="004764BD">
              <w:t xml:space="preserve"> of the </w:t>
            </w:r>
            <w:proofErr w:type="spellStart"/>
            <w:r w:rsidRPr="004764BD">
              <w:t>Koinonia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Theodore his disciple,</w:t>
            </w:r>
          </w:p>
          <w:p w:rsidR="00BF1897" w:rsidRPr="004764BD" w:rsidRDefault="00BF1897" w:rsidP="00650CA9">
            <w:pPr>
              <w:pStyle w:val="EngHangEnd"/>
            </w:pPr>
            <w:r w:rsidRPr="004764BD">
              <w:t>The beloved of Christ.</w:t>
            </w:r>
          </w:p>
        </w:tc>
      </w:tr>
      <w:tr w:rsidR="00BF1897" w:rsidTr="00C2621F">
        <w:tc>
          <w:tcPr>
            <w:tcW w:w="1248" w:type="pct"/>
          </w:tcPr>
          <w:p w:rsidR="00BF1897" w:rsidRDefault="00BF1897" w:rsidP="00650CA9">
            <w:pPr>
              <w:pStyle w:val="CopticVersemulti-line"/>
            </w:pPr>
            <w:r>
              <w:t>Ⲧⲱⲃϩ ⲙ̀Ⲡⲟ̄ⲥ̄ ⲉ̀ϩ̀ⲣⲏⲓ ⲉ̀ⲅⲱⲛ:</w:t>
            </w:r>
          </w:p>
          <w:p w:rsidR="00BF1897" w:rsidRDefault="00BF1897" w:rsidP="00650CA9">
            <w:pPr>
              <w:pStyle w:val="CopticVersemulti-line"/>
            </w:pPr>
            <w:r>
              <w:t>ⲁⲃⲃⲁ Ⲡⲁϧⲱⲙ ⲫⲁ ϯⲕⲟⲓⲛⲱⲛⲓⲁ:</w:t>
            </w:r>
          </w:p>
          <w:p w:rsidR="00BF1897" w:rsidRDefault="00BF1897" w:rsidP="00650CA9">
            <w:pPr>
              <w:pStyle w:val="CopticVersemulti-line"/>
            </w:pPr>
            <w:r>
              <w:t>ⲛⲉⲙ ⲑⲉⲟⲇⲱⲣⲟⲥ ⲡⲉϥⲙⲁⲑⲏⲧⲏⲥ:</w:t>
            </w:r>
          </w:p>
          <w:p w:rsidR="00BF1897" w:rsidRDefault="00BF1897" w:rsidP="00650CA9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BF1897" w:rsidRDefault="00BF1897" w:rsidP="000A7692">
            <w:r>
              <w:t>Pray to the Lord on our behalf,</w:t>
            </w:r>
          </w:p>
          <w:p w:rsidR="00BF1897" w:rsidRDefault="00BF1897" w:rsidP="000A7692">
            <w:r>
              <w:t xml:space="preserve">Aba </w:t>
            </w:r>
            <w:proofErr w:type="spellStart"/>
            <w:r>
              <w:t>Pachom</w:t>
            </w:r>
            <w:proofErr w:type="spellEnd"/>
            <w:r>
              <w:t xml:space="preserve"> of the </w:t>
            </w:r>
            <w:proofErr w:type="spellStart"/>
            <w:r>
              <w:t>Koinonia</w:t>
            </w:r>
            <w:proofErr w:type="spellEnd"/>
            <w:r>
              <w:t>,</w:t>
            </w:r>
          </w:p>
          <w:p w:rsidR="00BF1897" w:rsidRDefault="00BF1897" w:rsidP="000A7692">
            <w:r>
              <w:t>And Theodore his disciple,</w:t>
            </w:r>
          </w:p>
          <w:p w:rsidR="00BF1897" w:rsidRPr="000A7692" w:rsidRDefault="00BF1897" w:rsidP="000A7692">
            <w:r>
              <w:t>That He may forgive us our sins.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 xml:space="preserve">Pray to the Lord on our behalf, 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Pachom</w:t>
            </w:r>
            <w:proofErr w:type="spellEnd"/>
            <w:r w:rsidRPr="004764BD">
              <w:t xml:space="preserve"> of the </w:t>
            </w:r>
            <w:proofErr w:type="spellStart"/>
            <w:r w:rsidRPr="004764BD">
              <w:t>Koinonia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his disciple,</w:t>
            </w:r>
            <w:r>
              <w:t xml:space="preserve"> Theodore,</w:t>
            </w:r>
          </w:p>
          <w:p w:rsidR="00BF1897" w:rsidRDefault="00BF1897" w:rsidP="00650CA9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  <w:tc>
          <w:tcPr>
            <w:tcW w:w="1255" w:type="pct"/>
          </w:tcPr>
          <w:p w:rsidR="00BF1897" w:rsidRPr="004764BD" w:rsidRDefault="00BF1897" w:rsidP="00650CA9">
            <w:pPr>
              <w:pStyle w:val="EngHang"/>
            </w:pPr>
            <w:r w:rsidRPr="004764BD">
              <w:t xml:space="preserve">Pray to the Lord on our behalf, 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 xml:space="preserve">Abba </w:t>
            </w:r>
            <w:proofErr w:type="spellStart"/>
            <w:r w:rsidRPr="004764BD">
              <w:t>Pachom</w:t>
            </w:r>
            <w:proofErr w:type="spellEnd"/>
            <w:r w:rsidRPr="004764BD">
              <w:t xml:space="preserve"> of the </w:t>
            </w:r>
            <w:proofErr w:type="spellStart"/>
            <w:r w:rsidRPr="004764BD">
              <w:t>Koinonia</w:t>
            </w:r>
            <w:proofErr w:type="spellEnd"/>
            <w:r w:rsidRPr="004764BD">
              <w:t>,</w:t>
            </w:r>
          </w:p>
          <w:p w:rsidR="00BF1897" w:rsidRPr="004764BD" w:rsidRDefault="00BF1897" w:rsidP="00650CA9">
            <w:pPr>
              <w:pStyle w:val="EngHang"/>
            </w:pPr>
            <w:r w:rsidRPr="004764BD">
              <w:t>And Theodore his disciple,</w:t>
            </w:r>
          </w:p>
          <w:p w:rsidR="00BF1897" w:rsidRDefault="00BF1897" w:rsidP="00650CA9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845" w:rsidRDefault="00785845" w:rsidP="00E83857">
      <w:pPr>
        <w:spacing w:after="0" w:line="240" w:lineRule="auto"/>
      </w:pPr>
      <w:r>
        <w:separator/>
      </w:r>
    </w:p>
  </w:endnote>
  <w:endnote w:type="continuationSeparator" w:id="0">
    <w:p w:rsidR="00785845" w:rsidRDefault="0078584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845" w:rsidRDefault="00785845" w:rsidP="00E83857">
      <w:pPr>
        <w:spacing w:after="0" w:line="240" w:lineRule="auto"/>
      </w:pPr>
      <w:r>
        <w:separator/>
      </w:r>
    </w:p>
  </w:footnote>
  <w:footnote w:type="continuationSeparator" w:id="0">
    <w:p w:rsidR="00785845" w:rsidRDefault="00785845" w:rsidP="00E83857">
      <w:pPr>
        <w:spacing w:after="0" w:line="240" w:lineRule="auto"/>
      </w:pPr>
      <w:r>
        <w:continuationSeparator/>
      </w:r>
    </w:p>
  </w:footnote>
  <w:footnote w:id="1">
    <w:p w:rsidR="00BF1897" w:rsidRDefault="00BF1897">
      <w:pPr>
        <w:pStyle w:val="footnote"/>
        <w:rPr>
          <w:ins w:id="1" w:author="Brett Slote" w:date="2011-07-21T18:56:00Z"/>
        </w:rPr>
        <w:pPrChange w:id="2" w:author="Brett Slote" w:date="2011-07-21T20:02:00Z">
          <w:pPr>
            <w:pStyle w:val="FootnoteText"/>
          </w:pPr>
        </w:pPrChange>
      </w:pPr>
      <w:ins w:id="3" w:author="Brett Slote" w:date="2011-07-21T18:56:00Z">
        <w:r>
          <w:rPr>
            <w:rStyle w:val="FootnoteReference"/>
          </w:rPr>
          <w:footnoteRef/>
        </w:r>
        <w:r>
          <w:t xml:space="preserve"> I don’t know what “</w:t>
        </w:r>
        <w:r w:rsidRPr="006D5AAD">
          <w:rPr>
            <w:rFonts w:ascii="Antonious Normal" w:hAnsi="Antonious Normal"/>
          </w:rPr>
          <w:t>has</w:t>
        </w:r>
        <w:r>
          <w:t>” is, but English and Arabic have “weak”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769AF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6BD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98B32-6909-481E-9D63-AD6C7922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93</cp:revision>
  <dcterms:created xsi:type="dcterms:W3CDTF">2014-11-04T15:28:00Z</dcterms:created>
  <dcterms:modified xsi:type="dcterms:W3CDTF">2015-10-02T12:45:00Z</dcterms:modified>
</cp:coreProperties>
</file>