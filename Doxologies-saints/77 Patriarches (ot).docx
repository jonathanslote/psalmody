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485B1B" w:rsidTr="00C2621F">
        <w:tc>
          <w:tcPr>
            <w:tcW w:w="1248" w:type="pct"/>
          </w:tcPr>
          <w:p w:rsidR="00485B1B" w:rsidRDefault="00485B1B" w:rsidP="00D90706">
            <w:pPr>
              <w:pStyle w:val="CopticVersemulti-line"/>
            </w:pPr>
            <w:bookmarkStart w:id="0" w:name="_GoBack" w:colFirst="0" w:colLast="0"/>
            <w:r>
              <w:t>Ϩⲱⲥ ⲉ̀Ⲡⲟ̄ⲥ̄ ϧⲉⲛ ⲟⲩϩⲱⲥ ⲙ̀ⲃⲉⲣⲓ:</w:t>
            </w:r>
          </w:p>
          <w:p w:rsidR="00485B1B" w:rsidRDefault="00485B1B" w:rsidP="00D90706">
            <w:pPr>
              <w:pStyle w:val="CopticVersemulti-line"/>
            </w:pPr>
            <w:r>
              <w:t>ϧⲉⲛ ϩⲁⲛⲯⲁⲗⲙⲟⲥ ⲑ̀ⲃⲁ ⲛ̀ⲕⲱⲃ:</w:t>
            </w:r>
          </w:p>
          <w:p w:rsidR="00485B1B" w:rsidRDefault="00485B1B" w:rsidP="00D90706">
            <w:pPr>
              <w:pStyle w:val="CopticVersemulti-line"/>
            </w:pPr>
            <w:r>
              <w:t>ⲡⲓⲉⲣⲫ̀ⲙⲉⲩⲓ̀ ⲛ̀ⲛⲁⲟ̄ⲥ̄ ⲛ̀ⲓⲟϯ:</w:t>
            </w:r>
          </w:p>
          <w:p w:rsidR="00485B1B" w:rsidRDefault="00485B1B" w:rsidP="00D90706">
            <w:pPr>
              <w:pStyle w:val="CopticHangingVerse"/>
            </w:pPr>
            <w:r>
              <w:t>Ⲁⲃⲣⲁⲁⲙ Ⲓⲥⲁⲁⲕ Ⲓⲁⲕⲱⲃ.</w:t>
            </w:r>
          </w:p>
        </w:tc>
        <w:tc>
          <w:tcPr>
            <w:tcW w:w="1242" w:type="pct"/>
          </w:tcPr>
          <w:p w:rsidR="00485B1B" w:rsidRDefault="00485B1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Sing unto the Lord a new song,</w:t>
            </w:r>
          </w:p>
          <w:p w:rsidR="00485B1B" w:rsidRDefault="00485B1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With myriads of psalmodies,</w:t>
            </w:r>
          </w:p>
          <w:p w:rsidR="00485B1B" w:rsidRDefault="00485B1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For the remembrance of our masters,</w:t>
            </w:r>
          </w:p>
          <w:p w:rsidR="00485B1B" w:rsidRPr="00993A1D" w:rsidRDefault="00485B1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And fathers Abraham Isaac and Jacob.</w:t>
            </w:r>
          </w:p>
        </w:tc>
        <w:tc>
          <w:tcPr>
            <w:tcW w:w="1255" w:type="pct"/>
          </w:tcPr>
          <w:p w:rsidR="00485B1B" w:rsidRPr="004764BD" w:rsidRDefault="00485B1B" w:rsidP="00D90706">
            <w:pPr>
              <w:pStyle w:val="EngHang"/>
            </w:pPr>
            <w:r>
              <w:t>Sing</w:t>
            </w:r>
            <w:r w:rsidRPr="004764BD">
              <w:t xml:space="preserve"> a new song</w:t>
            </w:r>
            <w:r>
              <w:t xml:space="preserve"> to the Lord</w:t>
            </w:r>
            <w:r w:rsidRPr="004764BD">
              <w:t>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With myriads of psalms,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For the remembrance of our lords and fathers,</w:t>
            </w:r>
          </w:p>
          <w:p w:rsidR="00485B1B" w:rsidRDefault="00485B1B" w:rsidP="00D90706">
            <w:pPr>
              <w:pStyle w:val="EngHangEnd"/>
            </w:pPr>
            <w:r w:rsidRPr="004764BD">
              <w:t>Abraham, Isaac and Jacob.</w:t>
            </w:r>
          </w:p>
        </w:tc>
        <w:tc>
          <w:tcPr>
            <w:tcW w:w="1255" w:type="pct"/>
          </w:tcPr>
          <w:p w:rsidR="00485B1B" w:rsidRPr="004764BD" w:rsidRDefault="00485B1B" w:rsidP="00D90706">
            <w:pPr>
              <w:pStyle w:val="EngHang"/>
            </w:pPr>
            <w:r w:rsidRPr="004764BD">
              <w:t>Sing unto the Lord a new song,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With myriads of psalms,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For the remembrance of our lords and fathers,</w:t>
            </w:r>
          </w:p>
          <w:p w:rsidR="00485B1B" w:rsidRDefault="00485B1B" w:rsidP="00D90706">
            <w:pPr>
              <w:pStyle w:val="EngHangEnd"/>
            </w:pPr>
            <w:r w:rsidRPr="004764BD">
              <w:t>Abraham, Isaac and Jacob.</w:t>
            </w:r>
          </w:p>
        </w:tc>
      </w:tr>
      <w:tr w:rsidR="00485B1B" w:rsidTr="00C2621F">
        <w:tc>
          <w:tcPr>
            <w:tcW w:w="1248" w:type="pct"/>
          </w:tcPr>
          <w:p w:rsidR="00485B1B" w:rsidRDefault="00485B1B" w:rsidP="00D90706">
            <w:pPr>
              <w:pStyle w:val="CopticVersemulti-line"/>
            </w:pPr>
            <w:r>
              <w:t>Ⲙⲟⲓ ⲛⲁⲛ Ⲡⲟ̄ⲥ̄ ⲛ̀ⲟⲩⲭ̀ⲃⲟⲃ:</w:t>
            </w:r>
          </w:p>
          <w:p w:rsidR="00485B1B" w:rsidRDefault="00485B1B" w:rsidP="00D90706">
            <w:pPr>
              <w:pStyle w:val="CopticVersemulti-line"/>
            </w:pPr>
            <w:r>
              <w:t>ϧⲉⲛ ⲕⲉⲛϥ ⲛ̀ⲛⲉⲛⲓⲟϯ ⲛ̀ⲇⲓⲕⲉⲟⲥ:</w:t>
            </w:r>
          </w:p>
          <w:p w:rsidR="00485B1B" w:rsidRDefault="00485B1B" w:rsidP="00D90706">
            <w:pPr>
              <w:pStyle w:val="CopticVersemulti-line"/>
            </w:pPr>
            <w:r>
              <w:t>Ⲁⲃⲣⲁⲁⲙ Ⲓⲥⲁⲁⲕ Ⲓⲁⲕⲱⲃ:</w:t>
            </w:r>
          </w:p>
          <w:p w:rsidR="00485B1B" w:rsidRDefault="00485B1B" w:rsidP="00D90706">
            <w:pPr>
              <w:pStyle w:val="CopticHangingVerse"/>
            </w:pPr>
            <w:r>
              <w:t>ϧⲉⲛ ⲡⲓⲡⲁⲣⲁⲇⲓⲥⲟⲥ ⲛⲉⲙ ⲛⲟⲩⲕⲉⲡ̀ⲣⲟⲥ.</w:t>
            </w:r>
          </w:p>
        </w:tc>
        <w:tc>
          <w:tcPr>
            <w:tcW w:w="1242" w:type="pct"/>
          </w:tcPr>
          <w:p w:rsidR="00485B1B" w:rsidRDefault="00485B1B" w:rsidP="000448AC">
            <w:r>
              <w:t>Grant us O Lord rest,</w:t>
            </w:r>
          </w:p>
          <w:p w:rsidR="00485B1B" w:rsidRDefault="00485B1B" w:rsidP="000448AC">
            <w:r>
              <w:t>In the bosom of our righteous fathers,</w:t>
            </w:r>
          </w:p>
          <w:p w:rsidR="00485B1B" w:rsidRDefault="00485B1B" w:rsidP="000448AC">
            <w:r>
              <w:t>Abraham Isaac and Jacob,</w:t>
            </w:r>
          </w:p>
          <w:p w:rsidR="00485B1B" w:rsidRDefault="00485B1B" w:rsidP="000448AC">
            <w:r>
              <w:t>In Paradise with their prayers.</w:t>
            </w:r>
          </w:p>
        </w:tc>
        <w:tc>
          <w:tcPr>
            <w:tcW w:w="1255" w:type="pct"/>
          </w:tcPr>
          <w:p w:rsidR="00485B1B" w:rsidRPr="004764BD" w:rsidRDefault="00485B1B" w:rsidP="00D90706">
            <w:pPr>
              <w:pStyle w:val="EngHang"/>
            </w:pPr>
            <w:r>
              <w:t>Grant</w:t>
            </w:r>
            <w:r w:rsidRPr="004764BD">
              <w:t xml:space="preserve"> us coolness, O Lord,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In the bosom of our righteous fathers,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Abraham, Isaac, and Jacob,</w:t>
            </w:r>
          </w:p>
          <w:p w:rsidR="00485B1B" w:rsidRDefault="00485B1B" w:rsidP="00485B1B">
            <w:pPr>
              <w:pStyle w:val="EngHangEnd"/>
            </w:pPr>
            <w:r>
              <w:t>In paradise by</w:t>
            </w:r>
            <w:r w:rsidRPr="004764BD">
              <w:t xml:space="preserve"> their prayers.</w:t>
            </w:r>
          </w:p>
        </w:tc>
        <w:tc>
          <w:tcPr>
            <w:tcW w:w="1255" w:type="pct"/>
          </w:tcPr>
          <w:p w:rsidR="00485B1B" w:rsidRPr="004764BD" w:rsidRDefault="00485B1B" w:rsidP="00D90706">
            <w:pPr>
              <w:pStyle w:val="EngHang"/>
            </w:pPr>
            <w:r w:rsidRPr="004764BD">
              <w:t>Grant unto us coolness, O Lord,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In the bosom of our righteous fathers,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Abraham, Isaac, and Jacob,</w:t>
            </w:r>
          </w:p>
          <w:p w:rsidR="00485B1B" w:rsidRDefault="00485B1B" w:rsidP="00D90706">
            <w:pPr>
              <w:pStyle w:val="EngHangEnd"/>
            </w:pPr>
            <w:r w:rsidRPr="004764BD">
              <w:t>In paradise with their prayers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.</w:t>
            </w:r>
          </w:p>
        </w:tc>
      </w:tr>
      <w:tr w:rsidR="00485B1B" w:rsidTr="00C2621F">
        <w:tc>
          <w:tcPr>
            <w:tcW w:w="1248" w:type="pct"/>
          </w:tcPr>
          <w:p w:rsidR="00485B1B" w:rsidRDefault="00485B1B" w:rsidP="00D90706">
            <w:pPr>
              <w:pStyle w:val="CopticVersemulti-line"/>
            </w:pPr>
            <w:r>
              <w:t>Ⲙⲡⲉⲣⲉⲣⲡ̀ⲱⲃϣ ⲛ̀ϯⲇⲓⲁ̀ⲑⲏⲕⲏ:</w:t>
            </w:r>
          </w:p>
          <w:p w:rsidR="00485B1B" w:rsidRDefault="00485B1B" w:rsidP="00D90706">
            <w:pPr>
              <w:pStyle w:val="CopticVersemulti-line"/>
            </w:pPr>
            <w:r>
              <w:t>ⲑⲏⲉⲧⲁⲕⲥⲉⲙⲛⲏⲧⲥ ⲛⲉⲙ Ⲁⲃⲣⲁⲁⲙ:</w:t>
            </w:r>
          </w:p>
          <w:p w:rsidR="00485B1B" w:rsidRDefault="00485B1B" w:rsidP="00D90706">
            <w:pPr>
              <w:pStyle w:val="CopticVersemulti-line"/>
            </w:pPr>
            <w:r>
              <w:t>ⲟⲩⲟϩ ⲁⲕⲁ̀ⲣⲉϩ ⲉ̀ⲣⲟϥ ⲛⲉⲙ Ⲓⲥⲁⲁⲕ:</w:t>
            </w:r>
          </w:p>
          <w:p w:rsidR="00485B1B" w:rsidRDefault="00485B1B" w:rsidP="00D90706">
            <w:pPr>
              <w:pStyle w:val="CopticHangingVerse"/>
            </w:pPr>
            <w:r>
              <w:t>ⲟⲩⲟϩ ⲁⲕⲧⲁϩⲟϥ ⲉ̀ⲣⲁⲧϥ ⲛⲉⲙ Ⲓⲁⲕⲱⲃ.</w:t>
            </w:r>
          </w:p>
        </w:tc>
        <w:tc>
          <w:tcPr>
            <w:tcW w:w="1242" w:type="pct"/>
          </w:tcPr>
          <w:p w:rsidR="00485B1B" w:rsidRDefault="00485B1B" w:rsidP="00355077">
            <w:r>
              <w:t>Do not forget the covenant,</w:t>
            </w:r>
          </w:p>
          <w:p w:rsidR="00485B1B" w:rsidRDefault="00485B1B" w:rsidP="00355077">
            <w:r>
              <w:t>Which You have made with Abraham,</w:t>
            </w:r>
          </w:p>
          <w:p w:rsidR="00485B1B" w:rsidRDefault="00485B1B" w:rsidP="00355077">
            <w:r>
              <w:t>And guarded him with Isaac,</w:t>
            </w:r>
          </w:p>
          <w:p w:rsidR="00485B1B" w:rsidRDefault="00485B1B" w:rsidP="00355077">
            <w:r>
              <w:t>And raised him with Jacob.</w:t>
            </w:r>
          </w:p>
        </w:tc>
        <w:tc>
          <w:tcPr>
            <w:tcW w:w="1255" w:type="pct"/>
          </w:tcPr>
          <w:p w:rsidR="00485B1B" w:rsidRPr="004764BD" w:rsidRDefault="00485B1B" w:rsidP="00D90706">
            <w:pPr>
              <w:pStyle w:val="EngHang"/>
            </w:pPr>
            <w:r w:rsidRPr="004764BD">
              <w:t>Forget not the covenant,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 xml:space="preserve">Which </w:t>
            </w:r>
            <w:r>
              <w:t>You have</w:t>
            </w:r>
            <w:r w:rsidRPr="004764BD">
              <w:t xml:space="preserve"> made with Abraham,</w:t>
            </w:r>
          </w:p>
          <w:p w:rsidR="00485B1B" w:rsidRPr="004764BD" w:rsidRDefault="00485B1B" w:rsidP="00D90706">
            <w:pPr>
              <w:pStyle w:val="EngHang"/>
            </w:pPr>
            <w:r>
              <w:t>And guarded</w:t>
            </w:r>
            <w:r w:rsidRPr="004764BD">
              <w:t xml:space="preserve"> with Isaac,</w:t>
            </w:r>
          </w:p>
          <w:p w:rsidR="00485B1B" w:rsidRDefault="00485B1B" w:rsidP="00D90706">
            <w:pPr>
              <w:pStyle w:val="EngHangEnd"/>
            </w:pPr>
            <w:r>
              <w:t>And made to</w:t>
            </w:r>
            <w:r w:rsidRPr="004764BD">
              <w:t xml:space="preserve"> stand with Jacob.</w:t>
            </w:r>
          </w:p>
        </w:tc>
        <w:tc>
          <w:tcPr>
            <w:tcW w:w="1255" w:type="pct"/>
          </w:tcPr>
          <w:p w:rsidR="00485B1B" w:rsidRPr="004764BD" w:rsidRDefault="00485B1B" w:rsidP="00D90706">
            <w:pPr>
              <w:pStyle w:val="EngHang"/>
            </w:pPr>
            <w:r w:rsidRPr="004764BD">
              <w:t>Forget not the covenant,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Which Thou hast made with Abraham,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And guarded it with Isaac,</w:t>
            </w:r>
          </w:p>
          <w:p w:rsidR="00485B1B" w:rsidRDefault="00485B1B" w:rsidP="00D90706">
            <w:pPr>
              <w:pStyle w:val="EngHangEnd"/>
            </w:pPr>
            <w:r w:rsidRPr="004764BD">
              <w:t>And made it stand with Jacob.</w:t>
            </w:r>
          </w:p>
        </w:tc>
      </w:tr>
      <w:tr w:rsidR="00485B1B" w:rsidTr="00C2621F">
        <w:tc>
          <w:tcPr>
            <w:tcW w:w="1248" w:type="pct"/>
          </w:tcPr>
          <w:p w:rsidR="00485B1B" w:rsidRDefault="00485B1B" w:rsidP="00D90706">
            <w:pPr>
              <w:pStyle w:val="CopticVersemulti-line"/>
            </w:pPr>
            <w:r>
              <w:t>Ⲥⲙⲟⲩ ⲉ̀Ⲡⲟ̄ⲥ̄ ⲱ̀ ⲛⲓⲗⲁⲟⲥ:</w:t>
            </w:r>
          </w:p>
          <w:p w:rsidR="00485B1B" w:rsidRDefault="00485B1B" w:rsidP="00D90706">
            <w:pPr>
              <w:pStyle w:val="CopticVersemulti-line"/>
            </w:pPr>
            <w:r>
              <w:t>ⲛⲓⲫⲩⲗⲏ ⲛⲉⲙ ⲛⲓⲁⲥⲡⲓ ⲛ̀ⲗⲁⲥ:</w:t>
            </w:r>
          </w:p>
          <w:p w:rsidR="00485B1B" w:rsidRDefault="00485B1B" w:rsidP="00D90706">
            <w:pPr>
              <w:pStyle w:val="CopticVersemulti-line"/>
            </w:pPr>
            <w:r>
              <w:t>ϧⲉⲛ ⲡ̀ϣⲁⲓ ⲛ̀ⲧⲉ ⲛⲓⲛⲓϣϯ ϧⲉⲛ ⲛⲓⲇⲓⲕⲉⲟⲥ:</w:t>
            </w:r>
          </w:p>
          <w:p w:rsidR="00485B1B" w:rsidRDefault="00485B1B" w:rsidP="00D90706">
            <w:pPr>
              <w:pStyle w:val="CopticHangingVerse"/>
            </w:pPr>
            <w:r>
              <w:t xml:space="preserve">Ⲁⲃⲣⲁⲁⲙ ⲛⲉⲙ Ⲓⲥⲁⲁⲕ ⲛⲉⲙ </w:t>
            </w:r>
            <w:r>
              <w:lastRenderedPageBreak/>
              <w:t>Ⲓⲁⲕⲱⲃ.</w:t>
            </w:r>
          </w:p>
        </w:tc>
        <w:tc>
          <w:tcPr>
            <w:tcW w:w="1242" w:type="pct"/>
          </w:tcPr>
          <w:p w:rsidR="00485B1B" w:rsidRDefault="00485B1B" w:rsidP="003D781E">
            <w:r>
              <w:lastRenderedPageBreak/>
              <w:t>Bless the Lord O people,</w:t>
            </w:r>
          </w:p>
          <w:p w:rsidR="00485B1B" w:rsidRDefault="00485B1B" w:rsidP="003D781E">
            <w:r>
              <w:t>The tribes and all kinds of tongues,</w:t>
            </w:r>
          </w:p>
          <w:p w:rsidR="00485B1B" w:rsidRDefault="00485B1B" w:rsidP="003D781E">
            <w:r>
              <w:t>In the feast of the great and righteous,</w:t>
            </w:r>
          </w:p>
          <w:p w:rsidR="00485B1B" w:rsidRDefault="00485B1B" w:rsidP="003D781E">
            <w:r>
              <w:t>Abraham Isaac and Jacob.</w:t>
            </w:r>
          </w:p>
        </w:tc>
        <w:tc>
          <w:tcPr>
            <w:tcW w:w="1255" w:type="pct"/>
          </w:tcPr>
          <w:p w:rsidR="00485B1B" w:rsidRPr="004764BD" w:rsidRDefault="00485B1B" w:rsidP="00D90706">
            <w:pPr>
              <w:pStyle w:val="EngHang"/>
            </w:pPr>
            <w:r w:rsidRPr="004764BD">
              <w:t xml:space="preserve">Bless the Lord all </w:t>
            </w:r>
            <w:r>
              <w:t>you</w:t>
            </w:r>
            <w:r w:rsidRPr="004764BD">
              <w:t xml:space="preserve"> nations,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The tribes and all kinds of tongues,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In the feast of the great and righteous,</w:t>
            </w:r>
          </w:p>
          <w:p w:rsidR="00485B1B" w:rsidRDefault="00485B1B" w:rsidP="00D90706">
            <w:pPr>
              <w:pStyle w:val="EngHangEnd"/>
            </w:pPr>
            <w:r w:rsidRPr="004764BD">
              <w:lastRenderedPageBreak/>
              <w:t>Abraham, Isaac, and Jacob.</w:t>
            </w:r>
          </w:p>
        </w:tc>
        <w:tc>
          <w:tcPr>
            <w:tcW w:w="1255" w:type="pct"/>
          </w:tcPr>
          <w:p w:rsidR="00485B1B" w:rsidRPr="004764BD" w:rsidRDefault="00485B1B" w:rsidP="00D90706">
            <w:pPr>
              <w:pStyle w:val="EngHang"/>
            </w:pPr>
            <w:r w:rsidRPr="004764BD">
              <w:lastRenderedPageBreak/>
              <w:t>Bless the Lord all ye nations,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The tribes and all kinds of tongues,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In the feast of the great and righteous,</w:t>
            </w:r>
          </w:p>
          <w:p w:rsidR="00485B1B" w:rsidRDefault="00485B1B" w:rsidP="00D90706">
            <w:pPr>
              <w:pStyle w:val="EngHangEnd"/>
            </w:pPr>
            <w:r w:rsidRPr="004764BD">
              <w:lastRenderedPageBreak/>
              <w:t>Abraham, Isaac, and Jacob.</w:t>
            </w:r>
          </w:p>
        </w:tc>
      </w:tr>
      <w:tr w:rsidR="00485B1B" w:rsidTr="00C2621F">
        <w:tc>
          <w:tcPr>
            <w:tcW w:w="1248" w:type="pct"/>
          </w:tcPr>
          <w:p w:rsidR="00485B1B" w:rsidRDefault="00485B1B" w:rsidP="00D90706">
            <w:pPr>
              <w:pStyle w:val="CopticVersemulti-line"/>
            </w:pPr>
            <w:r>
              <w:lastRenderedPageBreak/>
              <w:t>Ⲁⲣⲉⲧⲉⲛϭⲓⲥⲓ ⲉ̀ⲙⲁϣⲱ ⲛⲓⲁ̀ⲅⲓⲟⲥ:</w:t>
            </w:r>
          </w:p>
          <w:p w:rsidR="00485B1B" w:rsidRDefault="00485B1B" w:rsidP="00D90706">
            <w:pPr>
              <w:pStyle w:val="CopticVersemulti-line"/>
            </w:pPr>
            <w:r>
              <w:t>ⲛⲉⲙ ⲛⲓⲑ̀ⲙⲏⲓ ⲛⲉⲙ ⲛⲓⲇⲓⲕⲉⲟⲥ:</w:t>
            </w:r>
          </w:p>
          <w:p w:rsidR="00485B1B" w:rsidRDefault="00485B1B" w:rsidP="00D90706">
            <w:pPr>
              <w:pStyle w:val="CopticVersemulti-line"/>
            </w:pPr>
            <w:r>
              <w:t>ⲙⲟⲓ ⲛⲁⲛ Ⲡⲟ̄ⲥ̄ ⲛ̀ⲟⲩⲙⲉⲣⲟⲥ:</w:t>
            </w:r>
          </w:p>
          <w:p w:rsidR="00485B1B" w:rsidRPr="003032D8" w:rsidRDefault="00485B1B" w:rsidP="00D90706">
            <w:pPr>
              <w:pStyle w:val="CopticHangingVerse"/>
            </w:pPr>
            <w:r>
              <w:t>ⲛⲉⲙ Ⲁⲃⲣⲁⲁⲙ ⲛⲉⲙ Ⲓⲥⲁⲁⲭ ⲛⲉⲙ Ⲓⲁⲕⲱⲃ.</w:t>
            </w:r>
          </w:p>
        </w:tc>
        <w:tc>
          <w:tcPr>
            <w:tcW w:w="1242" w:type="pct"/>
          </w:tcPr>
          <w:p w:rsidR="00485B1B" w:rsidRDefault="00485B1B" w:rsidP="002D6D94">
            <w:r>
              <w:t>Exalt the saints greatly,</w:t>
            </w:r>
          </w:p>
          <w:p w:rsidR="00485B1B" w:rsidRDefault="00485B1B" w:rsidP="002D6D94">
            <w:r>
              <w:t>With the righteous and the just,</w:t>
            </w:r>
          </w:p>
          <w:p w:rsidR="00485B1B" w:rsidRDefault="00485B1B" w:rsidP="002D6D94">
            <w:r>
              <w:t>Grant us O God an inheritance,</w:t>
            </w:r>
          </w:p>
          <w:p w:rsidR="00485B1B" w:rsidRDefault="00485B1B" w:rsidP="002D6D94">
            <w:r>
              <w:t>With Abraham Isaac and Jacob.</w:t>
            </w:r>
          </w:p>
        </w:tc>
        <w:tc>
          <w:tcPr>
            <w:tcW w:w="1255" w:type="pct"/>
          </w:tcPr>
          <w:p w:rsidR="00485B1B" w:rsidRPr="004764BD" w:rsidRDefault="00485B1B" w:rsidP="00D90706">
            <w:pPr>
              <w:pStyle w:val="EngHang"/>
            </w:pPr>
            <w:r w:rsidRPr="004764BD">
              <w:t xml:space="preserve">You </w:t>
            </w:r>
            <w:r>
              <w:t>greatly exalted the holy</w:t>
            </w:r>
            <w:r w:rsidRPr="004764BD">
              <w:t>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And the righteous and the just,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Grant us O Lord our portion,</w:t>
            </w:r>
          </w:p>
          <w:p w:rsidR="00485B1B" w:rsidRDefault="00485B1B" w:rsidP="00D90706">
            <w:pPr>
              <w:pStyle w:val="EngHangEnd"/>
            </w:pPr>
            <w:r w:rsidRPr="004764BD">
              <w:t>With Abraham, Isaac, and Jacob.</w:t>
            </w:r>
          </w:p>
        </w:tc>
        <w:tc>
          <w:tcPr>
            <w:tcW w:w="1255" w:type="pct"/>
          </w:tcPr>
          <w:p w:rsidR="00485B1B" w:rsidRPr="004764BD" w:rsidRDefault="00485B1B" w:rsidP="00D90706">
            <w:pPr>
              <w:pStyle w:val="EngHang"/>
            </w:pPr>
            <w:r w:rsidRPr="004764BD">
              <w:t>You exceedingly exalted the holy,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And the righteous and the just,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Grant us O Lord our portion,</w:t>
            </w:r>
          </w:p>
          <w:p w:rsidR="00485B1B" w:rsidRDefault="00485B1B" w:rsidP="00D90706">
            <w:pPr>
              <w:pStyle w:val="EngHangEnd"/>
            </w:pPr>
            <w:r w:rsidRPr="004764BD">
              <w:t>With Abraham, Isaac, and Jacob.</w:t>
            </w:r>
          </w:p>
        </w:tc>
      </w:tr>
      <w:tr w:rsidR="00485B1B" w:rsidTr="00C2621F">
        <w:tc>
          <w:tcPr>
            <w:tcW w:w="1248" w:type="pct"/>
          </w:tcPr>
          <w:p w:rsidR="00485B1B" w:rsidRDefault="00485B1B" w:rsidP="00D90706">
            <w:pPr>
              <w:pStyle w:val="CopticVersemulti-line"/>
            </w:pPr>
            <w:r>
              <w:t>Ⲧⲱⲃϩ ⲙ̀Ⲡⲟ̄ⲥ̄ ⲉ̀ϩ̀ⲣⲏⲓ ⲉ̀ϫⲱⲛ:</w:t>
            </w:r>
          </w:p>
          <w:p w:rsidR="00485B1B" w:rsidRDefault="00485B1B" w:rsidP="00D90706">
            <w:pPr>
              <w:pStyle w:val="CopticVersemulti-line"/>
            </w:pPr>
            <w:r>
              <w:t>ⲱ̀ ⲛⲁⲟ̄ⲥ̄ ⲛ̀ⲓⲟϯ ⲛ̀ⲇⲓⲕⲉⲟⲥ:</w:t>
            </w:r>
          </w:p>
          <w:p w:rsidR="00485B1B" w:rsidRDefault="00485B1B" w:rsidP="00D90706">
            <w:pPr>
              <w:pStyle w:val="CopticVersemulti-line"/>
            </w:pPr>
            <w:r>
              <w:t>Ⲁⲃⲣⲁⲁⲙ Ⲓⲥⲁⲁⲕ Ⲓⲁⲕⲱⲃ:</w:t>
            </w:r>
          </w:p>
          <w:p w:rsidR="00485B1B" w:rsidRDefault="00485B1B" w:rsidP="00D90706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485B1B" w:rsidRDefault="00485B1B" w:rsidP="00511A3D">
            <w:r>
              <w:t>Pray to the Lord on our behalf,</w:t>
            </w:r>
          </w:p>
          <w:p w:rsidR="00485B1B" w:rsidRDefault="00485B1B" w:rsidP="00511A3D">
            <w:r>
              <w:t>O my masters and righteous fathers,</w:t>
            </w:r>
          </w:p>
          <w:p w:rsidR="00485B1B" w:rsidRDefault="00485B1B" w:rsidP="00511A3D">
            <w:r>
              <w:t>Abraham Isaac and Jacob,</w:t>
            </w:r>
          </w:p>
          <w:p w:rsidR="00485B1B" w:rsidRDefault="00485B1B" w:rsidP="00511A3D">
            <w:r>
              <w:t>That He may forgive us our sins.</w:t>
            </w:r>
          </w:p>
        </w:tc>
        <w:tc>
          <w:tcPr>
            <w:tcW w:w="1255" w:type="pct"/>
          </w:tcPr>
          <w:p w:rsidR="00485B1B" w:rsidRPr="004764BD" w:rsidRDefault="00485B1B" w:rsidP="00D90706">
            <w:pPr>
              <w:pStyle w:val="EngHang"/>
            </w:pPr>
            <w:r w:rsidRPr="004764BD">
              <w:t>Pray to the Lord on our behalf,</w:t>
            </w:r>
          </w:p>
          <w:p w:rsidR="00485B1B" w:rsidRPr="004764BD" w:rsidRDefault="00485B1B" w:rsidP="00D90706">
            <w:pPr>
              <w:pStyle w:val="EngHang"/>
            </w:pPr>
            <w:r>
              <w:t>O my lords the</w:t>
            </w:r>
            <w:r w:rsidRPr="004764BD">
              <w:t xml:space="preserve"> righteous fathers,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Abraham, Isaac, and Jacob,</w:t>
            </w:r>
          </w:p>
          <w:p w:rsidR="00485B1B" w:rsidRDefault="00485B1B" w:rsidP="00D90706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  <w:tc>
          <w:tcPr>
            <w:tcW w:w="1255" w:type="pct"/>
          </w:tcPr>
          <w:p w:rsidR="00485B1B" w:rsidRPr="004764BD" w:rsidRDefault="00485B1B" w:rsidP="00D90706">
            <w:pPr>
              <w:pStyle w:val="EngHang"/>
            </w:pPr>
            <w:r w:rsidRPr="004764BD">
              <w:t>Pray to the Lord on our behalf,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O my Lords and righteous fathers,</w:t>
            </w:r>
          </w:p>
          <w:p w:rsidR="00485B1B" w:rsidRPr="004764BD" w:rsidRDefault="00485B1B" w:rsidP="00D90706">
            <w:pPr>
              <w:pStyle w:val="EngHang"/>
            </w:pPr>
            <w:r w:rsidRPr="004764BD">
              <w:t>Abraham, Isaac, and Jacob,</w:t>
            </w:r>
          </w:p>
          <w:p w:rsidR="00485B1B" w:rsidRDefault="00485B1B" w:rsidP="00D90706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C52" w:rsidRDefault="000B7C52" w:rsidP="00E83857">
      <w:pPr>
        <w:spacing w:after="0" w:line="240" w:lineRule="auto"/>
      </w:pPr>
      <w:r>
        <w:separator/>
      </w:r>
    </w:p>
  </w:endnote>
  <w:endnote w:type="continuationSeparator" w:id="0">
    <w:p w:rsidR="000B7C52" w:rsidRDefault="000B7C5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C52" w:rsidRDefault="000B7C52" w:rsidP="00E83857">
      <w:pPr>
        <w:spacing w:after="0" w:line="240" w:lineRule="auto"/>
      </w:pPr>
      <w:r>
        <w:separator/>
      </w:r>
    </w:p>
  </w:footnote>
  <w:footnote w:type="continuationSeparator" w:id="0">
    <w:p w:rsidR="000B7C52" w:rsidRDefault="000B7C52" w:rsidP="00E83857">
      <w:pPr>
        <w:spacing w:after="0" w:line="240" w:lineRule="auto"/>
      </w:pPr>
      <w:r>
        <w:continuationSeparator/>
      </w:r>
    </w:p>
  </w:footnote>
  <w:footnote w:id="1">
    <w:p w:rsidR="00485B1B" w:rsidRDefault="00485B1B">
      <w:pPr>
        <w:pStyle w:val="footnote"/>
        <w:rPr>
          <w:ins w:id="1" w:author="Brett Slote" w:date="2011-07-21T19:06:00Z"/>
          <w:rFonts w:ascii="CS Avva Shenouda" w:hAnsi="CS Avva Shenouda"/>
          <w:rPrChange w:id="2" w:author="Brett Slote" w:date="2011-07-21T20:04:00Z">
            <w:rPr>
              <w:ins w:id="3" w:author="Brett Slote" w:date="2011-07-21T19:06:00Z"/>
            </w:rPr>
          </w:rPrChange>
        </w:rPr>
        <w:pPrChange w:id="4" w:author="Brett Slote" w:date="2011-07-21T20:04:00Z">
          <w:pPr>
            <w:pStyle w:val="FootnoteText"/>
          </w:pPr>
        </w:pPrChange>
      </w:pPr>
      <w:ins w:id="5" w:author="Brett Slote" w:date="2011-07-21T19:06:00Z">
        <w:r>
          <w:rPr>
            <w:rStyle w:val="FootnoteReference"/>
          </w:rPr>
          <w:footnoteRef/>
        </w:r>
        <w:r>
          <w:t xml:space="preserve"> first time seeing </w:t>
        </w:r>
        <w:proofErr w:type="spellStart"/>
        <w:r w:rsidRPr="000C2C94">
          <w:rPr>
            <w:rFonts w:ascii="CS Avva Shenouda" w:hAnsi="CS Avva Shenouda"/>
            <w:rPrChange w:id="6" w:author="Brett Slote" w:date="2011-07-21T20:04:00Z">
              <w:rPr>
                <w:rFonts w:ascii="Antonious Normal" w:hAnsi="Antonious Normal"/>
              </w:rPr>
            </w:rPrChange>
          </w:rPr>
          <w:t>nouproc</w:t>
        </w:r>
        <w:proofErr w:type="spellEnd"/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4F8B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674B"/>
    <w:rsid w:val="00077F76"/>
    <w:rsid w:val="000831C6"/>
    <w:rsid w:val="000A3AFF"/>
    <w:rsid w:val="000A5674"/>
    <w:rsid w:val="000A7692"/>
    <w:rsid w:val="000B1C99"/>
    <w:rsid w:val="000B2DCF"/>
    <w:rsid w:val="000B7C52"/>
    <w:rsid w:val="000D045E"/>
    <w:rsid w:val="000D6184"/>
    <w:rsid w:val="000D698E"/>
    <w:rsid w:val="001009FD"/>
    <w:rsid w:val="00100F91"/>
    <w:rsid w:val="001014E7"/>
    <w:rsid w:val="00112FB6"/>
    <w:rsid w:val="001155FE"/>
    <w:rsid w:val="00117ABA"/>
    <w:rsid w:val="00123994"/>
    <w:rsid w:val="0013764B"/>
    <w:rsid w:val="0014228E"/>
    <w:rsid w:val="00144BAB"/>
    <w:rsid w:val="001529DF"/>
    <w:rsid w:val="00163C87"/>
    <w:rsid w:val="00166FE1"/>
    <w:rsid w:val="00182BDA"/>
    <w:rsid w:val="00190816"/>
    <w:rsid w:val="00196D72"/>
    <w:rsid w:val="001A79F9"/>
    <w:rsid w:val="001C37DB"/>
    <w:rsid w:val="001D3191"/>
    <w:rsid w:val="001D7BA7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5B33"/>
    <w:rsid w:val="00306803"/>
    <w:rsid w:val="00312541"/>
    <w:rsid w:val="00313BB6"/>
    <w:rsid w:val="003171DA"/>
    <w:rsid w:val="00343474"/>
    <w:rsid w:val="00346B6E"/>
    <w:rsid w:val="00347BE8"/>
    <w:rsid w:val="00355077"/>
    <w:rsid w:val="003574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02E21"/>
    <w:rsid w:val="00413B4E"/>
    <w:rsid w:val="00464B9D"/>
    <w:rsid w:val="004653B5"/>
    <w:rsid w:val="004728D2"/>
    <w:rsid w:val="004855D0"/>
    <w:rsid w:val="00485B1B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3FAD"/>
    <w:rsid w:val="005461E1"/>
    <w:rsid w:val="005542DF"/>
    <w:rsid w:val="005676A1"/>
    <w:rsid w:val="00570A9B"/>
    <w:rsid w:val="0057676E"/>
    <w:rsid w:val="00591642"/>
    <w:rsid w:val="005928C8"/>
    <w:rsid w:val="00594C16"/>
    <w:rsid w:val="005955A8"/>
    <w:rsid w:val="005A14C7"/>
    <w:rsid w:val="005A4D5A"/>
    <w:rsid w:val="005A5241"/>
    <w:rsid w:val="005B3A63"/>
    <w:rsid w:val="005B5436"/>
    <w:rsid w:val="005C2578"/>
    <w:rsid w:val="005C2DE3"/>
    <w:rsid w:val="005C7B29"/>
    <w:rsid w:val="005D0812"/>
    <w:rsid w:val="005D2775"/>
    <w:rsid w:val="005D29FF"/>
    <w:rsid w:val="005D2F74"/>
    <w:rsid w:val="005E0CB1"/>
    <w:rsid w:val="005E2C3D"/>
    <w:rsid w:val="005E4E7F"/>
    <w:rsid w:val="0060366F"/>
    <w:rsid w:val="00616C4C"/>
    <w:rsid w:val="00633049"/>
    <w:rsid w:val="006422C6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6751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D7CCF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2F7C"/>
    <w:rsid w:val="00AA7671"/>
    <w:rsid w:val="00AA7AC3"/>
    <w:rsid w:val="00AB2640"/>
    <w:rsid w:val="00AB2F8A"/>
    <w:rsid w:val="00AB325F"/>
    <w:rsid w:val="00AB5C65"/>
    <w:rsid w:val="00AD0B8C"/>
    <w:rsid w:val="00AD2F63"/>
    <w:rsid w:val="00AE27BA"/>
    <w:rsid w:val="00AE32F3"/>
    <w:rsid w:val="00AE7F5C"/>
    <w:rsid w:val="00AF0FCD"/>
    <w:rsid w:val="00AF207C"/>
    <w:rsid w:val="00B02D0A"/>
    <w:rsid w:val="00B10777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3347"/>
    <w:rsid w:val="00BC68FE"/>
    <w:rsid w:val="00BD69C8"/>
    <w:rsid w:val="00BE1D11"/>
    <w:rsid w:val="00BE50E9"/>
    <w:rsid w:val="00BE560F"/>
    <w:rsid w:val="00C07283"/>
    <w:rsid w:val="00C14546"/>
    <w:rsid w:val="00C2621F"/>
    <w:rsid w:val="00C33EE9"/>
    <w:rsid w:val="00C365B4"/>
    <w:rsid w:val="00C3695E"/>
    <w:rsid w:val="00C4176F"/>
    <w:rsid w:val="00C4728D"/>
    <w:rsid w:val="00C6058A"/>
    <w:rsid w:val="00C70F1C"/>
    <w:rsid w:val="00C777C2"/>
    <w:rsid w:val="00C87221"/>
    <w:rsid w:val="00CA0C9D"/>
    <w:rsid w:val="00CA6660"/>
    <w:rsid w:val="00CA67F4"/>
    <w:rsid w:val="00CB1FB2"/>
    <w:rsid w:val="00CB30AC"/>
    <w:rsid w:val="00CC3E9E"/>
    <w:rsid w:val="00CD35D7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3120C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5185C"/>
    <w:rsid w:val="00F70C4E"/>
    <w:rsid w:val="00F75D42"/>
    <w:rsid w:val="00F75E1A"/>
    <w:rsid w:val="00F77515"/>
    <w:rsid w:val="00F823CB"/>
    <w:rsid w:val="00F82C3F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D44BD-DC92-4446-B228-A788B5AF9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2014-11-04T15:28:00Z</dcterms:created>
  <dcterms:modified xsi:type="dcterms:W3CDTF">2015-10-15T12:27:00Z</dcterms:modified>
</cp:coreProperties>
</file>