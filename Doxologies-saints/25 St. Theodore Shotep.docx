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394EE4" w:rsidTr="00C2621F">
        <w:tc>
          <w:tcPr>
            <w:tcW w:w="1248" w:type="pct"/>
          </w:tcPr>
          <w:p w:rsidR="00394EE4" w:rsidRDefault="00394EE4" w:rsidP="002B7F19">
            <w:pPr>
              <w:pStyle w:val="CopticVersemulti-line"/>
            </w:pPr>
            <w:bookmarkStart w:id="0" w:name="_GoBack" w:colFirst="2" w:colLast="2"/>
            <w:r>
              <w:t>ⲀⲠⲉⲛⲟ̄ⲥ̄ Ⲓⲏ̄ⲥ̄ Ⲡⲭ̄ⲥ̄:</w:t>
            </w:r>
          </w:p>
          <w:p w:rsidR="00394EE4" w:rsidRDefault="00394EE4" w:rsidP="002B7F19">
            <w:pPr>
              <w:pStyle w:val="CopticVersemulti-line"/>
            </w:pPr>
            <w:r>
              <w:t>ϣⲁⲛⲁϩ̀ⲑⲏϥ ϧⲁ ⲛⲓⲉⲣⲙⲱⲟⲩⲓ̀:</w:t>
            </w:r>
          </w:p>
          <w:p w:rsidR="00394EE4" w:rsidRDefault="00394EE4" w:rsidP="002B7F19">
            <w:pPr>
              <w:pStyle w:val="CopticVersemulti-line"/>
            </w:pPr>
            <w:r>
              <w:t>ⲛ̀ⲧⲉ ϯⲭⲏⲣⲁ ⲉⲧ ϧⲉⲛ Ⲛⲁⲓ̀ⲛ:</w:t>
            </w:r>
          </w:p>
          <w:p w:rsidR="00394EE4" w:rsidRPr="00C35319" w:rsidRDefault="00394EE4" w:rsidP="002B7F19">
            <w:pPr>
              <w:pStyle w:val="CopticHangingVerse"/>
            </w:pPr>
            <w:r>
              <w:t>ⲁϥⲧⲟⲩⲛⲟⲥ ⲡⲉⲥϣⲏⲣⲓ ⲛⲁⲥ.</w:t>
            </w:r>
          </w:p>
        </w:tc>
        <w:tc>
          <w:tcPr>
            <w:tcW w:w="1242" w:type="pct"/>
          </w:tcPr>
          <w:p w:rsidR="00394EE4" w:rsidRPr="00A234D0" w:rsidRDefault="00394EE4" w:rsidP="008153EB">
            <w:r w:rsidRPr="00A234D0">
              <w:t>Our Lord Jesus Christ,</w:t>
            </w:r>
          </w:p>
          <w:p w:rsidR="00394EE4" w:rsidRPr="00A234D0" w:rsidRDefault="00394EE4" w:rsidP="008153EB">
            <w:r w:rsidRPr="00A234D0">
              <w:t>Was compassionate to the tears,</w:t>
            </w:r>
          </w:p>
          <w:p w:rsidR="00394EE4" w:rsidRPr="00A234D0" w:rsidRDefault="00394EE4" w:rsidP="008153EB">
            <w:r w:rsidRPr="00A234D0">
              <w:t>Of the widow of Nain,</w:t>
            </w:r>
          </w:p>
          <w:p w:rsidR="00394EE4" w:rsidRPr="003D51D7" w:rsidRDefault="00394EE4" w:rsidP="008153EB">
            <w:pPr>
              <w:rPr>
                <w:rFonts w:ascii="Arial Unicode MS" w:eastAsia="Arial Unicode MS" w:hAnsi="Arial Unicode MS" w:cs="Arial Unicode MS"/>
              </w:rPr>
            </w:pPr>
            <w:r w:rsidRPr="00A234D0">
              <w:t>He raised her son.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>
              <w:t>Our Lord Jesus Christ,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 xml:space="preserve">Took pity on the </w:t>
            </w:r>
            <w:r>
              <w:t>tears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Of the widow of Nain,</w:t>
            </w:r>
          </w:p>
          <w:p w:rsidR="00394EE4" w:rsidRDefault="00394EE4" w:rsidP="002B7F19">
            <w:pPr>
              <w:pStyle w:val="EngHangEnd"/>
            </w:pPr>
            <w:r w:rsidRPr="004764BD">
              <w:t>He raised her son for her.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Our Lord Jesus Christ,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Took pity on the tears,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Of the widow of Nain,</w:t>
            </w:r>
          </w:p>
          <w:p w:rsidR="00394EE4" w:rsidRDefault="00394EE4" w:rsidP="002B7F19">
            <w:pPr>
              <w:pStyle w:val="EngHangEnd"/>
            </w:pPr>
            <w:r w:rsidRPr="004764BD">
              <w:t>He raised her son for her.</w:t>
            </w:r>
          </w:p>
        </w:tc>
      </w:tr>
      <w:tr w:rsidR="00394EE4" w:rsidTr="00C2621F">
        <w:tc>
          <w:tcPr>
            <w:tcW w:w="1248" w:type="pct"/>
          </w:tcPr>
          <w:p w:rsidR="00394EE4" w:rsidRDefault="00394EE4" w:rsidP="002B7F19">
            <w:pPr>
              <w:pStyle w:val="CopticVersemulti-line"/>
            </w:pPr>
            <w:r>
              <w:t>Ⲑⲉⲟⲇⲱⲣⲟⲥ ⲛⲓⲥ̀ⲧⲁⲣⲧⲓⲗⲁⲧⲏⲥ:</w:t>
            </w:r>
          </w:p>
          <w:p w:rsidR="00394EE4" w:rsidRDefault="00394EE4" w:rsidP="002B7F19">
            <w:pPr>
              <w:pStyle w:val="CopticVersemulti-line"/>
            </w:pPr>
            <w:r>
              <w:t>ⲁϥϣⲁⲛⲁϩ̀ⲑⲏϥ ϧⲁ ⲛⲓⲉⲣⲙⲱⲟⲩⲓ̀:</w:t>
            </w:r>
          </w:p>
          <w:p w:rsidR="00394EE4" w:rsidRDefault="00394EE4" w:rsidP="002B7F19">
            <w:pPr>
              <w:pStyle w:val="CopticVersemulti-line"/>
            </w:pPr>
            <w:r>
              <w:t>ⲛ̀ⲧⲉ ϯⲭⲏⲣⲁ ⲉⲧ ϧⲉⲛ Ⲉⲩⲭⲏⲧⲟⲥ:</w:t>
            </w:r>
          </w:p>
          <w:p w:rsidR="00394EE4" w:rsidRPr="00CF5919" w:rsidRDefault="00394EE4" w:rsidP="002B7F19">
            <w:pPr>
              <w:pStyle w:val="CopticHangingVerse"/>
            </w:pPr>
            <w:r>
              <w:t>ⲁϥⲧⲟⲩϫⲉ ⲛⲉⲥϣⲏⲣⲓ ⲛⲁⲥ.</w:t>
            </w:r>
          </w:p>
        </w:tc>
        <w:tc>
          <w:tcPr>
            <w:tcW w:w="1242" w:type="pct"/>
          </w:tcPr>
          <w:p w:rsidR="00394EE4" w:rsidRDefault="00394EE4" w:rsidP="000448AC">
            <w:proofErr w:type="spellStart"/>
            <w:r>
              <w:t>Theodorus</w:t>
            </w:r>
            <w:proofErr w:type="spellEnd"/>
            <w:r>
              <w:t xml:space="preserve"> the general,</w:t>
            </w:r>
          </w:p>
          <w:p w:rsidR="00394EE4" w:rsidRDefault="00394EE4" w:rsidP="000448AC">
            <w:r>
              <w:t>Was compassionate to the tears,</w:t>
            </w:r>
          </w:p>
          <w:p w:rsidR="00394EE4" w:rsidRDefault="00394EE4" w:rsidP="000448AC">
            <w:r>
              <w:t xml:space="preserve">Of the widow of </w:t>
            </w:r>
            <w:proofErr w:type="spellStart"/>
            <w:r>
              <w:t>Eusaita</w:t>
            </w:r>
            <w:proofErr w:type="spellEnd"/>
            <w:r>
              <w:t>,</w:t>
            </w:r>
          </w:p>
          <w:p w:rsidR="00394EE4" w:rsidRDefault="00394EE4" w:rsidP="000448AC">
            <w:r>
              <w:t>He raised her sons.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Theodore the general,</w:t>
            </w:r>
          </w:p>
          <w:p w:rsidR="00394EE4" w:rsidRPr="004764BD" w:rsidRDefault="00394EE4" w:rsidP="002B7F19">
            <w:pPr>
              <w:pStyle w:val="EngHang"/>
            </w:pPr>
            <w:r>
              <w:t>Took pity on the tears</w:t>
            </w:r>
          </w:p>
          <w:p w:rsidR="00394EE4" w:rsidRPr="004764BD" w:rsidRDefault="00394EE4" w:rsidP="002B7F19">
            <w:pPr>
              <w:pStyle w:val="EngHang"/>
            </w:pPr>
            <w:r>
              <w:t xml:space="preserve">Of the widow of </w:t>
            </w:r>
            <w:proofErr w:type="spellStart"/>
            <w:r>
              <w:t>Euchaita</w:t>
            </w:r>
            <w:proofErr w:type="spellEnd"/>
            <w:r w:rsidRPr="004764BD">
              <w:t>,</w:t>
            </w:r>
          </w:p>
          <w:p w:rsidR="00394EE4" w:rsidRDefault="00394EE4" w:rsidP="002B7F19">
            <w:pPr>
              <w:pStyle w:val="EngHangEnd"/>
            </w:pPr>
            <w:r w:rsidRPr="004764BD">
              <w:t>He saved her sons for her.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Theodore the general,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Took pity on the tears,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 xml:space="preserve">Of the widow of </w:t>
            </w:r>
            <w:proofErr w:type="spellStart"/>
            <w:r w:rsidRPr="004764BD">
              <w:t>Eukhitos</w:t>
            </w:r>
            <w:proofErr w:type="spellEnd"/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394EE4" w:rsidRDefault="00394EE4" w:rsidP="002B7F19">
            <w:pPr>
              <w:pStyle w:val="EngHangEnd"/>
            </w:pPr>
            <w:r w:rsidRPr="004764BD">
              <w:t>He saved her sons for her.</w:t>
            </w:r>
          </w:p>
        </w:tc>
      </w:tr>
      <w:tr w:rsidR="00394EE4" w:rsidTr="00C2621F">
        <w:tc>
          <w:tcPr>
            <w:tcW w:w="1248" w:type="pct"/>
          </w:tcPr>
          <w:p w:rsidR="00394EE4" w:rsidRDefault="00394EE4" w:rsidP="002B7F19">
            <w:pPr>
              <w:pStyle w:val="CopticVersemulti-line"/>
            </w:pPr>
            <w:r>
              <w:t>Ⲉⲑⲃⲉ ⲫⲁⲓ ⲧⲉⲛⲉⲣⲭⲟⲣⲉⲩⲓⲛ:</w:t>
            </w:r>
          </w:p>
          <w:p w:rsidR="00394EE4" w:rsidRDefault="00394EE4" w:rsidP="002B7F19">
            <w:pPr>
              <w:pStyle w:val="CopticVersemulti-line"/>
            </w:pPr>
            <w:r>
              <w:t>ⲛⲉⲙ ⲡⲓϩⲩⲙⲛⲟⲇⲟⲥ Ⲇⲁⲩⲓⲇ:</w:t>
            </w:r>
          </w:p>
          <w:p w:rsidR="00394EE4" w:rsidRDefault="00394EE4" w:rsidP="002B7F19">
            <w:pPr>
              <w:pStyle w:val="CopticVersemulti-line"/>
            </w:pPr>
            <w:r>
              <w:t>ϫⲉ ⲉⲕⲉ̀ϩⲱⲙⲓ ⲉ̀ϫⲉⲛ ⲟⲩϩⲟϥ:</w:t>
            </w:r>
          </w:p>
          <w:p w:rsidR="00394EE4" w:rsidRDefault="00394EE4" w:rsidP="002B7F19">
            <w:pPr>
              <w:pStyle w:val="CopticHangingVerse"/>
            </w:pPr>
            <w:r>
              <w:t>ⲛⲉⲙ ⲟⲩⲃⲁⲥⲓⲗⲓⲥⲕⲟⲥ.</w:t>
            </w:r>
          </w:p>
        </w:tc>
        <w:tc>
          <w:tcPr>
            <w:tcW w:w="1242" w:type="pct"/>
          </w:tcPr>
          <w:p w:rsidR="00394EE4" w:rsidRDefault="00394EE4" w:rsidP="00355077">
            <w:r>
              <w:t>Wherefore we sing,</w:t>
            </w:r>
          </w:p>
          <w:p w:rsidR="00394EE4" w:rsidRDefault="00394EE4" w:rsidP="00355077">
            <w:r>
              <w:t>With David the Psalmist,</w:t>
            </w:r>
          </w:p>
          <w:p w:rsidR="00394EE4" w:rsidRDefault="00394EE4" w:rsidP="00355077">
            <w:r>
              <w:t>Saying “Tread upon serpents,</w:t>
            </w:r>
          </w:p>
          <w:p w:rsidR="00394EE4" w:rsidRDefault="00394EE4" w:rsidP="00355077">
            <w:r>
              <w:t>And the power of scorpions.”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>
              <w:t>Therefore</w:t>
            </w:r>
            <w:r w:rsidRPr="004764BD">
              <w:t xml:space="preserve"> we sing,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With David the Psalmist,</w:t>
            </w:r>
          </w:p>
          <w:p w:rsidR="00394EE4" w:rsidRPr="004764BD" w:rsidRDefault="00394EE4" w:rsidP="002B7F19">
            <w:pPr>
              <w:pStyle w:val="EngHang"/>
            </w:pPr>
            <w:r>
              <w:t>“</w:t>
            </w:r>
            <w:r w:rsidRPr="004764BD">
              <w:t>You will tread upon a serpent,</w:t>
            </w:r>
          </w:p>
          <w:p w:rsidR="00394EE4" w:rsidRDefault="00394EE4" w:rsidP="002B7F19">
            <w:pPr>
              <w:pStyle w:val="EngHangEnd"/>
            </w:pPr>
            <w:r w:rsidRPr="004764BD">
              <w:t xml:space="preserve">And a </w:t>
            </w:r>
            <w:r>
              <w:t>basilisk</w:t>
            </w:r>
            <w:r w:rsidRPr="004764BD">
              <w:t>.</w:t>
            </w:r>
            <w:r>
              <w:t>”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Wherefore we sing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With David the Psalmist,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You will tread upon a serpent,</w:t>
            </w:r>
          </w:p>
          <w:p w:rsidR="00394EE4" w:rsidRDefault="00394EE4" w:rsidP="002B7F19">
            <w:pPr>
              <w:pStyle w:val="EngHangEnd"/>
            </w:pPr>
            <w:r w:rsidRPr="004764BD">
              <w:t>And a cobra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394EE4" w:rsidTr="00C2621F">
        <w:tc>
          <w:tcPr>
            <w:tcW w:w="1248" w:type="pct"/>
          </w:tcPr>
          <w:p w:rsidR="00394EE4" w:rsidRDefault="00394EE4" w:rsidP="002B7F19">
            <w:pPr>
              <w:pStyle w:val="CopticVersemulti-line"/>
            </w:pPr>
            <w:r>
              <w:t>Ⲧⲱⲃϩ ⲙ̀Ⲡⲟ̄ⲥ̄ ⲉ̀ϩ̀ⲣⲏⲓ ⲉ̀ϫⲱⲛ:</w:t>
            </w:r>
          </w:p>
          <w:p w:rsidR="00394EE4" w:rsidRDefault="00394EE4" w:rsidP="002B7F19">
            <w:pPr>
              <w:pStyle w:val="CopticVersemulti-line"/>
            </w:pPr>
            <w:r>
              <w:t>ⲱ̀ ⲡⲓⲁⲑⲗⲟⲫⲟⲣⲟⲥ ⲙ̀ⲙⲁⲣⲧⲩⲣⲟⲥ:</w:t>
            </w:r>
          </w:p>
          <w:p w:rsidR="00394EE4" w:rsidRDefault="00394EE4" w:rsidP="002B7F19">
            <w:pPr>
              <w:pStyle w:val="CopticVersemulti-line"/>
            </w:pPr>
            <w:r>
              <w:t>Ⲑⲉⲟⲇⲱⲣⲟⲥ ⲡⲓⲥ̀ⲧⲣⲁⲧⲓⲗⲁⲧⲏⲥ:</w:t>
            </w:r>
          </w:p>
          <w:p w:rsidR="00394EE4" w:rsidRDefault="00394EE4" w:rsidP="002B7F1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394EE4" w:rsidRDefault="00394EE4" w:rsidP="00597534">
            <w:r>
              <w:t>Pray to the Lord on our behalf,</w:t>
            </w:r>
          </w:p>
          <w:p w:rsidR="00394EE4" w:rsidRDefault="00394EE4" w:rsidP="00597534">
            <w:r>
              <w:t>O struggle mangled martyr,</w:t>
            </w:r>
          </w:p>
          <w:p w:rsidR="00394EE4" w:rsidRDefault="00394EE4" w:rsidP="00597534">
            <w:proofErr w:type="spellStart"/>
            <w:r>
              <w:t>Theodorus</w:t>
            </w:r>
            <w:proofErr w:type="spellEnd"/>
            <w:r>
              <w:t xml:space="preserve"> the general,</w:t>
            </w:r>
          </w:p>
          <w:p w:rsidR="00394EE4" w:rsidRDefault="00394EE4" w:rsidP="00597534">
            <w:r>
              <w:t>That He may forgive us our sins.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Pray to the Lord on our behalf,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O struggle-bearer</w:t>
            </w:r>
            <w:r>
              <w:t>,</w:t>
            </w:r>
            <w:r w:rsidRPr="004764BD">
              <w:t xml:space="preserve"> the martyr,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Theodore the General,</w:t>
            </w:r>
          </w:p>
          <w:p w:rsidR="00394EE4" w:rsidRDefault="00394EE4" w:rsidP="002B7F19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394EE4" w:rsidRPr="004764BD" w:rsidRDefault="00394EE4" w:rsidP="002B7F19">
            <w:pPr>
              <w:pStyle w:val="EngHang"/>
            </w:pPr>
            <w:r w:rsidRPr="004764BD">
              <w:t>Pray to the Lord on our behalf,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O struggle-bearer the martyr,</w:t>
            </w:r>
          </w:p>
          <w:p w:rsidR="00394EE4" w:rsidRPr="004764BD" w:rsidRDefault="00394EE4" w:rsidP="002B7F19">
            <w:pPr>
              <w:pStyle w:val="EngHang"/>
            </w:pPr>
            <w:r w:rsidRPr="004764BD">
              <w:t>Theodore the General,</w:t>
            </w:r>
          </w:p>
          <w:p w:rsidR="00394EE4" w:rsidRDefault="00394EE4" w:rsidP="002B7F19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2E" w:rsidRDefault="00606B2E" w:rsidP="00E83857">
      <w:pPr>
        <w:spacing w:after="0" w:line="240" w:lineRule="auto"/>
      </w:pPr>
      <w:r>
        <w:separator/>
      </w:r>
    </w:p>
  </w:endnote>
  <w:endnote w:type="continuationSeparator" w:id="0">
    <w:p w:rsidR="00606B2E" w:rsidRDefault="00606B2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2E" w:rsidRDefault="00606B2E" w:rsidP="00E83857">
      <w:pPr>
        <w:spacing w:after="0" w:line="240" w:lineRule="auto"/>
      </w:pPr>
      <w:r>
        <w:separator/>
      </w:r>
    </w:p>
  </w:footnote>
  <w:footnote w:type="continuationSeparator" w:id="0">
    <w:p w:rsidR="00606B2E" w:rsidRDefault="00606B2E" w:rsidP="00E83857">
      <w:pPr>
        <w:spacing w:after="0" w:line="240" w:lineRule="auto"/>
      </w:pPr>
      <w:r>
        <w:continuationSeparator/>
      </w:r>
    </w:p>
  </w:footnote>
  <w:footnote w:id="1">
    <w:p w:rsidR="00394EE4" w:rsidRDefault="00394EE4">
      <w:pPr>
        <w:pStyle w:val="footnote"/>
        <w:rPr>
          <w:ins w:id="1" w:author="Brett Slote" w:date="2011-07-19T18:38:00Z"/>
        </w:rPr>
        <w:pPrChange w:id="2" w:author="Brett Slote" w:date="2011-07-21T19:59:00Z">
          <w:pPr>
            <w:pStyle w:val="FootnoteText"/>
          </w:pPr>
        </w:pPrChange>
      </w:pPr>
      <w:ins w:id="3" w:author="Brett Slote" w:date="2011-07-19T18:38:00Z">
        <w:r w:rsidRPr="00497994">
          <w:rPr>
            <w:rStyle w:val="FootnoteReference"/>
            <w:color w:val="FF0000"/>
          </w:rPr>
          <w:footnoteRef/>
        </w:r>
        <w:r w:rsidRPr="00497994">
          <w:t xml:space="preserve"> </w:t>
        </w:r>
        <w:r w:rsidRPr="000C2C94">
          <w:rPr>
            <w:color w:val="FF0000"/>
            <w:rPrChange w:id="4" w:author="Brett Slote" w:date="2011-07-21T19:59:00Z">
              <w:rPr/>
            </w:rPrChange>
          </w:rPr>
          <w:t>no clue what the real name of the city is</w:t>
        </w:r>
      </w:ins>
    </w:p>
  </w:footnote>
  <w:footnote w:id="2">
    <w:p w:rsidR="00394EE4" w:rsidRDefault="00394EE4">
      <w:pPr>
        <w:pStyle w:val="footnote"/>
        <w:rPr>
          <w:ins w:id="5" w:author="Brett Slote" w:date="2011-07-19T18:38:00Z"/>
        </w:rPr>
        <w:pPrChange w:id="6" w:author="Brett Slote" w:date="2011-07-21T19:59:00Z">
          <w:pPr>
            <w:pStyle w:val="FootnoteText"/>
          </w:pPr>
        </w:pPrChange>
      </w:pPr>
      <w:ins w:id="7" w:author="Brett Slote" w:date="2011-07-19T18:38:00Z">
        <w:r>
          <w:rPr>
            <w:rStyle w:val="FootnoteReference"/>
          </w:rPr>
          <w:footnoteRef/>
        </w:r>
        <w:r>
          <w:t xml:space="preserve"> </w:t>
        </w:r>
        <w:r w:rsidRPr="00882D61">
          <w:rPr>
            <w:rFonts w:ascii="Antonious Normal" w:hAnsi="Antonious Normal"/>
          </w:rPr>
          <w:t>,</w:t>
        </w:r>
        <w:proofErr w:type="spellStart"/>
        <w:r w:rsidRPr="000C2C94">
          <w:rPr>
            <w:rFonts w:ascii="CS Avva Shenouda" w:hAnsi="CS Avva Shenouda"/>
            <w:rPrChange w:id="8" w:author="Brett Slote" w:date="2011-07-23T09:52:00Z">
              <w:rPr>
                <w:rFonts w:ascii="Antonious Normal" w:hAnsi="Antonious Normal"/>
              </w:rPr>
            </w:rPrChange>
          </w:rPr>
          <w:t>oreuin</w:t>
        </w:r>
        <w:proofErr w:type="spellEnd"/>
      </w:ins>
    </w:p>
  </w:footnote>
  <w:footnote w:id="3">
    <w:p w:rsidR="00394EE4" w:rsidRDefault="00394EE4">
      <w:pPr>
        <w:pStyle w:val="footnote"/>
        <w:rPr>
          <w:ins w:id="9" w:author="Brett Slote" w:date="2011-07-19T18:38:00Z"/>
          <w:color w:val="FF0000"/>
          <w:rPrChange w:id="10" w:author="Brett Slote" w:date="2011-07-21T19:59:00Z">
            <w:rPr>
              <w:ins w:id="11" w:author="Brett Slote" w:date="2011-07-19T18:38:00Z"/>
            </w:rPr>
          </w:rPrChange>
        </w:rPr>
        <w:pPrChange w:id="12" w:author="Brett Slote" w:date="2011-07-21T19:59:00Z">
          <w:pPr>
            <w:pStyle w:val="FootnoteText"/>
          </w:pPr>
        </w:pPrChange>
      </w:pPr>
      <w:ins w:id="13" w:author="Brett Slote" w:date="2011-07-19T18:38:00Z">
        <w:r w:rsidRPr="000C2C94">
          <w:rPr>
            <w:rStyle w:val="FootnoteReference"/>
            <w:color w:val="FF0000"/>
            <w:rPrChange w:id="14" w:author="Brett Slote" w:date="2011-07-21T19:59:00Z">
              <w:rPr>
                <w:rStyle w:val="FootnoteReference"/>
              </w:rPr>
            </w:rPrChange>
          </w:rPr>
          <w:footnoteRef/>
        </w:r>
        <w:r w:rsidRPr="000C2C94">
          <w:rPr>
            <w:color w:val="FF0000"/>
            <w:rPrChange w:id="15" w:author="Brett Slote" w:date="2011-07-21T19:59:00Z">
              <w:rPr>
                <w:vertAlign w:val="superscript"/>
              </w:rPr>
            </w:rPrChange>
          </w:rPr>
          <w:t xml:space="preserve"> But the psalm says you will tread on the lion and cobra (91:13) – or “the lion and the adder” – I compared with lion in revelations 5:5, they had the word right…but the Coptic psalm actually has </w:t>
        </w:r>
        <w:proofErr w:type="spellStart"/>
        <w:r w:rsidRPr="000C2C94">
          <w:rPr>
            <w:rFonts w:ascii="CS Avva Shenouda" w:hAnsi="CS Avva Shenouda"/>
            <w:color w:val="FF0000"/>
            <w:rPrChange w:id="16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>ouhof</w:t>
        </w:r>
        <w:proofErr w:type="spellEnd"/>
        <w:r w:rsidRPr="000C2C94">
          <w:rPr>
            <w:rFonts w:ascii="CS Avva Shenouda" w:hAnsi="CS Avva Shenouda"/>
            <w:color w:val="FF0000"/>
            <w:rPrChange w:id="17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18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>nem</w:t>
        </w:r>
        <w:proofErr w:type="spellEnd"/>
        <w:r w:rsidRPr="000C2C94">
          <w:rPr>
            <w:rFonts w:ascii="CS Avva Shenouda" w:hAnsi="CS Avva Shenouda"/>
            <w:color w:val="FF0000"/>
            <w:rPrChange w:id="19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color w:val="FF0000"/>
            <w:rPrChange w:id="20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>oubacilickoc</w:t>
        </w:r>
        <w:proofErr w:type="spellEnd"/>
        <w:r w:rsidRPr="000C2C94">
          <w:rPr>
            <w:rFonts w:ascii="Antonious Normal" w:hAnsi="Antonious Normal"/>
            <w:color w:val="FF0000"/>
            <w:rPrChange w:id="21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 xml:space="preserve"> </w:t>
        </w:r>
        <w:r w:rsidRPr="000C2C94">
          <w:rPr>
            <w:rFonts w:ascii="Times New Roman" w:hAnsi="Times New Roman"/>
            <w:color w:val="FF0000"/>
            <w:rPrChange w:id="22" w:author="Brett Slote" w:date="2011-07-21T19:59:00Z">
              <w:rPr>
                <w:rFonts w:ascii="Times New Roman" w:hAnsi="Times New Roman"/>
                <w:vertAlign w:val="superscript"/>
              </w:rPr>
            </w:rPrChange>
          </w:rPr>
          <w:t>–</w:t>
        </w:r>
        <w:r w:rsidRPr="000C2C94">
          <w:rPr>
            <w:rFonts w:ascii="Antonious Normal" w:hAnsi="Antonious Normal"/>
            <w:color w:val="FF0000"/>
            <w:rPrChange w:id="23" w:author="Brett Slote" w:date="2011-07-21T19:59:00Z">
              <w:rPr>
                <w:rFonts w:ascii="Antonious Normal" w:hAnsi="Antonious Normal"/>
                <w:vertAlign w:val="superscript"/>
              </w:rPr>
            </w:rPrChange>
          </w:rPr>
          <w:t xml:space="preserve"> </w:t>
        </w:r>
        <w:r w:rsidRPr="000C2C94">
          <w:rPr>
            <w:color w:val="FF0000"/>
            <w:rPrChange w:id="24" w:author="Brett Slote" w:date="2011-07-21T19:59:00Z">
              <w:rPr>
                <w:vertAlign w:val="superscript"/>
              </w:rPr>
            </w:rPrChange>
          </w:rPr>
          <w:t>but it can also mean chieftains, which is probably why the Arabic has “the kings of life”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56C30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EE4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06B2E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34D0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2828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985EB-9138-4B71-9D17-684172A4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85</cp:revision>
  <dcterms:created xsi:type="dcterms:W3CDTF">2014-11-04T15:28:00Z</dcterms:created>
  <dcterms:modified xsi:type="dcterms:W3CDTF">2015-09-08T16:35:00Z</dcterms:modified>
</cp:coreProperties>
</file>