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bookmarkStart w:id="0" w:name="_GoBack" w:colFirst="2" w:colLast="2"/>
            <w:r>
              <w:t>Ⲁⲡⲓⲥ̀ⲑⲟⲓⲛⲟⲩϥⲓ ϣⲱϣ ⲉ̀ⲃⲟⲗ:</w:t>
            </w:r>
          </w:p>
          <w:p w:rsidR="00A11FBA" w:rsidRDefault="00A11FBA" w:rsidP="00650CA9">
            <w:pPr>
              <w:pStyle w:val="CopticVersemulti-line"/>
            </w:pPr>
            <w:r>
              <w:t>ⲛ̀ⲧⲉ ⲡⲉⲕⲧⲟⲩⲃⲟ ⲉⲧϫⲏⲕ ⲉ̀ⲃⲟⲗ:</w:t>
            </w:r>
          </w:p>
          <w:p w:rsidR="00A11FBA" w:rsidRDefault="00A11FBA" w:rsidP="00650CA9">
            <w:pPr>
              <w:pStyle w:val="CopticVersemulti-line"/>
            </w:pPr>
            <w:r>
              <w:t>ⲛⲉⲙ ⲡⲓⲉⲕⲁ̀ⲙⲟⲛⲓ ϣⲁ ⲉ̀ⲃⲟⲗ:</w:t>
            </w:r>
          </w:p>
          <w:p w:rsidR="00A11FBA" w:rsidRPr="00C35319" w:rsidRDefault="00A11FBA" w:rsidP="00650CA9">
            <w:pPr>
              <w:pStyle w:val="CopticHangingVerse"/>
            </w:pPr>
            <w:r>
              <w:t>ⲡⲉⲛⲓⲱⲧ ⲁⲃⲃⲁ Ⲓⲱⲁⲛⲛⲏⲥ Ⲭⲁⲙⲉ.</w:t>
            </w:r>
          </w:p>
        </w:tc>
        <w:tc>
          <w:tcPr>
            <w:tcW w:w="1242" w:type="pct"/>
          </w:tcPr>
          <w:p w:rsidR="00A11FBA" w:rsidRDefault="00A11FB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incense of your,</w:t>
            </w:r>
          </w:p>
          <w:p w:rsidR="00A11FBA" w:rsidRDefault="00A11FB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Perfect purity has spread,</w:t>
            </w:r>
          </w:p>
          <w:p w:rsidR="00A11FBA" w:rsidRDefault="00A11FB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your eternal guidance,</w:t>
            </w:r>
          </w:p>
          <w:p w:rsidR="00A11FBA" w:rsidRPr="00F614B7" w:rsidRDefault="00A11FB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Our father Abba John Kame.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O Abba John Kami, our father,</w:t>
            </w:r>
          </w:p>
          <w:p w:rsidR="00A11FBA" w:rsidRDefault="00A11FBA" w:rsidP="00650CA9">
            <w:pPr>
              <w:pStyle w:val="EngHang"/>
            </w:pPr>
            <w:r>
              <w:t>You perfect purity,</w:t>
            </w:r>
          </w:p>
          <w:p w:rsidR="00A11FBA" w:rsidRDefault="00A11FBA" w:rsidP="00650CA9">
            <w:pPr>
              <w:pStyle w:val="EngHang"/>
            </w:pPr>
            <w:r>
              <w:t>And your temperance</w:t>
            </w:r>
          </w:p>
          <w:p w:rsidR="00A11FBA" w:rsidRDefault="00A11FBA" w:rsidP="00650CA9">
            <w:pPr>
              <w:pStyle w:val="EngHangEnd"/>
            </w:pPr>
            <w:r>
              <w:t>Rise like incense.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The fragrance has spread,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Of your perfect purity,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And your temperance, forever,</w:t>
            </w:r>
          </w:p>
          <w:p w:rsidR="00A11FBA" w:rsidRDefault="00A11FBA" w:rsidP="00650CA9">
            <w:pPr>
              <w:pStyle w:val="EngHangEnd"/>
            </w:pPr>
            <w:r w:rsidRPr="004764BD">
              <w:t>Our father Abba John Kami.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Ⲁⲛⲓⲥⲟⲫⲟⲥ ϣⲱⲗⲉⲙ ⲉ̀ⲣⲟϥ:</w:t>
            </w:r>
          </w:p>
          <w:p w:rsidR="00A11FBA" w:rsidRDefault="00A11FBA" w:rsidP="00650CA9">
            <w:pPr>
              <w:pStyle w:val="CopticVersemulti-line"/>
            </w:pPr>
            <w:r>
              <w:t>ⲁⲩⲭⲟϩ ⲉ̀ⲡⲉⲕⲃⲓⲟⲥ ⲉⲧⲥⲱⲧⲡ:</w:t>
            </w:r>
          </w:p>
          <w:p w:rsidR="00A11FBA" w:rsidRDefault="00A11FBA" w:rsidP="00650CA9">
            <w:pPr>
              <w:pStyle w:val="CopticVersemulti-line"/>
            </w:pPr>
            <w:r>
              <w:t>ϫⲉ ⲉ̀ⲃⲟⲗ ϩⲓⲧⲉⲛ ⲡⲉⲕⲧⲟⲩⲃⲟ:</w:t>
            </w:r>
          </w:p>
          <w:p w:rsidR="00A11FBA" w:rsidRPr="00CF5919" w:rsidRDefault="00A11FBA" w:rsidP="00650CA9">
            <w:pPr>
              <w:pStyle w:val="CopticHangingVerse"/>
            </w:pPr>
            <w:r>
              <w:t>ⲛⲉⲙ ⲧⲉⲕⲡⲁⲣⲑⲉⲛⲓⲁ ⲉⲧⲟⲓ ⲛ̀ⲁⲧⲁϭⲛⲓ.</w:t>
            </w:r>
          </w:p>
        </w:tc>
        <w:tc>
          <w:tcPr>
            <w:tcW w:w="1242" w:type="pct"/>
          </w:tcPr>
          <w:p w:rsidR="00A11FBA" w:rsidRDefault="00A11FBA" w:rsidP="000448AC">
            <w:r>
              <w:t>The elders have smelled it,</w:t>
            </w:r>
          </w:p>
          <w:p w:rsidR="00A11FBA" w:rsidRDefault="00A11FBA" w:rsidP="000448AC">
            <w:r>
              <w:t>And were envious of your chosen zeal,</w:t>
            </w:r>
          </w:p>
          <w:p w:rsidR="00A11FBA" w:rsidRDefault="00A11FBA" w:rsidP="000448AC">
            <w:r>
              <w:t>For through your purity,</w:t>
            </w:r>
          </w:p>
          <w:p w:rsidR="00A11FBA" w:rsidRDefault="00A11FBA" w:rsidP="000448AC">
            <w:r>
              <w:t>And your spotless virginity.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The elders have smelled it,</w:t>
            </w:r>
          </w:p>
          <w:p w:rsidR="00A11FBA" w:rsidRDefault="00A11FBA" w:rsidP="00650CA9">
            <w:pPr>
              <w:pStyle w:val="EngHang"/>
            </w:pPr>
            <w:r>
              <w:t>And envied your elect way,</w:t>
            </w:r>
          </w:p>
          <w:p w:rsidR="00A11FBA" w:rsidRDefault="00A11FBA" w:rsidP="00650CA9">
            <w:pPr>
              <w:pStyle w:val="EngHang"/>
            </w:pPr>
            <w:r>
              <w:t>For through your purity</w:t>
            </w:r>
          </w:p>
          <w:p w:rsidR="00A11FBA" w:rsidRDefault="00A11FBA" w:rsidP="00650CA9">
            <w:pPr>
              <w:pStyle w:val="EngHangEnd"/>
            </w:pPr>
            <w:r>
              <w:t>And unblemished celibacy,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The wise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have smelled it,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And envied your elect way,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For through your purity,</w:t>
            </w:r>
          </w:p>
          <w:p w:rsidR="00A11FBA" w:rsidRDefault="00A11FBA" w:rsidP="00650CA9">
            <w:pPr>
              <w:pStyle w:val="EngHangEnd"/>
            </w:pPr>
            <w:r w:rsidRPr="004764BD">
              <w:t>And your unblemished celibacy,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ⲀⲠⲟ̄ⲥ̄ ⲫⲓⲣⲓ ⲛ̀ⲟⲩⲃⲱ ⲛ̀ⲁ̀ⲗⲟⲗⲓ:</w:t>
            </w:r>
          </w:p>
          <w:p w:rsidR="00A11FBA" w:rsidRDefault="00A11FBA" w:rsidP="00650CA9">
            <w:pPr>
              <w:pStyle w:val="CopticVersemulti-line"/>
            </w:pPr>
            <w:r>
              <w:t>ⲁⲥⲉⲣϧⲏⲓⲃⲓ ⲉ̀ⲡⲉⲕⲙⲁⲛ̀ϣⲉⲗⲉⲧ:</w:t>
            </w:r>
          </w:p>
          <w:p w:rsidR="00A11FBA" w:rsidRDefault="00A11FBA" w:rsidP="00650CA9">
            <w:pPr>
              <w:pStyle w:val="CopticVersemulti-line"/>
            </w:pPr>
            <w:r>
              <w:t>ⲟⲩⲙⲏⲓⲛⲓ ⲉϥⲟⲩⲱⲛϩ ⲉϥⲉⲣⲙⲉⲑⲣⲉ:</w:t>
            </w:r>
          </w:p>
          <w:p w:rsidR="00A11FBA" w:rsidRPr="001B4E41" w:rsidRDefault="00A11FBA" w:rsidP="00650CA9">
            <w:pPr>
              <w:pStyle w:val="CopticHangingVerse"/>
            </w:pPr>
            <w:r>
              <w:t>ⲉ̀ⲡⲉⲕⲧⲟⲩⲃⲟ ⲛ̀ⲁⲅⲅⲉⲗⲓⲕⲟⲛ.</w:t>
            </w:r>
          </w:p>
        </w:tc>
        <w:tc>
          <w:tcPr>
            <w:tcW w:w="1242" w:type="pct"/>
          </w:tcPr>
          <w:p w:rsidR="00A11FBA" w:rsidRDefault="00A11FBA" w:rsidP="00355077">
            <w:r>
              <w:t>The Lord grew a vine,</w:t>
            </w:r>
          </w:p>
          <w:p w:rsidR="00A11FBA" w:rsidRDefault="00A11FBA" w:rsidP="00355077">
            <w:r>
              <w:t>And it overshadowed your chamber,</w:t>
            </w:r>
          </w:p>
          <w:p w:rsidR="00A11FBA" w:rsidRDefault="00A11FBA" w:rsidP="00355077">
            <w:r>
              <w:t>As a sign it revealed,</w:t>
            </w:r>
          </w:p>
          <w:p w:rsidR="00A11FBA" w:rsidRDefault="00A11FBA" w:rsidP="00355077">
            <w:r>
              <w:t>Your angelic purity.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The Lord grew a grapevine,</w:t>
            </w:r>
          </w:p>
          <w:p w:rsidR="00A11FBA" w:rsidRDefault="00A11FBA" w:rsidP="00650CA9">
            <w:pPr>
              <w:pStyle w:val="EngHang"/>
            </w:pPr>
            <w:r>
              <w:t>Which gave shade to your bridal chamber,</w:t>
            </w:r>
          </w:p>
          <w:p w:rsidR="00A11FBA" w:rsidRDefault="00A11FBA" w:rsidP="00650CA9">
            <w:pPr>
              <w:pStyle w:val="EngHang"/>
            </w:pPr>
            <w:r>
              <w:t>A sign revealing and testifying</w:t>
            </w:r>
          </w:p>
          <w:p w:rsidR="00A11FBA" w:rsidRDefault="00A11FBA" w:rsidP="00650CA9">
            <w:pPr>
              <w:pStyle w:val="EngHangEnd"/>
            </w:pPr>
            <w:r>
              <w:t>Of your angelic purity.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The Lord grew a grapevine,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Which gave shade to your bride chamber,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A sign to reveal and testify of</w:t>
            </w:r>
          </w:p>
          <w:p w:rsidR="00A11FBA" w:rsidRDefault="00A11FBA" w:rsidP="00650CA9">
            <w:pPr>
              <w:pStyle w:val="EngHangEnd"/>
            </w:pPr>
            <w:r w:rsidRPr="004764BD">
              <w:t>Your angelic purity.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Ⲡⲉⲕⲉⲣⲫ̀ⲙⲉⲩⲓ̀ ⲉⲧⲧⲁⲓⲏⲟⲩⲧ:</w:t>
            </w:r>
          </w:p>
          <w:p w:rsidR="00A11FBA" w:rsidRDefault="00A11FBA" w:rsidP="00650CA9">
            <w:pPr>
              <w:pStyle w:val="CopticVersemulti-line"/>
            </w:pPr>
            <w:r>
              <w:t>ⲛⲉⲙ ⲧⲉⲕⲥ̀ϩⲓⲙⲓ ⲙ̀ⲡⲁⲣⲑⲉⲛⲟⲥ:</w:t>
            </w:r>
          </w:p>
          <w:p w:rsidR="00A11FBA" w:rsidRDefault="00A11FBA" w:rsidP="00650CA9">
            <w:pPr>
              <w:pStyle w:val="CopticVersemulti-line"/>
            </w:pPr>
            <w:r>
              <w:t>ϯϣⲉⲗⲉⲧ ⲛ̀ⲧⲉ Ⲡⲭ̄ⲥ̄:</w:t>
            </w:r>
          </w:p>
          <w:p w:rsidR="00A11FBA" w:rsidRDefault="00A11FBA" w:rsidP="00650CA9">
            <w:pPr>
              <w:pStyle w:val="CopticHangingVerse"/>
            </w:pPr>
            <w:r>
              <w:t>ⲁϥⲥⲱⲡ ⲉ̀ⲃⲟⲗ ϧⲉⲛ ⲡⲓⲕⲟⲥⲙⲟⲥ ⲧⲏⲣϥ.</w:t>
            </w:r>
          </w:p>
        </w:tc>
        <w:tc>
          <w:tcPr>
            <w:tcW w:w="1242" w:type="pct"/>
          </w:tcPr>
          <w:p w:rsidR="00A11FBA" w:rsidRDefault="00A11FBA" w:rsidP="00511A3D">
            <w:r>
              <w:t>Your honored fame,</w:t>
            </w:r>
          </w:p>
          <w:p w:rsidR="00A11FBA" w:rsidRDefault="00A11FBA" w:rsidP="00511A3D">
            <w:r>
              <w:t>And that of your celibate wife,</w:t>
            </w:r>
          </w:p>
          <w:p w:rsidR="00A11FBA" w:rsidRDefault="00A11FBA" w:rsidP="00511A3D">
            <w:r>
              <w:t>The bride of Christ,</w:t>
            </w:r>
          </w:p>
          <w:p w:rsidR="00A11FBA" w:rsidRDefault="00A11FBA" w:rsidP="00511A3D">
            <w:r>
              <w:t>Spread throughout the whole earth.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Your honoured remembrance,</w:t>
            </w:r>
          </w:p>
          <w:p w:rsidR="00A11FBA" w:rsidRDefault="00A11FBA" w:rsidP="00650CA9">
            <w:pPr>
              <w:pStyle w:val="EngHang"/>
            </w:pPr>
            <w:r>
              <w:t>And that of your virgin wife,</w:t>
            </w:r>
          </w:p>
          <w:p w:rsidR="00A11FBA" w:rsidRDefault="00A11FBA" w:rsidP="00650CA9">
            <w:pPr>
              <w:pStyle w:val="EngHang"/>
            </w:pPr>
            <w:r>
              <w:t>The bride of Christ,</w:t>
            </w:r>
          </w:p>
          <w:p w:rsidR="00A11FBA" w:rsidRDefault="00A11FBA" w:rsidP="00650CA9">
            <w:pPr>
              <w:pStyle w:val="EngHangEnd"/>
            </w:pPr>
            <w:r>
              <w:t>Has spread throughout the whole world.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Your honoured remembrance,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And that of your virgin wife,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The bride of Christ,</w:t>
            </w:r>
          </w:p>
          <w:p w:rsidR="00A11FBA" w:rsidRDefault="00A11FBA" w:rsidP="00650CA9">
            <w:pPr>
              <w:pStyle w:val="EngHangEnd"/>
            </w:pPr>
            <w:r w:rsidRPr="004764BD">
              <w:t>Has spread throughout the whole world.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Ⲉⲑⲃⲉ ⲫⲁⲓ ⲑⲩⲓ̀ ϩⲁⲣⲟⲕ:</w:t>
            </w:r>
          </w:p>
          <w:p w:rsidR="00A11FBA" w:rsidRDefault="00A11FBA" w:rsidP="00650CA9">
            <w:pPr>
              <w:pStyle w:val="CopticVersemulti-line"/>
            </w:pPr>
            <w:r>
              <w:t>ⲛ̀ϫⲉ ⲛⲏⲉⲧⲕⲱϯ ⲛ̀ⲥⲁ Ⲡⲟ̄ⲥ̄:</w:t>
            </w:r>
          </w:p>
          <w:p w:rsidR="00A11FBA" w:rsidRDefault="00A11FBA" w:rsidP="00650CA9">
            <w:pPr>
              <w:pStyle w:val="CopticVersemulti-line"/>
            </w:pPr>
            <w:r>
              <w:t>ⲱ̀ ⲡⲓⲟⲩⲏⲃ ⲙ̀ⲙⲁⲛⲉ̀ⲥⲱⲟⲩ:</w:t>
            </w:r>
          </w:p>
          <w:p w:rsidR="00A11FBA" w:rsidRDefault="00A11FBA" w:rsidP="00650CA9">
            <w:pPr>
              <w:pStyle w:val="CopticHangingVerse"/>
            </w:pPr>
            <w:r>
              <w:lastRenderedPageBreak/>
              <w:t>ⲛ̀ⲧⲉ ⲡⲓⲟ̀ϩⲓ ⲛ̀ⲧⲉ Ⲡⲭ̄ⲥ̄.</w:t>
            </w:r>
          </w:p>
        </w:tc>
        <w:tc>
          <w:tcPr>
            <w:tcW w:w="1242" w:type="pct"/>
          </w:tcPr>
          <w:p w:rsidR="00A11FBA" w:rsidRDefault="00A11FBA" w:rsidP="00511A3D">
            <w:r>
              <w:lastRenderedPageBreak/>
              <w:t>Therefore those who seek the Lord,</w:t>
            </w:r>
          </w:p>
          <w:p w:rsidR="00A11FBA" w:rsidRDefault="00A11FBA" w:rsidP="00511A3D">
            <w:r>
              <w:t>Came unto you,</w:t>
            </w:r>
          </w:p>
          <w:p w:rsidR="00A11FBA" w:rsidRDefault="00A11FBA" w:rsidP="00511A3D">
            <w:r>
              <w:t>O priest and shepherd,</w:t>
            </w:r>
          </w:p>
          <w:p w:rsidR="00A11FBA" w:rsidRDefault="00A11FBA" w:rsidP="00511A3D">
            <w:r>
              <w:lastRenderedPageBreak/>
              <w:t>Of the flock of Christ.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lastRenderedPageBreak/>
              <w:t>Therefore those who seek the Lord</w:t>
            </w:r>
          </w:p>
          <w:p w:rsidR="00A11FBA" w:rsidRDefault="00A11FBA" w:rsidP="00650CA9">
            <w:pPr>
              <w:pStyle w:val="EngHang"/>
            </w:pPr>
            <w:r>
              <w:t>Came to you,</w:t>
            </w:r>
          </w:p>
          <w:p w:rsidR="00A11FBA" w:rsidRDefault="00A11FBA" w:rsidP="00650CA9">
            <w:pPr>
              <w:pStyle w:val="EngHang"/>
            </w:pPr>
            <w:r>
              <w:lastRenderedPageBreak/>
              <w:t>O pastoral priest</w:t>
            </w:r>
          </w:p>
          <w:p w:rsidR="00A11FBA" w:rsidRDefault="00A11FBA" w:rsidP="00650CA9">
            <w:pPr>
              <w:pStyle w:val="EngHangEnd"/>
            </w:pPr>
            <w:r>
              <w:t>Of the flock of Christ.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lastRenderedPageBreak/>
              <w:t>Wherefore they came to you,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Those who seek after the Lord,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 xml:space="preserve">O </w:t>
            </w:r>
            <w:proofErr w:type="spellStart"/>
            <w:r w:rsidRPr="004764BD">
              <w:t>shepherdly</w:t>
            </w:r>
            <w:proofErr w:type="spellEnd"/>
            <w:r w:rsidRPr="004764BD">
              <w:t xml:space="preserve"> priest,</w:t>
            </w:r>
          </w:p>
          <w:p w:rsidR="00A11FBA" w:rsidRDefault="00A11FBA" w:rsidP="00650CA9">
            <w:pPr>
              <w:pStyle w:val="EngHangEnd"/>
            </w:pPr>
            <w:r w:rsidRPr="004764BD">
              <w:lastRenderedPageBreak/>
              <w:t>Of the flock of Christ.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lastRenderedPageBreak/>
              <w:t>Ⲁⲕϯⲥ̀ⲃⲱ ⲛⲱⲟⲩ ⲛ̀ϯⲙⲉⲧⲙⲟⲛⲁⲭⲟⲥ:</w:t>
            </w:r>
          </w:p>
          <w:p w:rsidR="00A11FBA" w:rsidRDefault="00A11FBA" w:rsidP="00650CA9">
            <w:pPr>
              <w:pStyle w:val="CopticVersemulti-line"/>
            </w:pPr>
            <w:r>
              <w:t>ⲕⲁⲧⲁ ⲧ̀ⲧⲁⲝⲓⲥ ⲛ̀ⲛⲓⲁⲅⲅⲉⲗⲟⲥ:</w:t>
            </w:r>
          </w:p>
          <w:p w:rsidR="00A11FBA" w:rsidRDefault="00A11FBA" w:rsidP="00650CA9">
            <w:pPr>
              <w:pStyle w:val="CopticVersemulti-line"/>
            </w:pPr>
            <w:r>
              <w:t>ⲁⲕⲉⲛⲟⲩ ⲉ̀ⲡ̀ϣⲱⲓ ⲛ̀ⲟⲩⲑⲩⲥⲓⲁ̀ ⲉⲥϣⲏⲡ:</w:t>
            </w:r>
          </w:p>
          <w:p w:rsidR="00A11FBA" w:rsidRDefault="00A11FBA" w:rsidP="00650CA9">
            <w:pPr>
              <w:pStyle w:val="CopticHangingVerse"/>
            </w:pPr>
            <w:r>
              <w:t>ⲛⲁϩⲣⲉⲛ Ⲫϯ Ⲫⲓⲱⲧ.</w:t>
            </w:r>
          </w:p>
        </w:tc>
        <w:tc>
          <w:tcPr>
            <w:tcW w:w="1242" w:type="pct"/>
          </w:tcPr>
          <w:p w:rsidR="00A11FBA" w:rsidRDefault="00A11FBA" w:rsidP="000A7692">
            <w:r>
              <w:t>You taught them monasticism,</w:t>
            </w:r>
          </w:p>
          <w:p w:rsidR="00A11FBA" w:rsidRDefault="00A11FBA" w:rsidP="000A7692">
            <w:r>
              <w:t>According to the angelic rites,</w:t>
            </w:r>
          </w:p>
          <w:p w:rsidR="00A11FBA" w:rsidRDefault="00A11FBA" w:rsidP="000A7692">
            <w:r>
              <w:t>You lifted up a pleasant sacrifice,</w:t>
            </w:r>
          </w:p>
          <w:p w:rsidR="00A11FBA" w:rsidRPr="000A7692" w:rsidRDefault="00A11FBA" w:rsidP="000A7692">
            <w:r>
              <w:t>Before God the Father.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You taught them monasticism</w:t>
            </w:r>
          </w:p>
          <w:p w:rsidR="00A11FBA" w:rsidRDefault="00A11FBA" w:rsidP="00650CA9">
            <w:pPr>
              <w:pStyle w:val="EngHang"/>
            </w:pPr>
            <w:r>
              <w:t>According to the angelic rites,</w:t>
            </w:r>
          </w:p>
          <w:p w:rsidR="00A11FBA" w:rsidRDefault="00A11FBA" w:rsidP="00650CA9">
            <w:pPr>
              <w:pStyle w:val="EngHang"/>
            </w:pPr>
            <w:r>
              <w:t>You raised an acceptable sacrifice</w:t>
            </w:r>
          </w:p>
          <w:p w:rsidR="00A11FBA" w:rsidRDefault="00A11FBA" w:rsidP="00650CA9">
            <w:pPr>
              <w:pStyle w:val="EngHangEnd"/>
            </w:pPr>
            <w:r>
              <w:t>Before God the Father.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You taught them monasticism,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According to the order of the angels,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You raised an acceptable sacrifice,</w:t>
            </w:r>
          </w:p>
          <w:p w:rsidR="00A11FBA" w:rsidRDefault="00A11FBA" w:rsidP="00650CA9">
            <w:pPr>
              <w:pStyle w:val="EngHangEnd"/>
            </w:pPr>
            <w:r w:rsidRPr="004764BD">
              <w:t>Before God the Father.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Ⲁⲕϭⲓ ⲛ̀ϩⲁⲛⲧⲁⲓⲟ̀ ⲛⲉⲙ ϩⲁⲛⲭ̀ⲗⲟⲙ:</w:t>
            </w:r>
          </w:p>
          <w:p w:rsidR="00A11FBA" w:rsidRDefault="00A11FBA" w:rsidP="00650CA9">
            <w:pPr>
              <w:pStyle w:val="CopticVersemulti-line"/>
            </w:pPr>
            <w:r>
              <w:t>ⲉ̀ⲃⲟⲗ ϩⲓⲧⲉⲛ ⲡ̀ⲟⲩⲣⲟ Ⲡⲭ̄ⲥ̄:</w:t>
            </w:r>
          </w:p>
          <w:p w:rsidR="00A11FBA" w:rsidRDefault="00A11FBA" w:rsidP="00650CA9">
            <w:pPr>
              <w:pStyle w:val="CopticVersemulti-line"/>
            </w:pPr>
            <w:r>
              <w:t>ⲁⲕⲟⲩⲛⲟϥ ⲛⲉⲙ ⲛⲏⲉ̄ⲑ̄ⲩ̄:</w:t>
            </w:r>
          </w:p>
          <w:p w:rsidR="00A11FBA" w:rsidRDefault="00A11FBA" w:rsidP="00650CA9">
            <w:pPr>
              <w:pStyle w:val="CopticHangingVerse"/>
            </w:pPr>
            <w:r>
              <w:t>ⲛ̀ϩ̀ⲣⲏⲓ ϧⲉⲛ ⲧⲉϥⲙⲉⲧⲟⲩⲣⲟ.</w:t>
            </w:r>
          </w:p>
        </w:tc>
        <w:tc>
          <w:tcPr>
            <w:tcW w:w="1242" w:type="pct"/>
          </w:tcPr>
          <w:p w:rsidR="00A11FBA" w:rsidRDefault="00A11FBA" w:rsidP="000A7692">
            <w:r>
              <w:t>You received honor and crowns,</w:t>
            </w:r>
          </w:p>
          <w:p w:rsidR="00A11FBA" w:rsidRDefault="00A11FBA" w:rsidP="000A7692">
            <w:r>
              <w:t>Before Christ the King,</w:t>
            </w:r>
          </w:p>
          <w:p w:rsidR="00A11FBA" w:rsidRDefault="00A11FBA" w:rsidP="000A7692">
            <w:r>
              <w:t>You rejoiced with the saints,</w:t>
            </w:r>
          </w:p>
          <w:p w:rsidR="00A11FBA" w:rsidRPr="000A7692" w:rsidRDefault="00A11FBA" w:rsidP="000A7692">
            <w:r>
              <w:t>In His Kingdom.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 xml:space="preserve">You received </w:t>
            </w:r>
            <w:proofErr w:type="spellStart"/>
            <w:r>
              <w:t>honours</w:t>
            </w:r>
            <w:proofErr w:type="spellEnd"/>
            <w:r>
              <w:t xml:space="preserve"> and crowns</w:t>
            </w:r>
          </w:p>
          <w:p w:rsidR="00A11FBA" w:rsidRDefault="00A11FBA" w:rsidP="00650CA9">
            <w:pPr>
              <w:pStyle w:val="EngHang"/>
            </w:pPr>
            <w:r>
              <w:t>From Christ the King;</w:t>
            </w:r>
          </w:p>
          <w:p w:rsidR="00A11FBA" w:rsidRDefault="00A11FBA" w:rsidP="00650CA9">
            <w:pPr>
              <w:pStyle w:val="EngHang"/>
            </w:pPr>
            <w:r>
              <w:t>You rejoiced with the saints</w:t>
            </w:r>
          </w:p>
          <w:p w:rsidR="00A11FBA" w:rsidRDefault="00A11FBA" w:rsidP="00650CA9">
            <w:pPr>
              <w:pStyle w:val="EngHangEnd"/>
            </w:pPr>
            <w:r>
              <w:t>In His Kingdom.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 xml:space="preserve">You received </w:t>
            </w:r>
            <w:proofErr w:type="spellStart"/>
            <w:r w:rsidRPr="004764BD">
              <w:t>honours</w:t>
            </w:r>
            <w:proofErr w:type="spellEnd"/>
            <w:r w:rsidRPr="004764BD">
              <w:t xml:space="preserve"> and crowns,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From Christ the King,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You rejoiced with the holy,</w:t>
            </w:r>
          </w:p>
          <w:p w:rsidR="00A11FBA" w:rsidRDefault="00A11FBA" w:rsidP="00650CA9">
            <w:pPr>
              <w:pStyle w:val="EngHangEnd"/>
            </w:pPr>
            <w:r w:rsidRPr="004764BD">
              <w:t>In His kingdom.</w:t>
            </w:r>
          </w:p>
        </w:tc>
      </w:tr>
      <w:tr w:rsidR="00A11FBA" w:rsidTr="00C2621F">
        <w:tc>
          <w:tcPr>
            <w:tcW w:w="1248" w:type="pct"/>
          </w:tcPr>
          <w:p w:rsidR="00A11FBA" w:rsidRDefault="00A11FBA" w:rsidP="00650CA9">
            <w:pPr>
              <w:pStyle w:val="CopticVersemulti-line"/>
            </w:pPr>
            <w:r>
              <w:t>Ⲧⲱⲃϩ ⲙ̀Ⲡⲟ̄ⲥ̄ ⲉ̀ϩ̀ⲣⲏⲓ ⲉ̀ϫⲱⲛ:</w:t>
            </w:r>
          </w:p>
          <w:p w:rsidR="00A11FBA" w:rsidRDefault="00A11FBA" w:rsidP="00650CA9">
            <w:pPr>
              <w:pStyle w:val="CopticVersemulti-line"/>
            </w:pPr>
            <w:r>
              <w:t>ⲱ̀ ⲡⲓⲡⲁⲣⲑⲉⲛⲟⲥ ⲉⲧⲧⲟⲩⲃⲏⲟⲩⲧ:</w:t>
            </w:r>
          </w:p>
          <w:p w:rsidR="00A11FBA" w:rsidRDefault="00A11FBA" w:rsidP="00650CA9">
            <w:pPr>
              <w:pStyle w:val="CopticVersemulti-line"/>
            </w:pPr>
            <w:r>
              <w:t>ⲡⲉⲛⲓⲱⲧ ⲁⲃⲃⲁ Ⲓⲱⲁⲛⲛⲏⲥ Ⲭⲁⲙⲉ:</w:t>
            </w:r>
          </w:p>
          <w:p w:rsidR="00A11FBA" w:rsidRDefault="00A11FBA" w:rsidP="00650CA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11FBA" w:rsidRDefault="00A11FBA" w:rsidP="000A7692">
            <w:r>
              <w:t>Pray to the Lord on our behalf,</w:t>
            </w:r>
          </w:p>
          <w:p w:rsidR="00A11FBA" w:rsidRDefault="00A11FBA" w:rsidP="000A7692">
            <w:r>
              <w:t>O pure virgin,</w:t>
            </w:r>
          </w:p>
          <w:p w:rsidR="00A11FBA" w:rsidRDefault="00A11FBA" w:rsidP="000A7692">
            <w:r>
              <w:t>Our father Abba John Kame,</w:t>
            </w:r>
          </w:p>
          <w:p w:rsidR="00A11FBA" w:rsidRPr="000A7692" w:rsidRDefault="00A11FBA" w:rsidP="000A7692">
            <w:r>
              <w:t>That He may forgive us our sins.</w:t>
            </w:r>
          </w:p>
        </w:tc>
        <w:tc>
          <w:tcPr>
            <w:tcW w:w="1255" w:type="pct"/>
          </w:tcPr>
          <w:p w:rsidR="00A11FBA" w:rsidRDefault="00A11FBA" w:rsidP="00650CA9">
            <w:pPr>
              <w:pStyle w:val="EngHang"/>
            </w:pPr>
            <w:r>
              <w:t>Pray to the Lord on our behalf,</w:t>
            </w:r>
          </w:p>
          <w:p w:rsidR="00A11FBA" w:rsidRDefault="00A11FBA" w:rsidP="00650CA9">
            <w:pPr>
              <w:pStyle w:val="EngHang"/>
            </w:pPr>
            <w:r>
              <w:t>O pure celibate</w:t>
            </w:r>
          </w:p>
          <w:p w:rsidR="00A11FBA" w:rsidRDefault="00A11FBA" w:rsidP="00650CA9">
            <w:pPr>
              <w:pStyle w:val="EngHang"/>
            </w:pPr>
            <w:r>
              <w:t>Abba John Kami, our father,</w:t>
            </w:r>
          </w:p>
          <w:p w:rsidR="00A11FBA" w:rsidRDefault="00A11FBA" w:rsidP="00650CA9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11FBA" w:rsidRPr="004764BD" w:rsidRDefault="00A11FBA" w:rsidP="00650CA9">
            <w:pPr>
              <w:pStyle w:val="EngHang"/>
            </w:pPr>
            <w:r w:rsidRPr="004764BD">
              <w:t>Pray to the Lord on our behalf,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O pure celibate one,</w:t>
            </w:r>
          </w:p>
          <w:p w:rsidR="00A11FBA" w:rsidRPr="004764BD" w:rsidRDefault="00A11FBA" w:rsidP="00650CA9">
            <w:pPr>
              <w:pStyle w:val="EngHang"/>
            </w:pPr>
            <w:r w:rsidRPr="004764BD">
              <w:t>Our father Abba John Kami,</w:t>
            </w:r>
          </w:p>
          <w:p w:rsidR="00A11FBA" w:rsidRDefault="00A11FBA" w:rsidP="00650CA9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AF" w:rsidRDefault="001769AF" w:rsidP="00E83857">
      <w:pPr>
        <w:spacing w:after="0" w:line="240" w:lineRule="auto"/>
      </w:pPr>
      <w:r>
        <w:separator/>
      </w:r>
    </w:p>
  </w:endnote>
  <w:endnote w:type="continuationSeparator" w:id="0">
    <w:p w:rsidR="001769AF" w:rsidRDefault="001769A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AF" w:rsidRDefault="001769AF" w:rsidP="00E83857">
      <w:pPr>
        <w:spacing w:after="0" w:line="240" w:lineRule="auto"/>
      </w:pPr>
      <w:r>
        <w:separator/>
      </w:r>
    </w:p>
  </w:footnote>
  <w:footnote w:type="continuationSeparator" w:id="0">
    <w:p w:rsidR="001769AF" w:rsidRDefault="001769AF" w:rsidP="00E83857">
      <w:pPr>
        <w:spacing w:after="0" w:line="240" w:lineRule="auto"/>
      </w:pPr>
      <w:r>
        <w:continuationSeparator/>
      </w:r>
    </w:p>
  </w:footnote>
  <w:footnote w:id="1">
    <w:p w:rsidR="00A11FBA" w:rsidRDefault="00A11FBA">
      <w:pPr>
        <w:pStyle w:val="footnote"/>
        <w:rPr>
          <w:ins w:id="1" w:author="Brett Slote" w:date="2011-07-21T18:58:00Z"/>
          <w:color w:val="FF0000"/>
          <w:rPrChange w:id="2" w:author="Brett Slote" w:date="2011-07-21T20:03:00Z">
            <w:rPr>
              <w:ins w:id="3" w:author="Brett Slote" w:date="2011-07-21T18:58:00Z"/>
            </w:rPr>
          </w:rPrChange>
        </w:rPr>
        <w:pPrChange w:id="4" w:author="Brett Slote" w:date="2011-07-21T20:03:00Z">
          <w:pPr>
            <w:pStyle w:val="FootnoteText"/>
          </w:pPr>
        </w:pPrChange>
      </w:pPr>
      <w:ins w:id="5" w:author="Brett Slote" w:date="2011-07-21T18:58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6" w:author="Brett Slote" w:date="2011-07-21T20:03:00Z">
              <w:rPr/>
            </w:rPrChange>
          </w:rPr>
          <w:t xml:space="preserve"> Alternatively, could be the “elders”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769AF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6BD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18F0-EC5B-475D-9184-58DF6764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92</cp:revision>
  <dcterms:created xsi:type="dcterms:W3CDTF">2014-11-04T15:28:00Z</dcterms:created>
  <dcterms:modified xsi:type="dcterms:W3CDTF">2015-10-02T12:26:00Z</dcterms:modified>
</cp:coreProperties>
</file>