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bookmarkStart w:id="0" w:name="_GoBack" w:colFirst="2" w:colLast="2"/>
            <w:r>
              <w:t>Ⲛⲑⲟⲕ ⲟⲩⲙⲁⲕⲁⲣⲓⲟⲥ:</w:t>
            </w:r>
          </w:p>
          <w:p w:rsidR="001769BE" w:rsidRDefault="001769BE" w:rsidP="00650CA9">
            <w:pPr>
              <w:pStyle w:val="CopticVersemulti-line"/>
            </w:pPr>
            <w:r>
              <w:t>ⲡⲉⲛⲓⲱⲧ ⲉ̄ⲑ̄ⲩ̄ ⲁⲃⲃⲁ Ϣⲉⲛⲟⲩϯ:</w:t>
            </w:r>
          </w:p>
          <w:p w:rsidR="001769BE" w:rsidRDefault="001769BE" w:rsidP="00650CA9">
            <w:pPr>
              <w:pStyle w:val="CopticVersemulti-line"/>
            </w:pPr>
            <w:r>
              <w:t>ϫⲉ ⲁⲕϣⲱⲡⲓ ⲛ̀ⲟⲩⲁ̀ⲡⲟⲥⲧⲟⲗⲟⲥ:</w:t>
            </w:r>
          </w:p>
          <w:p w:rsidR="001769BE" w:rsidRPr="00C35319" w:rsidRDefault="001769BE" w:rsidP="00650CA9">
            <w:pPr>
              <w:pStyle w:val="CopticHangingVerse"/>
            </w:pPr>
            <w:r>
              <w:t>ⲟⲩⲟϩ ⲙ̀ⲡ̀ⲣⲟⲫⲏⲧⲏⲥ ⲉⲩⲥⲟⲡ.</w:t>
            </w:r>
          </w:p>
        </w:tc>
        <w:tc>
          <w:tcPr>
            <w:tcW w:w="1242" w:type="pct"/>
          </w:tcPr>
          <w:p w:rsidR="001769BE" w:rsidRDefault="001769BE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are blessed:</w:t>
            </w:r>
          </w:p>
          <w:p w:rsidR="001769BE" w:rsidRDefault="001769BE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our holy father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Shenute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1769BE" w:rsidRDefault="001769BE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For you became an apostle:</w:t>
            </w:r>
          </w:p>
          <w:p w:rsidR="001769BE" w:rsidRPr="00F614B7" w:rsidRDefault="001769BE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also a prophet.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You are blessed,</w:t>
            </w:r>
          </w:p>
          <w:p w:rsidR="001769BE" w:rsidRPr="004764BD" w:rsidRDefault="001769BE" w:rsidP="00650CA9">
            <w:pPr>
              <w:pStyle w:val="EngHang"/>
            </w:pPr>
            <w:r>
              <w:t>O o</w:t>
            </w:r>
            <w:r w:rsidRPr="004764BD">
              <w:t xml:space="preserve">ur holy father Abba </w:t>
            </w:r>
            <w:proofErr w:type="spellStart"/>
            <w:r w:rsidRPr="004764BD">
              <w:t>Shenoute</w:t>
            </w:r>
            <w:proofErr w:type="spellEnd"/>
            <w:r w:rsidRPr="004764BD">
              <w:t>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For you became an apostle</w:t>
            </w:r>
            <w:r>
              <w:t>,</w:t>
            </w:r>
          </w:p>
          <w:p w:rsidR="001769BE" w:rsidRDefault="001769BE" w:rsidP="00650CA9">
            <w:pPr>
              <w:pStyle w:val="EngHangEnd"/>
            </w:pPr>
            <w:r w:rsidRPr="004764BD">
              <w:t xml:space="preserve">And </w:t>
            </w:r>
            <w:r>
              <w:t xml:space="preserve">also </w:t>
            </w:r>
            <w:r w:rsidRPr="004764BD">
              <w:t>a prophet.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You are blessed,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Shenoute</w:t>
            </w:r>
            <w:proofErr w:type="spellEnd"/>
            <w:r w:rsidRPr="004764BD">
              <w:t>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For you became both an apostle</w:t>
            </w:r>
          </w:p>
          <w:p w:rsidR="001769BE" w:rsidRDefault="001769BE" w:rsidP="00650CA9">
            <w:pPr>
              <w:pStyle w:val="EngHangEnd"/>
            </w:pPr>
            <w:r w:rsidRPr="004764BD">
              <w:t>And a prophet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Ⲕⲉ ⲅⲁⲣ ⲁⲕⲥⲉⲙⲛⲓ ⲛⲟⲙⲟⲥ ⲛⲁⲛ:</w:t>
            </w:r>
          </w:p>
          <w:p w:rsidR="001769BE" w:rsidRDefault="001769BE" w:rsidP="00650CA9">
            <w:pPr>
              <w:pStyle w:val="CopticVersemulti-line"/>
            </w:pPr>
            <w:r>
              <w:t>ⲉ̀ⲛⲓⲉ̀ⲣⲉⲧⲏ ⲉⲧϫⲏⲕ ⲉ̀ⲃⲟⲗ:</w:t>
            </w:r>
          </w:p>
          <w:p w:rsidR="001769BE" w:rsidRDefault="001769BE" w:rsidP="00650CA9">
            <w:pPr>
              <w:pStyle w:val="CopticVersemulti-line"/>
            </w:pPr>
            <w:r>
              <w:t>ⲁⲕⲁ̀ⲣⲉϩ ⲉ̀ⲛⲓⲉⲛⲧⲟⲗⲏ ⲉⲧⲥ̀ϧⲏⲟⲩⲧ:</w:t>
            </w:r>
          </w:p>
          <w:p w:rsidR="001769BE" w:rsidRPr="00CF5919" w:rsidRDefault="001769BE" w:rsidP="00650CA9">
            <w:pPr>
              <w:pStyle w:val="CopticHangingVerse"/>
            </w:pPr>
            <w:r>
              <w:t>ϧⲉⲛ ⲡⲓⲉⲩⲉⲅⲅⲉⲗⲓⲟⲛ.</w:t>
            </w:r>
          </w:p>
        </w:tc>
        <w:tc>
          <w:tcPr>
            <w:tcW w:w="1242" w:type="pct"/>
          </w:tcPr>
          <w:p w:rsidR="001769BE" w:rsidRDefault="001769BE" w:rsidP="000448AC">
            <w:r>
              <w:t>You have set for us a law:</w:t>
            </w:r>
          </w:p>
          <w:p w:rsidR="001769BE" w:rsidRDefault="001769BE" w:rsidP="000448AC">
            <w:r>
              <w:t>Of perfect virtues:</w:t>
            </w:r>
          </w:p>
          <w:p w:rsidR="001769BE" w:rsidRDefault="001769BE" w:rsidP="000448AC">
            <w:r>
              <w:t>And kept the written commandments:</w:t>
            </w:r>
          </w:p>
          <w:p w:rsidR="001769BE" w:rsidRDefault="001769BE" w:rsidP="000448AC">
            <w:r>
              <w:t>In the Gospel.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 xml:space="preserve">For you </w:t>
            </w:r>
            <w:r>
              <w:t>for us a way</w:t>
            </w:r>
            <w:r w:rsidRPr="004764BD">
              <w:t>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For perfect virtues,</w:t>
            </w:r>
          </w:p>
          <w:p w:rsidR="001769BE" w:rsidRPr="004764BD" w:rsidRDefault="001769BE" w:rsidP="00650CA9">
            <w:pPr>
              <w:pStyle w:val="EngHang"/>
            </w:pPr>
            <w:r>
              <w:t>You kept the</w:t>
            </w:r>
            <w:r w:rsidRPr="004764BD">
              <w:t xml:space="preserve"> commandments,</w:t>
            </w:r>
          </w:p>
          <w:p w:rsidR="001769BE" w:rsidRDefault="001769BE" w:rsidP="00650CA9">
            <w:pPr>
              <w:pStyle w:val="EngHangEnd"/>
            </w:pPr>
            <w:r>
              <w:t>Written in the G</w:t>
            </w:r>
            <w:r w:rsidRPr="004764BD">
              <w:t>ospel.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For you established a rite for us,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For perfect virtues,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You kept the written commandments,</w:t>
            </w:r>
          </w:p>
          <w:p w:rsidR="001769BE" w:rsidRDefault="001769BE" w:rsidP="00650CA9">
            <w:pPr>
              <w:pStyle w:val="EngHangEnd"/>
            </w:pPr>
            <w:r w:rsidRPr="004764BD">
              <w:t>In the gospel.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Ⲛⲏⲉⲑⲛⲁⲙⲟϣⲓ ⲅⲁⲣ ⲛ̀ϧⲏⲧⲟⲩ:</w:t>
            </w:r>
          </w:p>
          <w:p w:rsidR="001769BE" w:rsidRDefault="001769BE" w:rsidP="00650CA9">
            <w:pPr>
              <w:pStyle w:val="CopticVersemulti-line"/>
            </w:pPr>
            <w:r>
              <w:t>ⲁ̀Ⲫϯ ϥ̀ⲛⲁⲣⲱⲓⲥ ⲉ̀ⲣⲱⲟⲩ:</w:t>
            </w:r>
          </w:p>
          <w:p w:rsidR="001769BE" w:rsidRDefault="001769BE" w:rsidP="00650CA9">
            <w:pPr>
              <w:pStyle w:val="CopticVersemulti-line"/>
            </w:pPr>
            <w:r>
              <w:t>ⲛⲉϥⲁⲅⲅⲉⲗⲟⲥ ⲙⲟϣⲓ ⲛⲉⲙⲱⲟⲩ:</w:t>
            </w:r>
          </w:p>
          <w:p w:rsidR="001769BE" w:rsidRPr="001B4E41" w:rsidRDefault="001769BE" w:rsidP="00650CA9">
            <w:pPr>
              <w:pStyle w:val="CopticHangingVerse"/>
            </w:pPr>
            <w:r>
              <w:t>ϧⲉⲛ Ⲓⲉⲣⲟⲩⲥⲁⲗⲏⲙ ⲛ̀ⲧⲉ ⲧ̀ⲫⲉ.</w:t>
            </w:r>
          </w:p>
        </w:tc>
        <w:tc>
          <w:tcPr>
            <w:tcW w:w="1242" w:type="pct"/>
          </w:tcPr>
          <w:p w:rsidR="001769BE" w:rsidRDefault="001769BE" w:rsidP="00355077">
            <w:r>
              <w:t>For the Lord will guard:</w:t>
            </w:r>
          </w:p>
          <w:p w:rsidR="001769BE" w:rsidRDefault="001769BE" w:rsidP="00355077">
            <w:r>
              <w:t>Those who follow them:</w:t>
            </w:r>
          </w:p>
          <w:p w:rsidR="001769BE" w:rsidRDefault="001769BE" w:rsidP="00355077">
            <w:r>
              <w:t>His angels accompany them:</w:t>
            </w:r>
          </w:p>
          <w:p w:rsidR="001769BE" w:rsidRDefault="001769BE" w:rsidP="00355077">
            <w:r>
              <w:t>In the heavenly Jerusalem.</w:t>
            </w:r>
          </w:p>
        </w:tc>
        <w:tc>
          <w:tcPr>
            <w:tcW w:w="1255" w:type="pct"/>
          </w:tcPr>
          <w:p w:rsidR="001769BE" w:rsidRDefault="001769BE" w:rsidP="00650CA9">
            <w:pPr>
              <w:pStyle w:val="EngHang"/>
            </w:pPr>
            <w:r>
              <w:t>God will watch over</w:t>
            </w:r>
          </w:p>
          <w:p w:rsidR="001769BE" w:rsidRPr="004764BD" w:rsidRDefault="001769BE" w:rsidP="00650CA9">
            <w:pPr>
              <w:pStyle w:val="EngHang"/>
            </w:pPr>
            <w:r>
              <w:t>Those who walk in them;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His angels walk with them,</w:t>
            </w:r>
          </w:p>
          <w:p w:rsidR="001769BE" w:rsidRDefault="001769BE" w:rsidP="00650CA9">
            <w:pPr>
              <w:pStyle w:val="EngHangEnd"/>
            </w:pPr>
            <w:r w:rsidRPr="004764BD">
              <w:t>In the heavenly Jerusalem.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Those who walk in them,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God will watch over,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His angels walk with them,</w:t>
            </w:r>
          </w:p>
          <w:p w:rsidR="001769BE" w:rsidRDefault="001769BE" w:rsidP="00650CA9">
            <w:pPr>
              <w:pStyle w:val="EngHangEnd"/>
            </w:pPr>
            <w:r w:rsidRPr="004764BD">
              <w:t>In the heavenly Jerusalem.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Ⲁⲡⲓⲥ̀ⲑⲟⲓⲛⲟⲩϥⲓ ⲛ̀ⲧⲉ ⲛⲉϥⲉ̀ⲣⲉⲧⲏ:</w:t>
            </w:r>
          </w:p>
          <w:p w:rsidR="001769BE" w:rsidRDefault="001769BE" w:rsidP="00650CA9">
            <w:pPr>
              <w:pStyle w:val="CopticVersemulti-line"/>
            </w:pPr>
            <w:r>
              <w:t>Ϯⲙ̀ⲡ̀ⲟⲩⲛⲟϥ ⲛ̀ⲛⲉⲛⲯⲩⲭⲏ:</w:t>
            </w:r>
          </w:p>
          <w:p w:rsidR="001769BE" w:rsidRDefault="001769BE" w:rsidP="00650CA9">
            <w:pPr>
              <w:pStyle w:val="CopticVersemulti-line"/>
            </w:pPr>
            <w:r>
              <w:t>ⲙ̀ⲫ̀ⲣⲏϯ ⲙ̀ⲡⲓⲁ̀ⲣⲱⲙⲁⲧⲁ:</w:t>
            </w:r>
          </w:p>
          <w:p w:rsidR="001769BE" w:rsidRDefault="001769BE" w:rsidP="00650CA9">
            <w:pPr>
              <w:pStyle w:val="CopticHangingVerse"/>
            </w:pPr>
            <w:r>
              <w:t>ⲉⲧⲣⲏⲧ ϧⲉⲛ ⲡⲓⲡⲁⲣⲁⲇⲓⲥⲟⲥ.</w:t>
            </w:r>
          </w:p>
        </w:tc>
        <w:tc>
          <w:tcPr>
            <w:tcW w:w="1242" w:type="pct"/>
          </w:tcPr>
          <w:p w:rsidR="001769BE" w:rsidRDefault="001769BE" w:rsidP="00511A3D">
            <w:r>
              <w:t>The incense of his virtues:</w:t>
            </w:r>
          </w:p>
          <w:p w:rsidR="001769BE" w:rsidRDefault="001769BE" w:rsidP="00511A3D">
            <w:r>
              <w:t>Delighted our souls:</w:t>
            </w:r>
          </w:p>
          <w:p w:rsidR="001769BE" w:rsidRDefault="001769BE" w:rsidP="00511A3D">
            <w:r>
              <w:t>Like the blossomed aroma:</w:t>
            </w:r>
          </w:p>
          <w:p w:rsidR="001769BE" w:rsidRDefault="001769BE" w:rsidP="00511A3D">
            <w:r>
              <w:t>In the Paradise.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The fragrance of his virtues,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Gave joy to our souls,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Like the aroma,</w:t>
            </w:r>
          </w:p>
          <w:p w:rsidR="001769BE" w:rsidRDefault="001769BE" w:rsidP="00650CA9">
            <w:pPr>
              <w:pStyle w:val="EngHangEnd"/>
            </w:pPr>
            <w:r w:rsidRPr="004764BD">
              <w:t>That blossoms in paradise.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The fragrance of his virtues,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Gave joy to our souls,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Like the aroma,</w:t>
            </w:r>
          </w:p>
          <w:p w:rsidR="001769BE" w:rsidRDefault="001769BE" w:rsidP="00650CA9">
            <w:pPr>
              <w:pStyle w:val="EngHangEnd"/>
            </w:pPr>
            <w:r w:rsidRPr="004764BD">
              <w:t>That blossoms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in paradise.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Ⲁⲗⲏⲑⲱⲥ ⲁⲕϭⲓⲥⲓ ⲉ̀ⲙⲁϣⲱ:</w:t>
            </w:r>
          </w:p>
          <w:p w:rsidR="001769BE" w:rsidRDefault="001769BE" w:rsidP="00650CA9">
            <w:pPr>
              <w:pStyle w:val="CopticVersemulti-line"/>
            </w:pPr>
            <w:r>
              <w:t>ϧⲉⲛ ⲑ̀ⲙⲏϯ ⲛ̀ϯⲥⲩⲛⲟⲇⲟⲥ:</w:t>
            </w:r>
          </w:p>
          <w:p w:rsidR="001769BE" w:rsidRDefault="001769BE" w:rsidP="00650CA9">
            <w:pPr>
              <w:pStyle w:val="CopticVersemulti-line"/>
            </w:pPr>
            <w:r>
              <w:lastRenderedPageBreak/>
              <w:t>ⲛ̀ⲧⲉ ⲛⲉⲛⲓⲟϯ ⲛ̀ⲟⲣⲑⲟⲇⲟⲝⲟⲛ:</w:t>
            </w:r>
          </w:p>
          <w:p w:rsidR="001769BE" w:rsidRDefault="001769BE" w:rsidP="00650CA9">
            <w:pPr>
              <w:pStyle w:val="CopticHangingVerse"/>
            </w:pPr>
            <w:r>
              <w:t>ϧⲉⲛ ϯⲡⲟⲗⲓⲥ Ⲉⲫⲉⲥⲟⲥ.</w:t>
            </w:r>
          </w:p>
        </w:tc>
        <w:tc>
          <w:tcPr>
            <w:tcW w:w="1242" w:type="pct"/>
          </w:tcPr>
          <w:p w:rsidR="001769BE" w:rsidRDefault="001769BE" w:rsidP="00511A3D">
            <w:r>
              <w:lastRenderedPageBreak/>
              <w:t>Truly you were greatly exalted:</w:t>
            </w:r>
          </w:p>
          <w:p w:rsidR="001769BE" w:rsidRDefault="001769BE" w:rsidP="00511A3D">
            <w:r>
              <w:t>In the midst of the council:</w:t>
            </w:r>
          </w:p>
          <w:p w:rsidR="001769BE" w:rsidRDefault="001769BE" w:rsidP="00511A3D">
            <w:r>
              <w:lastRenderedPageBreak/>
              <w:t>Of our Orthodox fathers:</w:t>
            </w:r>
          </w:p>
          <w:p w:rsidR="001769BE" w:rsidRDefault="001769BE" w:rsidP="00511A3D">
            <w:r>
              <w:t>In the city of Ephesus.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>
              <w:lastRenderedPageBreak/>
              <w:t>Y</w:t>
            </w:r>
            <w:r w:rsidRPr="004764BD">
              <w:t>ou were greatly exalted,</w:t>
            </w:r>
            <w:r>
              <w:t xml:space="preserve"> in truth,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lastRenderedPageBreak/>
              <w:t>In the midst of the Council,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Of our Orthodox fathers,</w:t>
            </w:r>
          </w:p>
          <w:p w:rsidR="001769BE" w:rsidRDefault="001769BE" w:rsidP="00650CA9">
            <w:pPr>
              <w:pStyle w:val="EngHangEnd"/>
            </w:pPr>
            <w:r w:rsidRPr="004764BD">
              <w:t>In the city of Ephesus.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lastRenderedPageBreak/>
              <w:t>Truly you were greatly exalted,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In the midst of the Council,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lastRenderedPageBreak/>
              <w:t>Of our Orthodox fathers,</w:t>
            </w:r>
          </w:p>
          <w:p w:rsidR="001769BE" w:rsidRDefault="001769BE" w:rsidP="00650CA9">
            <w:pPr>
              <w:pStyle w:val="EngHangEnd"/>
            </w:pPr>
            <w:r w:rsidRPr="004764BD">
              <w:t>In the city of Ephesus.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lastRenderedPageBreak/>
              <w:t>Ⲁⲕϯϣⲓⲡⲓ ⲛ̀Ⲛⲓⲥⲧⲟⲩⲣⲓⲟⲥ:</w:t>
            </w:r>
          </w:p>
          <w:p w:rsidR="001769BE" w:rsidRDefault="001769BE" w:rsidP="00650CA9">
            <w:pPr>
              <w:pStyle w:val="CopticVersemulti-line"/>
            </w:pPr>
            <w:r>
              <w:t>ⲡⲓⲡⲁⲧⲣⲓⲁⲣⲭⲏⲥ ⲛ̀ⲁⲥⲉⲃⲏⲥ:</w:t>
            </w:r>
          </w:p>
          <w:p w:rsidR="001769BE" w:rsidRDefault="001769BE" w:rsidP="00650CA9">
            <w:pPr>
              <w:pStyle w:val="CopticVersemulti-line"/>
            </w:pPr>
            <w:r>
              <w:t>ⲟⲩⲟϩ ⲁⲕⲉⲣⲟ̀ⲙⲟⲗⲟⲅⲓⲛ:</w:t>
            </w:r>
          </w:p>
          <w:p w:rsidR="001769BE" w:rsidRDefault="001769BE" w:rsidP="00650CA9">
            <w:pPr>
              <w:pStyle w:val="CopticHangingVerse"/>
            </w:pPr>
            <w:r>
              <w:t>ⲛ̀ϯⲟ̀ⲙⲟⲗⲟⲅⲓⲁ̀ ⲉⲑⲛⲁⲛⲉⲥ.</w:t>
            </w:r>
          </w:p>
        </w:tc>
        <w:tc>
          <w:tcPr>
            <w:tcW w:w="1242" w:type="pct"/>
          </w:tcPr>
          <w:p w:rsidR="001769BE" w:rsidRDefault="001769BE" w:rsidP="000A7692">
            <w:r>
              <w:t>You embarrassed Nestorius:</w:t>
            </w:r>
          </w:p>
          <w:p w:rsidR="001769BE" w:rsidRDefault="001769BE" w:rsidP="000A7692">
            <w:r>
              <w:t>The impious patriarch:</w:t>
            </w:r>
          </w:p>
          <w:p w:rsidR="001769BE" w:rsidRDefault="001769BE" w:rsidP="000A7692">
            <w:r>
              <w:t>And you have confessed:</w:t>
            </w:r>
          </w:p>
          <w:p w:rsidR="001769BE" w:rsidRPr="000A7692" w:rsidRDefault="001769BE" w:rsidP="000A7692">
            <w:r>
              <w:t>The good confession.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You</w:t>
            </w:r>
            <w:r>
              <w:rPr>
                <w:rStyle w:val="FootnoteReference"/>
              </w:rPr>
              <w:t xml:space="preserve"> </w:t>
            </w:r>
            <w:r>
              <w:t>humiliated</w:t>
            </w:r>
            <w:r w:rsidRPr="004764BD">
              <w:t xml:space="preserve"> Nestorius,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The ungodly patriarch,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And you confessed,</w:t>
            </w:r>
          </w:p>
          <w:p w:rsidR="001769BE" w:rsidRDefault="001769BE" w:rsidP="00650CA9">
            <w:pPr>
              <w:pStyle w:val="EngHangEnd"/>
            </w:pPr>
            <w:r>
              <w:t>The good confession: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You shamed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 xml:space="preserve"> Nestorius,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The ungodly patriarch,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And you confessed,</w:t>
            </w:r>
          </w:p>
          <w:p w:rsidR="001769BE" w:rsidRDefault="001769BE" w:rsidP="00650CA9">
            <w:pPr>
              <w:pStyle w:val="EngHangEnd"/>
            </w:pPr>
            <w:r w:rsidRPr="004764BD">
              <w:t>The good confession.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Ϧⲉⲛ ⲟⲩⲙⲉⲧⲟⲩⲁⲓ ⲛ̀Ϯⲧ̀ⲣⲓⲁⲥ:</w:t>
            </w:r>
          </w:p>
          <w:p w:rsidR="001769BE" w:rsidRDefault="001769BE" w:rsidP="00650CA9">
            <w:pPr>
              <w:pStyle w:val="CopticVersemulti-line"/>
            </w:pPr>
            <w:r>
              <w:t>ⲛ̀ⲣⲉϥⲧⲁⲛϧⲟ ⲛ̀ⲟⲙⲟⲟ̀ⲥⲓⲟⲥ:</w:t>
            </w:r>
          </w:p>
          <w:p w:rsidR="001769BE" w:rsidRDefault="001769BE" w:rsidP="00650CA9">
            <w:pPr>
              <w:pStyle w:val="CopticVersemulti-line"/>
            </w:pPr>
            <w:r>
              <w:t>Ⲫⲓⲱⲧ ⲛⲉⲙ Ⲡϣⲏⲣⲓ ⲛⲉⲙ Ⲡⲓⲡ̄ⲛ̄ⲁ̄ ⲉ̄ⲑ̄ⲩ̄:</w:t>
            </w:r>
          </w:p>
          <w:p w:rsidR="001769BE" w:rsidRDefault="001769BE" w:rsidP="00650CA9">
            <w:pPr>
              <w:pStyle w:val="CopticHangingVerse"/>
            </w:pPr>
            <w:r>
              <w:t>Ϣⲟⲙⲧ ⲛ̀ⲣⲁⲛ ⲟⲩⲛⲟⲩϯ ⲛ̀ⲟⲩⲱⲧ</w:t>
            </w:r>
            <w:r>
              <w:rPr>
                <w:rStyle w:val="FootnoteReference"/>
              </w:rPr>
              <w:footnoteReference w:id="4"/>
            </w:r>
            <w:r>
              <w:t>.</w:t>
            </w:r>
          </w:p>
        </w:tc>
        <w:tc>
          <w:tcPr>
            <w:tcW w:w="1242" w:type="pct"/>
          </w:tcPr>
          <w:p w:rsidR="001769BE" w:rsidRDefault="001769BE" w:rsidP="000A7692">
            <w:r>
              <w:t>“One in essence is the Trinity:</w:t>
            </w:r>
          </w:p>
          <w:p w:rsidR="001769BE" w:rsidRDefault="001769BE" w:rsidP="000A7692">
            <w:r>
              <w:t>Coessential and Life giving:</w:t>
            </w:r>
          </w:p>
          <w:p w:rsidR="001769BE" w:rsidRDefault="001769BE" w:rsidP="000A7692">
            <w:r>
              <w:t>The Father the Son and the Holy Spirit:</w:t>
            </w:r>
          </w:p>
          <w:p w:rsidR="001769BE" w:rsidRPr="000A7692" w:rsidRDefault="001769BE" w:rsidP="000A7692">
            <w:commentRangeStart w:id="10"/>
            <w:r>
              <w:t>Three names for one God</w:t>
            </w:r>
            <w:commentRangeEnd w:id="10"/>
            <w:r>
              <w:rPr>
                <w:rStyle w:val="CommentReference"/>
              </w:rPr>
              <w:commentReference w:id="10"/>
            </w:r>
            <w:r>
              <w:t>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>
              <w:t>T</w:t>
            </w:r>
            <w:r w:rsidRPr="004764BD">
              <w:t>he Trinity</w:t>
            </w:r>
            <w:r>
              <w:t xml:space="preserve"> is in unity</w:t>
            </w:r>
            <w:r w:rsidRPr="004764BD">
              <w:t>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Life-giving and </w:t>
            </w:r>
            <w:r>
              <w:t>coessential;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Father and Son and Holy Spirit,</w:t>
            </w:r>
          </w:p>
          <w:p w:rsidR="001769BE" w:rsidRDefault="001769BE" w:rsidP="00650CA9">
            <w:pPr>
              <w:pStyle w:val="EngHangEnd"/>
            </w:pPr>
            <w:r w:rsidRPr="004764BD">
              <w:t xml:space="preserve">Three </w:t>
            </w:r>
            <w:r>
              <w:t>Persons,</w:t>
            </w:r>
            <w:r w:rsidRPr="004764BD">
              <w:t xml:space="preserve"> one God</w:t>
            </w:r>
            <w:r>
              <w:rPr>
                <w:rStyle w:val="FootnoteReference"/>
              </w:rPr>
              <w:footnoteReference w:id="5"/>
            </w:r>
            <w:r w:rsidRPr="004764BD">
              <w:t>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In unity is the Trinity,</w:t>
            </w:r>
          </w:p>
          <w:p w:rsidR="001769BE" w:rsidRPr="004764BD" w:rsidRDefault="001769BE" w:rsidP="00650CA9">
            <w:pPr>
              <w:pStyle w:val="EngHang"/>
            </w:pPr>
            <w:proofErr w:type="spellStart"/>
            <w:r w:rsidRPr="004764BD">
              <w:t>Lifegiving</w:t>
            </w:r>
            <w:proofErr w:type="spellEnd"/>
            <w:r w:rsidRPr="004764BD">
              <w:t xml:space="preserve"> and coessential: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Father and Son and Holy Spirit,</w:t>
            </w:r>
          </w:p>
          <w:p w:rsidR="001769BE" w:rsidRDefault="001769BE" w:rsidP="00650CA9">
            <w:pPr>
              <w:pStyle w:val="EngHangEnd"/>
            </w:pPr>
            <w:r w:rsidRPr="004764BD">
              <w:t>Three names; one God.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Ⲟⲩⲟϩ ⲁⲕⲥⲱⲧⲉⲙ ⲉ̀ⲧ̀̀ⲥ̀ⲙⲏ ⲉϥⲱϣ:</w:t>
            </w:r>
          </w:p>
          <w:p w:rsidR="001769BE" w:rsidRDefault="001769BE" w:rsidP="00650CA9">
            <w:pPr>
              <w:pStyle w:val="CopticVersemulti-line"/>
            </w:pPr>
            <w:r>
              <w:t>ⲉ̀ⲃⲟⲗ ϧⲉⲛ ⲧ̀ⲫⲉ ⲉϥϫⲱ ⲙ̀ⲙⲟⲥ:</w:t>
            </w:r>
          </w:p>
          <w:p w:rsidR="001769BE" w:rsidRDefault="001769BE" w:rsidP="00650CA9">
            <w:pPr>
              <w:pStyle w:val="CopticVersemulti-line"/>
            </w:pPr>
            <w:r>
              <w:t>ϫⲉ ⲁⲩⲉⲣⲁ̀ⲅⲓ̀ⲁⲍⲓⲛ ⲙ̀ⲙⲟϥ:</w:t>
            </w:r>
          </w:p>
          <w:p w:rsidR="001769BE" w:rsidRDefault="001769BE" w:rsidP="00650CA9">
            <w:pPr>
              <w:pStyle w:val="CopticHangingVerse"/>
            </w:pPr>
            <w:r>
              <w:t>Ⲥⲉⲛⲟⲩⲑⲓⲟⲥ ⲛ̀ⲁⲣⲭⲏⲙⲁⲛⲇ̀ⲣⲓⲧⲏⲥ.</w:t>
            </w:r>
          </w:p>
        </w:tc>
        <w:tc>
          <w:tcPr>
            <w:tcW w:w="1242" w:type="pct"/>
          </w:tcPr>
          <w:p w:rsidR="001769BE" w:rsidRDefault="001769BE" w:rsidP="000A7692">
            <w:r>
              <w:t>And you heard the loud voice</w:t>
            </w:r>
          </w:p>
          <w:p w:rsidR="001769BE" w:rsidRDefault="001769BE" w:rsidP="000A7692">
            <w:r>
              <w:t xml:space="preserve">From </w:t>
            </w:r>
            <w:proofErr w:type="spellStart"/>
            <w:r>
              <w:t>Heven</w:t>
            </w:r>
            <w:proofErr w:type="spellEnd"/>
            <w:r>
              <w:t xml:space="preserve"> saying:</w:t>
            </w:r>
          </w:p>
          <w:p w:rsidR="001769BE" w:rsidRDefault="001769BE" w:rsidP="000A7692">
            <w:r>
              <w:t>“You are sanctified:</w:t>
            </w:r>
          </w:p>
          <w:p w:rsidR="001769BE" w:rsidRPr="000A7692" w:rsidRDefault="001769BE" w:rsidP="000A7692">
            <w:r>
              <w:t xml:space="preserve">O </w:t>
            </w:r>
            <w:proofErr w:type="spellStart"/>
            <w:r>
              <w:t>Shenute</w:t>
            </w:r>
            <w:proofErr w:type="spellEnd"/>
            <w:r>
              <w:t xml:space="preserve"> the Archimandrite.”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>
              <w:t>Y</w:t>
            </w:r>
            <w:r w:rsidRPr="004764BD">
              <w:t>ou heard the voice cry out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From heaven saying,</w:t>
            </w:r>
          </w:p>
          <w:p w:rsidR="001769BE" w:rsidRPr="004764BD" w:rsidRDefault="001769BE" w:rsidP="00650CA9">
            <w:pPr>
              <w:pStyle w:val="EngHang"/>
            </w:pPr>
            <w:r>
              <w:t>“</w:t>
            </w:r>
            <w:r w:rsidRPr="004764BD">
              <w:t>You are hallowed</w:t>
            </w:r>
            <w:r w:rsidRPr="004764BD">
              <w:rPr>
                <w:rStyle w:val="FootnoteReference"/>
              </w:rPr>
              <w:footnoteReference w:id="6"/>
            </w:r>
          </w:p>
          <w:p w:rsidR="001769BE" w:rsidRDefault="001769BE" w:rsidP="00650CA9">
            <w:pPr>
              <w:pStyle w:val="EngHangEnd"/>
            </w:pPr>
            <w:proofErr w:type="spellStart"/>
            <w:r w:rsidRPr="004764BD">
              <w:t>Shenoute</w:t>
            </w:r>
            <w:proofErr w:type="spellEnd"/>
            <w:r w:rsidRPr="004764BD">
              <w:t xml:space="preserve"> the Archimandrite!</w:t>
            </w:r>
            <w:r>
              <w:t>”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And you heard the voice cry out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From heaven saying,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You are hallowed</w:t>
            </w:r>
            <w:r w:rsidRPr="004764BD">
              <w:rPr>
                <w:rStyle w:val="FootnoteReference"/>
              </w:rPr>
              <w:footnoteReference w:id="7"/>
            </w:r>
          </w:p>
          <w:p w:rsidR="001769BE" w:rsidRDefault="001769BE" w:rsidP="00650CA9">
            <w:pPr>
              <w:pStyle w:val="EngHangEnd"/>
            </w:pPr>
            <w:proofErr w:type="spellStart"/>
            <w:r w:rsidRPr="004764BD">
              <w:t>Shenoute</w:t>
            </w:r>
            <w:proofErr w:type="spellEnd"/>
            <w:r w:rsidRPr="004764BD">
              <w:t xml:space="preserve"> the Archimandrite!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t>Ⲱⲟⲩⲛⲓⲁⲧⲕ ⲱ̀ ⲛⲓⲇⲓⲕⲉⲟⲥ:</w:t>
            </w:r>
          </w:p>
          <w:p w:rsidR="001769BE" w:rsidRDefault="001769BE" w:rsidP="00650CA9">
            <w:pPr>
              <w:pStyle w:val="CopticVersemulti-line"/>
            </w:pPr>
            <w:r>
              <w:t>ⲁⲃⲃⲁ Ϣⲉⲛⲟⲩϯ ⲡⲓⲁⲣⲭⲏⲙⲁⲛⲇ̀ⲣⲓⲧⲏⲥ:</w:t>
            </w:r>
          </w:p>
          <w:p w:rsidR="001769BE" w:rsidRDefault="001769BE" w:rsidP="00650CA9">
            <w:pPr>
              <w:pStyle w:val="CopticVersemulti-line"/>
            </w:pPr>
            <w:r>
              <w:t>ϫⲉ ⲛ̀ⲑⲟⲕ ⲁⲕⲥⲁϫⲓ ⲛⲉⲙ Ⲡⲭ̄ⲥ̄:</w:t>
            </w:r>
          </w:p>
          <w:p w:rsidR="001769BE" w:rsidRDefault="001769BE" w:rsidP="00650CA9">
            <w:pPr>
              <w:pStyle w:val="CopticHangingVerse"/>
            </w:pPr>
            <w:r>
              <w:lastRenderedPageBreak/>
              <w:t>ⲙ̀ⲫ̀ⲣⲏϯ ⲙ̀Ⲙⲱⲩⲥⲏⲥ ⲡⲓⲛⲟⲙⲟⲥⲓⲧⲏⲥ.</w:t>
            </w:r>
          </w:p>
        </w:tc>
        <w:tc>
          <w:tcPr>
            <w:tcW w:w="1242" w:type="pct"/>
          </w:tcPr>
          <w:p w:rsidR="001769BE" w:rsidRDefault="001769BE" w:rsidP="000A7692">
            <w:r>
              <w:lastRenderedPageBreak/>
              <w:t>Blessed are you O righteous one:</w:t>
            </w:r>
          </w:p>
          <w:p w:rsidR="001769BE" w:rsidRDefault="001769BE" w:rsidP="000A7692">
            <w:r>
              <w:t xml:space="preserve">Abba </w:t>
            </w:r>
            <w:proofErr w:type="spellStart"/>
            <w:r>
              <w:t>Shenute</w:t>
            </w:r>
            <w:proofErr w:type="spellEnd"/>
            <w:r>
              <w:t xml:space="preserve"> the Archimandrite:</w:t>
            </w:r>
          </w:p>
          <w:p w:rsidR="001769BE" w:rsidRDefault="001769BE" w:rsidP="000A7692">
            <w:r>
              <w:t>For you spoke with Christ:</w:t>
            </w:r>
          </w:p>
          <w:p w:rsidR="001769BE" w:rsidRPr="000A7692" w:rsidRDefault="001769BE" w:rsidP="000A7692">
            <w:r>
              <w:t>Like Moses the law-giver.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You are blessed, O righteous one,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Shenoute</w:t>
            </w:r>
            <w:proofErr w:type="spellEnd"/>
            <w:r w:rsidRPr="004764BD">
              <w:t xml:space="preserve"> the Archimandrite,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lastRenderedPageBreak/>
              <w:t>For you spoke with Christ,</w:t>
            </w:r>
          </w:p>
          <w:p w:rsidR="001769BE" w:rsidRPr="004764BD" w:rsidRDefault="001769BE" w:rsidP="00650CA9">
            <w:pPr>
              <w:pStyle w:val="EngHangEnd"/>
            </w:pPr>
            <w:r w:rsidRPr="004764BD">
              <w:t>Like Moses the lawgiver.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lastRenderedPageBreak/>
              <w:t>You are blessed, O righteous one,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Shenoute</w:t>
            </w:r>
            <w:proofErr w:type="spellEnd"/>
            <w:r w:rsidRPr="004764BD">
              <w:t xml:space="preserve"> the Archimandrite,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lastRenderedPageBreak/>
              <w:t>For you spoke with Christ,</w:t>
            </w:r>
          </w:p>
          <w:p w:rsidR="001769BE" w:rsidRPr="004764BD" w:rsidRDefault="001769BE" w:rsidP="00650CA9">
            <w:pPr>
              <w:pStyle w:val="EngHangEnd"/>
            </w:pPr>
            <w:r w:rsidRPr="004764BD">
              <w:t>Like Moses the lawgiver.</w:t>
            </w:r>
          </w:p>
        </w:tc>
      </w:tr>
      <w:tr w:rsidR="001769BE" w:rsidTr="00C2621F">
        <w:tc>
          <w:tcPr>
            <w:tcW w:w="1248" w:type="pct"/>
          </w:tcPr>
          <w:p w:rsidR="001769BE" w:rsidRDefault="001769BE" w:rsidP="00650CA9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1769BE" w:rsidRDefault="001769BE" w:rsidP="00650CA9">
            <w:pPr>
              <w:pStyle w:val="CopticVersemulti-line"/>
            </w:pPr>
            <w:r>
              <w:t>ⲱ̀ ⲡⲁⲟ̄ⲥ̄ ⲛ̀ⲓⲱⲧ ⲛⲁⲥⲕⲏⲧⲏⲥ:</w:t>
            </w:r>
          </w:p>
          <w:p w:rsidR="001769BE" w:rsidRDefault="001769BE" w:rsidP="00650CA9">
            <w:pPr>
              <w:pStyle w:val="CopticVersemulti-line"/>
            </w:pPr>
            <w:r>
              <w:t>ⲁⲃⲃⲁ Ϣⲉⲛⲟⲩϯ ⲡⲓⲁⲣⲭⲏⲙⲁⲛⲇ̀ⲣⲓⲧⲏⲥ:</w:t>
            </w:r>
          </w:p>
          <w:p w:rsidR="001769BE" w:rsidRDefault="001769BE" w:rsidP="00650CA9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1769BE" w:rsidRDefault="001769BE" w:rsidP="000A7692">
            <w:r>
              <w:t>Pray to the Lord on our behalf,</w:t>
            </w:r>
          </w:p>
          <w:p w:rsidR="001769BE" w:rsidRDefault="001769BE" w:rsidP="000A7692">
            <w:r>
              <w:t>O my master the ascetic father:</w:t>
            </w:r>
          </w:p>
          <w:p w:rsidR="001769BE" w:rsidRDefault="001769BE" w:rsidP="000A7692">
            <w:r>
              <w:t xml:space="preserve">Abba </w:t>
            </w:r>
            <w:proofErr w:type="spellStart"/>
            <w:r>
              <w:t>Shenute</w:t>
            </w:r>
            <w:proofErr w:type="spellEnd"/>
            <w:r>
              <w:t xml:space="preserve"> the Archimandrite:</w:t>
            </w:r>
          </w:p>
          <w:p w:rsidR="001769BE" w:rsidRPr="000A7692" w:rsidRDefault="001769BE" w:rsidP="000A7692">
            <w:r>
              <w:t>That He may forgive us our sins.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Pray to the Lord on our behalf,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O my lord </w:t>
            </w:r>
            <w:r>
              <w:t>the</w:t>
            </w:r>
            <w:r w:rsidRPr="004764BD">
              <w:t xml:space="preserve"> ascetic father,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Shenoute</w:t>
            </w:r>
            <w:proofErr w:type="spellEnd"/>
            <w:r w:rsidRPr="004764BD">
              <w:t xml:space="preserve"> the Archimandrite,</w:t>
            </w:r>
          </w:p>
          <w:p w:rsidR="001769BE" w:rsidRPr="004764BD" w:rsidRDefault="001769BE" w:rsidP="00650CA9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1769BE" w:rsidRPr="004764BD" w:rsidRDefault="001769BE" w:rsidP="00650CA9">
            <w:pPr>
              <w:pStyle w:val="EngHang"/>
            </w:pPr>
            <w:r w:rsidRPr="004764BD">
              <w:t>Pray to the Lord on our behalf,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>O my lord and ascetic father,</w:t>
            </w:r>
          </w:p>
          <w:p w:rsidR="001769BE" w:rsidRPr="004764BD" w:rsidRDefault="001769BE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Shenoute</w:t>
            </w:r>
            <w:proofErr w:type="spellEnd"/>
            <w:r w:rsidRPr="004764BD">
              <w:t xml:space="preserve"> the Archimandrite,</w:t>
            </w:r>
          </w:p>
          <w:p w:rsidR="001769BE" w:rsidRPr="004764BD" w:rsidRDefault="001769BE" w:rsidP="00650CA9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Windows User" w:date="2015-10-02T08:59:00Z" w:initials="WU">
    <w:p w:rsidR="001769BE" w:rsidRDefault="001769BE">
      <w:pPr>
        <w:pStyle w:val="CommentText"/>
      </w:pPr>
      <w:r>
        <w:rPr>
          <w:rStyle w:val="CommentReference"/>
        </w:rPr>
        <w:annotationRef/>
      </w:r>
      <w:r>
        <w:t xml:space="preserve">Wow, that’s heresy…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0D" w:rsidRDefault="00E8420D" w:rsidP="00E83857">
      <w:pPr>
        <w:spacing w:after="0" w:line="240" w:lineRule="auto"/>
      </w:pPr>
      <w:r>
        <w:separator/>
      </w:r>
    </w:p>
  </w:endnote>
  <w:endnote w:type="continuationSeparator" w:id="0">
    <w:p w:rsidR="00E8420D" w:rsidRDefault="00E8420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0D" w:rsidRDefault="00E8420D" w:rsidP="00E83857">
      <w:pPr>
        <w:spacing w:after="0" w:line="240" w:lineRule="auto"/>
      </w:pPr>
      <w:r>
        <w:separator/>
      </w:r>
    </w:p>
  </w:footnote>
  <w:footnote w:type="continuationSeparator" w:id="0">
    <w:p w:rsidR="00E8420D" w:rsidRDefault="00E8420D" w:rsidP="00E83857">
      <w:pPr>
        <w:spacing w:after="0" w:line="240" w:lineRule="auto"/>
      </w:pPr>
      <w:r>
        <w:continuationSeparator/>
      </w:r>
    </w:p>
  </w:footnote>
  <w:footnote w:id="1">
    <w:p w:rsidR="001769BE" w:rsidRDefault="001769BE">
      <w:pPr>
        <w:pStyle w:val="footnote"/>
        <w:rPr>
          <w:ins w:id="1" w:author="Brett Slote" w:date="2011-07-21T18:54:00Z"/>
        </w:rPr>
        <w:pPrChange w:id="2" w:author="Brett Slote" w:date="2011-07-23T21:09:00Z">
          <w:pPr>
            <w:pStyle w:val="FootnoteText"/>
          </w:pPr>
        </w:pPrChange>
      </w:pPr>
      <w:ins w:id="3" w:author="Brett Slote" w:date="2011-07-21T18:54:00Z">
        <w:r>
          <w:rPr>
            <w:rStyle w:val="FootnoteReference"/>
          </w:rPr>
          <w:footnoteRef/>
        </w:r>
        <w:r>
          <w:t xml:space="preserve"> Or could have “For you became an apostle, and also a prophet” if easier to sing.</w:t>
        </w:r>
      </w:ins>
    </w:p>
  </w:footnote>
  <w:footnote w:id="2">
    <w:p w:rsidR="001769BE" w:rsidRDefault="001769BE">
      <w:pPr>
        <w:pStyle w:val="footnote"/>
        <w:rPr>
          <w:ins w:id="4" w:author="Brett Slote" w:date="2011-07-21T18:54:00Z"/>
        </w:rPr>
        <w:pPrChange w:id="5" w:author="Brett Slote" w:date="2011-07-21T20:02:00Z">
          <w:pPr>
            <w:pStyle w:val="FootnoteText"/>
          </w:pPr>
        </w:pPrChange>
      </w:pPr>
      <w:ins w:id="6" w:author="Brett Slote" w:date="2011-07-21T18:54:00Z">
        <w:r>
          <w:rPr>
            <w:rStyle w:val="FootnoteReference"/>
          </w:rPr>
          <w:footnoteRef/>
        </w:r>
        <w:r>
          <w:t xml:space="preserve"> same as verse in Saint Antony’s</w:t>
        </w:r>
      </w:ins>
    </w:p>
  </w:footnote>
  <w:footnote w:id="3">
    <w:p w:rsidR="001769BE" w:rsidRDefault="001769BE">
      <w:pPr>
        <w:pStyle w:val="footnote"/>
        <w:rPr>
          <w:ins w:id="7" w:author="Brett Slote" w:date="2011-07-21T18:55:00Z"/>
        </w:rPr>
        <w:pPrChange w:id="8" w:author="Brett Slote" w:date="2011-07-21T20:02:00Z">
          <w:pPr>
            <w:pStyle w:val="FootnoteText"/>
          </w:pPr>
        </w:pPrChange>
      </w:pPr>
      <w:ins w:id="9" w:author="Brett Slote" w:date="2011-07-21T18:55:00Z">
        <w:r>
          <w:rPr>
            <w:rStyle w:val="FootnoteReference"/>
          </w:rPr>
          <w:footnoteRef/>
        </w:r>
        <w:r>
          <w:t xml:space="preserve"> Again, should we go with shamed or humiliated?</w:t>
        </w:r>
      </w:ins>
    </w:p>
  </w:footnote>
  <w:footnote w:id="4">
    <w:p w:rsidR="001769BE" w:rsidRDefault="001769BE" w:rsidP="00E77C68">
      <w:pPr>
        <w:pStyle w:val="footnote"/>
      </w:pPr>
      <w:r>
        <w:rPr>
          <w:rStyle w:val="FootnoteReference"/>
        </w:rPr>
        <w:footnoteRef/>
      </w:r>
      <w:r>
        <w:t xml:space="preserve"> This line is heretical.</w:t>
      </w:r>
    </w:p>
  </w:footnote>
  <w:footnote w:id="5">
    <w:p w:rsidR="001769BE" w:rsidRDefault="001769BE" w:rsidP="00E77C68">
      <w:pPr>
        <w:pStyle w:val="footnote"/>
      </w:pPr>
      <w:r>
        <w:rPr>
          <w:rStyle w:val="FootnoteReference"/>
        </w:rPr>
        <w:footnoteRef/>
      </w:r>
      <w:r>
        <w:t xml:space="preserve"> The Coptic has “Three names, one God,” which is the heresy of modalism, and certainly was not said at Ephesus.</w:t>
      </w:r>
    </w:p>
  </w:footnote>
  <w:footnote w:id="6">
    <w:p w:rsidR="001769BE" w:rsidRDefault="001769BE" w:rsidP="00E77C68">
      <w:pPr>
        <w:pStyle w:val="footnote"/>
        <w:rPr>
          <w:ins w:id="11" w:author="Brett Slote" w:date="2011-07-21T18:55:00Z"/>
        </w:rPr>
        <w:pPrChange w:id="12" w:author="Brett Slote" w:date="2011-07-21T20:02:00Z">
          <w:pPr>
            <w:pStyle w:val="FootnoteText"/>
          </w:pPr>
        </w:pPrChange>
      </w:pPr>
      <w:ins w:id="13" w:author="Brett Slote" w:date="2011-07-21T18:55:00Z">
        <w:r>
          <w:rPr>
            <w:rStyle w:val="FootnoteReference"/>
          </w:rPr>
          <w:footnoteRef/>
        </w:r>
        <w:r>
          <w:t xml:space="preserve"> Hallow or consecrate – this was, according to a tradition, when he formerly became an archimandrite</w:t>
        </w:r>
      </w:ins>
    </w:p>
  </w:footnote>
  <w:footnote w:id="7">
    <w:p w:rsidR="001769BE" w:rsidRDefault="001769BE">
      <w:pPr>
        <w:pStyle w:val="footnote"/>
        <w:rPr>
          <w:ins w:id="14" w:author="Brett Slote" w:date="2011-07-21T18:55:00Z"/>
        </w:rPr>
        <w:pPrChange w:id="15" w:author="Brett Slote" w:date="2011-07-21T20:02:00Z">
          <w:pPr>
            <w:pStyle w:val="FootnoteText"/>
          </w:pPr>
        </w:pPrChange>
      </w:pPr>
      <w:ins w:id="16" w:author="Brett Slote" w:date="2011-07-21T18:55:00Z">
        <w:r>
          <w:rPr>
            <w:rStyle w:val="FootnoteReference"/>
          </w:rPr>
          <w:footnoteRef/>
        </w:r>
        <w:r>
          <w:t xml:space="preserve"> Hallow or consecrate – this was, according to a tradition, when he formerly became an archimandrite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6BD6"/>
    <w:rsid w:val="00F614B7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5B54-2A2B-423D-9984-535D7365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94</cp:revision>
  <dcterms:created xsi:type="dcterms:W3CDTF">2014-11-04T15:28:00Z</dcterms:created>
  <dcterms:modified xsi:type="dcterms:W3CDTF">2015-10-02T13:20:00Z</dcterms:modified>
</cp:coreProperties>
</file>