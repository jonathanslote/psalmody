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bookmarkStart w:id="0" w:name="_GoBack" w:colFirst="0" w:colLast="0"/>
            <w:r>
              <w:t>Ⲭⲉⲣⲉ ⲡⲉⲛⲓⲱⲧ ⲁⲃⲃⲁ Ⲥⲁⲙⲟⲩⲏⲗ:</w:t>
            </w:r>
          </w:p>
          <w:p w:rsidR="00A34F80" w:rsidRDefault="00A34F80" w:rsidP="002426B7">
            <w:pPr>
              <w:pStyle w:val="CopticVersemulti-line"/>
            </w:pPr>
            <w:r>
              <w:t>ⲡⲓⲛⲓϣϯ ϧⲉⲛ ⲛⲓⲁ̀ⲅⲓⲟⲥ:</w:t>
            </w:r>
          </w:p>
          <w:p w:rsidR="00A34F80" w:rsidRDefault="00A34F80" w:rsidP="002426B7">
            <w:pPr>
              <w:pStyle w:val="CopticVersemulti-line"/>
            </w:pPr>
            <w:r>
              <w:t>ⲫⲏⲉ̀ⲧⲁϥⲓ̀ⲣⲓ ⲛ̀ϩⲁⲛⲛⲓϣϯ ⲛ̀ⲁⲣⲉ̀ⲧⲏ:</w:t>
            </w:r>
          </w:p>
          <w:p w:rsidR="00A34F80" w:rsidRPr="00C35319" w:rsidRDefault="00A34F80" w:rsidP="002426B7">
            <w:pPr>
              <w:pStyle w:val="CopticHangingVerse"/>
            </w:pPr>
            <w:r>
              <w:t>ϧⲉⲛ ⲡ̀ⲧⲱⲟⲩ ⲛ̀ⲧⲉ Ϣⲓϩⲏⲧ.</w:t>
            </w:r>
          </w:p>
        </w:tc>
        <w:tc>
          <w:tcPr>
            <w:tcW w:w="1242" w:type="pct"/>
          </w:tcPr>
          <w:p w:rsidR="00A34F80" w:rsidRDefault="00A34F8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Hail to Abba Samuel,</w:t>
            </w:r>
          </w:p>
          <w:p w:rsidR="00A34F80" w:rsidRDefault="00A34F8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great among the saints,</w:t>
            </w:r>
          </w:p>
          <w:p w:rsidR="00A34F80" w:rsidRDefault="00A34F8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has gained great virtues,</w:t>
            </w:r>
          </w:p>
          <w:p w:rsidR="00A34F80" w:rsidRPr="00F614B7" w:rsidRDefault="00A34F80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In the mountain of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Shiheet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 xml:space="preserve">The great </w:t>
            </w:r>
            <w:r>
              <w:t xml:space="preserve">one </w:t>
            </w:r>
            <w:r w:rsidRPr="004764BD">
              <w:t xml:space="preserve">among the </w:t>
            </w:r>
            <w:r>
              <w:t>saints</w:t>
            </w:r>
            <w:r w:rsidRPr="004764BD">
              <w:t>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 xml:space="preserve">Who has </w:t>
            </w:r>
            <w:r>
              <w:t>gained</w:t>
            </w:r>
            <w:r w:rsidRPr="004764BD">
              <w:t xml:space="preserve"> great virtues,</w:t>
            </w:r>
          </w:p>
          <w:p w:rsidR="00A34F80" w:rsidRDefault="00A34F80" w:rsidP="002426B7">
            <w:pPr>
              <w:pStyle w:val="EngHangEnd"/>
            </w:pPr>
            <w:r w:rsidRPr="004764BD">
              <w:t xml:space="preserve">In the desert of </w:t>
            </w:r>
            <w:proofErr w:type="spellStart"/>
            <w:r>
              <w:t>Shiheet</w:t>
            </w:r>
            <w:proofErr w:type="spellEnd"/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The great among the holy,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has worked great virtues,</w:t>
            </w:r>
          </w:p>
          <w:p w:rsidR="00A34F80" w:rsidRDefault="00A34F80" w:rsidP="002426B7">
            <w:pPr>
              <w:pStyle w:val="EngHangEnd"/>
            </w:pPr>
            <w:r w:rsidRPr="004764BD">
              <w:t xml:space="preserve">In the desert of </w:t>
            </w:r>
            <w:proofErr w:type="spellStart"/>
            <w:r>
              <w:t>Shiheet</w:t>
            </w:r>
            <w:proofErr w:type="spellEnd"/>
            <w:r w:rsidRPr="004764BD">
              <w:rPr>
                <w:rStyle w:val="FootnoteReference"/>
              </w:rPr>
              <w:footnoteReference w:id="2"/>
            </w:r>
            <w:r w:rsidRPr="004764BD">
              <w:t>.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r>
              <w:t>Ⲭⲉⲣⲉ ⲡⲉⲛⲓⲱⲧ ⲁⲃⲃⲁ Ⲥⲁⲙⲟⲩⲏⲗ:</w:t>
            </w:r>
          </w:p>
          <w:p w:rsidR="00A34F80" w:rsidRDefault="00A34F80" w:rsidP="002426B7">
            <w:pPr>
              <w:pStyle w:val="CopticVersemulti-line"/>
            </w:pPr>
            <w:r>
              <w:t>ⲫⲏⲉ̀ⲧⲁϥⲫⲱϧ ⲙ̀ⲡ̀ⲧⲟⲙⲟⲥ ⲛ̀Ⲗⲉⲱⲛ:</w:t>
            </w:r>
          </w:p>
          <w:p w:rsidR="00A34F80" w:rsidRDefault="00A34F80" w:rsidP="002426B7">
            <w:pPr>
              <w:pStyle w:val="CopticVersemulti-line"/>
            </w:pPr>
            <w:r>
              <w:t>ⲟⲩⲟϩ ⲁϥⲧⲁϫⲣⲟ ⲛ̀ⲛⲉϥⲥ̀ⲛⲏⲟⲩ:</w:t>
            </w:r>
          </w:p>
          <w:p w:rsidR="00A34F80" w:rsidRPr="00CF5919" w:rsidRDefault="00A34F80" w:rsidP="002426B7">
            <w:pPr>
              <w:pStyle w:val="CopticHangingVerse"/>
            </w:pPr>
            <w:r>
              <w:t>ϧⲉⲛ ⲡⲓⲛⲁϩϯ ⲛ̀ⲟⲣⲑⲟⲇⲟⲝⲟⲥ.</w:t>
            </w:r>
          </w:p>
        </w:tc>
        <w:tc>
          <w:tcPr>
            <w:tcW w:w="1242" w:type="pct"/>
          </w:tcPr>
          <w:p w:rsidR="00A34F80" w:rsidRDefault="00A34F80" w:rsidP="000448AC">
            <w:r>
              <w:t>Hail to our father Abba Samuel,</w:t>
            </w:r>
          </w:p>
          <w:p w:rsidR="00A34F80" w:rsidRDefault="00A34F80" w:rsidP="000448AC">
            <w:r>
              <w:t>Who tore the Tome of Leo,</w:t>
            </w:r>
          </w:p>
          <w:p w:rsidR="00A34F80" w:rsidRDefault="00A34F80" w:rsidP="000448AC">
            <w:r>
              <w:t>He confirmed his brothers,</w:t>
            </w:r>
          </w:p>
          <w:p w:rsidR="00A34F80" w:rsidRDefault="00A34F80" w:rsidP="000448AC">
            <w:r>
              <w:t>In the Orthodox faith.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tore the Tome of Leo,</w:t>
            </w:r>
          </w:p>
          <w:p w:rsidR="00A34F80" w:rsidRPr="004764BD" w:rsidRDefault="00A34F80" w:rsidP="002426B7">
            <w:pPr>
              <w:pStyle w:val="EngHang"/>
            </w:pPr>
            <w:r>
              <w:t>And confirmed his brother</w:t>
            </w:r>
          </w:p>
          <w:p w:rsidR="00A34F80" w:rsidRDefault="00A34F80" w:rsidP="002426B7">
            <w:pPr>
              <w:pStyle w:val="EngHangEnd"/>
            </w:pPr>
            <w:r w:rsidRPr="004764BD">
              <w:t>In the Orthodox faith.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tore the Tome of Leo,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And confirmed his brother,</w:t>
            </w:r>
          </w:p>
          <w:p w:rsidR="00A34F80" w:rsidRDefault="00A34F80" w:rsidP="002426B7">
            <w:pPr>
              <w:pStyle w:val="EngHangEnd"/>
            </w:pPr>
            <w:r w:rsidRPr="004764BD">
              <w:t>In the Orthodox faith.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r>
              <w:t>Ⲉⲑⲃⲉ ⲫⲁⲓ ⲁϥϭⲟϫⲓ ⲛ̀ⲥⲱϥ:</w:t>
            </w:r>
          </w:p>
          <w:p w:rsidR="00A34F80" w:rsidRDefault="00A34F80" w:rsidP="002426B7">
            <w:pPr>
              <w:pStyle w:val="CopticVersemulti-line"/>
            </w:pPr>
            <w:r>
              <w:t>ⲛ̀ϫⲉ Ⲙⲁⲕⲓⲥ Ⲁⲧⲣⲓⲁ̀ⲛⲟⲥ ⲡⲓⲁ̀ⲥⲉⲃⲏⲥ:</w:t>
            </w:r>
          </w:p>
          <w:p w:rsidR="00A34F80" w:rsidRDefault="00A34F80" w:rsidP="002426B7">
            <w:pPr>
              <w:pStyle w:val="CopticVersemulti-line"/>
            </w:pPr>
            <w:r>
              <w:t>ⲟⲩⲟϩ ⲁϥⲓ̀ ϩⲁ ⲡ̀ⲧⲱⲟⲩ ⲛ̀Ⲕⲁⲗⲁⲙⲟⲛ:</w:t>
            </w:r>
          </w:p>
          <w:p w:rsidR="00A34F80" w:rsidRPr="00CE646A" w:rsidRDefault="00A34F80" w:rsidP="002426B7">
            <w:pPr>
              <w:pStyle w:val="CopticHangingVerse"/>
              <w:rPr>
                <w:rFonts w:ascii="Arial Unicode MS" w:eastAsia="Arial Unicode MS" w:hAnsi="Arial Unicode MS" w:cs="Arial Unicode MS"/>
              </w:rPr>
            </w:pPr>
            <w:r>
              <w:t>ⲛⲉⲙ ϥⲧⲟⲩ ⲛ̀ⲥⲱⲧⲡ ⲙ̀ⲙⲟⲛⲁⲭⲟⲥ.</w:t>
            </w:r>
          </w:p>
        </w:tc>
        <w:tc>
          <w:tcPr>
            <w:tcW w:w="1242" w:type="pct"/>
          </w:tcPr>
          <w:p w:rsidR="00A34F80" w:rsidRDefault="00A34F80" w:rsidP="00355077">
            <w:r>
              <w:t>Wherefore the impious one,</w:t>
            </w:r>
          </w:p>
          <w:p w:rsidR="00A34F80" w:rsidRDefault="00A34F80" w:rsidP="00355077">
            <w:proofErr w:type="spellStart"/>
            <w:r>
              <w:t>Macius</w:t>
            </w:r>
            <w:proofErr w:type="spellEnd"/>
            <w:r>
              <w:t xml:space="preserve"> </w:t>
            </w:r>
            <w:proofErr w:type="spellStart"/>
            <w:r>
              <w:t>Atrianus</w:t>
            </w:r>
            <w:proofErr w:type="spellEnd"/>
            <w:r>
              <w:t xml:space="preserve"> sought him,</w:t>
            </w:r>
          </w:p>
          <w:p w:rsidR="00A34F80" w:rsidRDefault="00A34F80" w:rsidP="00355077">
            <w:r>
              <w:t xml:space="preserve">He sent him to the mountain of </w:t>
            </w:r>
            <w:proofErr w:type="spellStart"/>
            <w:r>
              <w:t>Qualamon</w:t>
            </w:r>
            <w:proofErr w:type="spellEnd"/>
            <w:r>
              <w:t>,</w:t>
            </w:r>
          </w:p>
          <w:p w:rsidR="00A34F80" w:rsidRDefault="00A34F80" w:rsidP="00355077">
            <w:r>
              <w:t>With four chosen monks.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>
              <w:t>T</w:t>
            </w:r>
            <w:r w:rsidRPr="004764BD">
              <w:t xml:space="preserve">herefore  the ungodly </w:t>
            </w:r>
            <w:proofErr w:type="spellStart"/>
            <w:r w:rsidRPr="004764BD">
              <w:t>Makis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Atrianos</w:t>
            </w:r>
            <w:proofErr w:type="spellEnd"/>
            <w:r w:rsidRPr="004764BD">
              <w:rPr>
                <w:rStyle w:val="FootnoteReference"/>
              </w:rPr>
              <w:footnoteReference w:id="3"/>
            </w:r>
          </w:p>
          <w:p w:rsidR="00A34F80" w:rsidRPr="004764BD" w:rsidRDefault="00A34F80" w:rsidP="002426B7">
            <w:pPr>
              <w:pStyle w:val="EngHang"/>
            </w:pPr>
            <w:r>
              <w:t>Pursued after him;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 xml:space="preserve">He </w:t>
            </w:r>
            <w:r>
              <w:t>sent him</w:t>
            </w:r>
            <w:r w:rsidRPr="004764BD">
              <w:t xml:space="preserve"> to the desert of </w:t>
            </w:r>
            <w:proofErr w:type="spellStart"/>
            <w:r w:rsidRPr="004764BD">
              <w:t>Kalamon</w:t>
            </w:r>
            <w:proofErr w:type="spellEnd"/>
            <w:r w:rsidRPr="004764BD">
              <w:t>,</w:t>
            </w:r>
          </w:p>
          <w:p w:rsidR="00A34F80" w:rsidRDefault="00A34F80" w:rsidP="002426B7">
            <w:pPr>
              <w:pStyle w:val="EngHangEnd"/>
            </w:pPr>
            <w:r w:rsidRPr="004764BD">
              <w:t>With four chosen monks.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 xml:space="preserve">Wherefore  the ungodly </w:t>
            </w:r>
            <w:proofErr w:type="spellStart"/>
            <w:r w:rsidRPr="004764BD">
              <w:t>Makis</w:t>
            </w:r>
            <w:proofErr w:type="spellEnd"/>
            <w:r w:rsidRPr="004764BD">
              <w:t xml:space="preserve"> </w:t>
            </w:r>
            <w:proofErr w:type="spellStart"/>
            <w:r w:rsidRPr="004764BD">
              <w:t>Atrianos</w:t>
            </w:r>
            <w:proofErr w:type="spellEnd"/>
            <w:r w:rsidRPr="004764BD">
              <w:rPr>
                <w:rStyle w:val="FootnoteReference"/>
              </w:rPr>
              <w:footnoteReference w:id="4"/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Pursued after him,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 xml:space="preserve">He came to the desert of </w:t>
            </w:r>
            <w:proofErr w:type="spellStart"/>
            <w:r w:rsidRPr="004764BD">
              <w:t>Kalamon</w:t>
            </w:r>
            <w:proofErr w:type="spellEnd"/>
            <w:r w:rsidRPr="004764BD">
              <w:t>,</w:t>
            </w:r>
          </w:p>
          <w:p w:rsidR="00A34F80" w:rsidRDefault="00A34F80" w:rsidP="002426B7">
            <w:pPr>
              <w:pStyle w:val="EngHangEnd"/>
            </w:pPr>
            <w:r w:rsidRPr="004764BD">
              <w:t>With four chosen monks.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r>
              <w:t>Ⲁⲃⲃⲁ Ⲥⲁⲙⲟⲩⲏⲗ ⲡⲓⲟ̀ⲙⲟⲗⲟⲅⲓⲧⲏⲥ:</w:t>
            </w:r>
          </w:p>
          <w:p w:rsidR="00A34F80" w:rsidRDefault="00A34F80" w:rsidP="002426B7">
            <w:pPr>
              <w:pStyle w:val="CopticVersemulti-line"/>
            </w:pPr>
            <w:r>
              <w:t>ⲛ̀ⲑⲟϥ ⲁϥⲉⲣϩⲩⲛⲟⲙⲟⲛⲓⲛ:</w:t>
            </w:r>
          </w:p>
          <w:p w:rsidR="00A34F80" w:rsidRDefault="00A34F80" w:rsidP="002426B7">
            <w:pPr>
              <w:pStyle w:val="CopticVersemulti-line"/>
            </w:pPr>
            <w:r>
              <w:t>ⲉ̀ϫⲉⲛ ⲛⲓϧⲓⲥⲓ ⲛ̀ⲧⲉ ⲡⲓⲇⲓⲱⲅⲙⲟⲥ:</w:t>
            </w:r>
          </w:p>
          <w:p w:rsidR="00A34F80" w:rsidRDefault="00A34F80" w:rsidP="002426B7">
            <w:pPr>
              <w:pStyle w:val="CopticHangingVerse"/>
            </w:pPr>
            <w:r>
              <w:lastRenderedPageBreak/>
              <w:t>ⲛⲉⲙ ϯⲉⲭⲙⲁⲗⲱⲥⲓⲁ̀ ⲛ̀ⲧⲉ ⲛⲓⲃⲁⲣⲃⲁⲣⲟⲥ.</w:t>
            </w:r>
          </w:p>
        </w:tc>
        <w:tc>
          <w:tcPr>
            <w:tcW w:w="1242" w:type="pct"/>
          </w:tcPr>
          <w:p w:rsidR="00A34F80" w:rsidRDefault="00A34F80" w:rsidP="00511A3D">
            <w:r>
              <w:lastRenderedPageBreak/>
              <w:t>Abba Samuel the confessor,</w:t>
            </w:r>
          </w:p>
          <w:p w:rsidR="00A34F80" w:rsidRDefault="00A34F80" w:rsidP="00511A3D">
            <w:r>
              <w:t>Was very patient,</w:t>
            </w:r>
          </w:p>
          <w:p w:rsidR="00A34F80" w:rsidRDefault="00A34F80" w:rsidP="00511A3D">
            <w:r>
              <w:t>Through the pains of the sufferings,</w:t>
            </w:r>
          </w:p>
          <w:p w:rsidR="00A34F80" w:rsidRDefault="00A34F80" w:rsidP="00511A3D">
            <w:r>
              <w:lastRenderedPageBreak/>
              <w:t>And the captivity of the Barbarians.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lastRenderedPageBreak/>
              <w:t>Abba Samuel the confessor,</w:t>
            </w:r>
          </w:p>
          <w:p w:rsidR="00A34F80" w:rsidRPr="004764BD" w:rsidRDefault="00A34F80" w:rsidP="002426B7">
            <w:pPr>
              <w:pStyle w:val="EngHang"/>
            </w:pPr>
            <w:r>
              <w:t>Endured through</w:t>
            </w:r>
          </w:p>
          <w:p w:rsidR="00A34F80" w:rsidRPr="004764BD" w:rsidRDefault="00A34F80" w:rsidP="002426B7">
            <w:pPr>
              <w:pStyle w:val="EngHang"/>
            </w:pPr>
            <w:r>
              <w:t>T</w:t>
            </w:r>
            <w:r w:rsidRPr="004764BD">
              <w:t>he travails of persecution,</w:t>
            </w:r>
          </w:p>
          <w:p w:rsidR="00A34F80" w:rsidRDefault="00A34F80" w:rsidP="002426B7">
            <w:pPr>
              <w:pStyle w:val="EngHangEnd"/>
            </w:pPr>
            <w:r w:rsidRPr="004764BD">
              <w:t xml:space="preserve">And the captivity of the </w:t>
            </w:r>
            <w:r w:rsidRPr="004764BD">
              <w:lastRenderedPageBreak/>
              <w:t>Barbarians.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lastRenderedPageBreak/>
              <w:t>Abba Samuel the confessor,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 xml:space="preserve">He was </w:t>
            </w:r>
            <w:proofErr w:type="spellStart"/>
            <w:r w:rsidRPr="004764BD">
              <w:t>endurant</w:t>
            </w:r>
            <w:proofErr w:type="spellEnd"/>
            <w:r w:rsidRPr="004764BD">
              <w:rPr>
                <w:rStyle w:val="FootnoteReference"/>
              </w:rPr>
              <w:footnoteReference w:id="5"/>
            </w:r>
            <w:r w:rsidRPr="004764BD">
              <w:t>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Through the travails of persecution,</w:t>
            </w:r>
          </w:p>
          <w:p w:rsidR="00A34F80" w:rsidRDefault="00A34F80" w:rsidP="002426B7">
            <w:pPr>
              <w:pStyle w:val="EngHangEnd"/>
            </w:pPr>
            <w:r w:rsidRPr="004764BD">
              <w:lastRenderedPageBreak/>
              <w:t>And the captivity of the Barbarians.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r>
              <w:lastRenderedPageBreak/>
              <w:t>Ⲭⲉⲣⲉ ⲡⲉⲛⲓⲱⲧ ⲁⲃⲃⲁ Ⲥⲁⲙⲟⲩⲏⲗ:</w:t>
            </w:r>
          </w:p>
          <w:p w:rsidR="00A34F80" w:rsidRDefault="00A34F80" w:rsidP="002426B7">
            <w:pPr>
              <w:pStyle w:val="CopticVersemulti-line"/>
            </w:pPr>
            <w:r>
              <w:t>ⲫⲏⲉ̀ⲧⲁϥⲓ̀ⲣⲓ ⲛ̀ϩⲁⲛⲙⲏⲓⲛⲓ ⲛⲉⲙ ϩⲁⲛϣ̀ⲫⲏⲣⲓ:</w:t>
            </w:r>
          </w:p>
          <w:p w:rsidR="00A34F80" w:rsidRDefault="00A34F80" w:rsidP="002426B7">
            <w:pPr>
              <w:pStyle w:val="CopticVersemulti-line"/>
            </w:pPr>
            <w:r>
              <w:t>ⲟⲩⲟϩ ⲁϥⲧⲁⲗϭⲟ ⲛ̀ⲛⲏⲉⲧϣⲱⲛⲓ:</w:t>
            </w:r>
          </w:p>
          <w:p w:rsidR="00A34F80" w:rsidRDefault="00A34F80" w:rsidP="002426B7">
            <w:pPr>
              <w:pStyle w:val="CopticHangingVerse"/>
            </w:pPr>
            <w:r>
              <w:t>ϧⲉⲛ ⲡⲓⲙⲟⲛⲁⲥⲧⲏⲣⲓⲟⲛ ⲛⲉⲙ ⲑ̀ⲃⲁⲕⲓ ⲛ̀ⲛⲓⲃⲁⲣⲃⲁⲣⲟⲥ.</w:t>
            </w:r>
          </w:p>
        </w:tc>
        <w:tc>
          <w:tcPr>
            <w:tcW w:w="1242" w:type="pct"/>
          </w:tcPr>
          <w:p w:rsidR="00A34F80" w:rsidRDefault="00A34F80" w:rsidP="00511A3D">
            <w:r>
              <w:t>Hail to our father Abba Samuel,</w:t>
            </w:r>
          </w:p>
          <w:p w:rsidR="00A34F80" w:rsidRDefault="00A34F80" w:rsidP="00511A3D">
            <w:r>
              <w:t>Who performed wonders and signs,</w:t>
            </w:r>
          </w:p>
          <w:p w:rsidR="00A34F80" w:rsidRDefault="00A34F80" w:rsidP="00511A3D">
            <w:r>
              <w:t>He healed the sick,</w:t>
            </w:r>
          </w:p>
          <w:p w:rsidR="00A34F80" w:rsidRDefault="00A34F80" w:rsidP="00511A3D">
            <w:r>
              <w:t xml:space="preserve">In the </w:t>
            </w:r>
            <w:proofErr w:type="gramStart"/>
            <w:r>
              <w:t>monastery  and</w:t>
            </w:r>
            <w:proofErr w:type="gramEnd"/>
            <w:r>
              <w:t xml:space="preserve"> the city of the Barbarians.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worked great signs and wonders,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And healed the sick,</w:t>
            </w:r>
          </w:p>
          <w:p w:rsidR="00A34F80" w:rsidRDefault="00A34F80" w:rsidP="002426B7">
            <w:pPr>
              <w:pStyle w:val="EngHangEnd"/>
            </w:pPr>
            <w:r w:rsidRPr="004764BD">
              <w:t>In the monastery and city of the Barbarians.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worked great signs and wonders,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And healed the sick,</w:t>
            </w:r>
          </w:p>
          <w:p w:rsidR="00A34F80" w:rsidRDefault="00A34F80" w:rsidP="002426B7">
            <w:pPr>
              <w:pStyle w:val="EngHangEnd"/>
            </w:pPr>
            <w:r w:rsidRPr="004764BD">
              <w:t>In the monastery and city of the Barbarians.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r>
              <w:t>Ⲭⲉⲣⲉ ⲡⲉⲛⲓⲱⲧ ⲁⲃⲃⲁ Ⲥⲁⲙⲟⲩⲏⲗ:</w:t>
            </w:r>
          </w:p>
          <w:p w:rsidR="00A34F80" w:rsidRDefault="00A34F80" w:rsidP="002426B7">
            <w:pPr>
              <w:pStyle w:val="CopticVersemulti-line"/>
            </w:pPr>
            <w:r>
              <w:t>Ⲫⲏⲉ̀ⲧⲁϥϣⲱⲡⲓ ⲛ̀ⲓⲱⲧ ⲛ̀ⲛⲁⲏⲧ:</w:t>
            </w:r>
          </w:p>
          <w:p w:rsidR="00A34F80" w:rsidRDefault="00A34F80" w:rsidP="002426B7">
            <w:pPr>
              <w:pStyle w:val="CopticVersemulti-line"/>
            </w:pPr>
            <w:r>
              <w:t>ⲛⲉⲙ ⲟⲩⲣⲉϥⲧⲥ̀ⲃⲱ ⲛ̀ⲁ̀ⲅⲁⲑⲟⲥ:</w:t>
            </w:r>
          </w:p>
          <w:p w:rsidR="00A34F80" w:rsidRDefault="00A34F80" w:rsidP="002426B7">
            <w:pPr>
              <w:pStyle w:val="CopticHangingVerse"/>
            </w:pPr>
            <w:r>
              <w:t>ⲛ̀ⲛⲉϥϣⲏⲣⲓ ⲙ̀ⲙⲟⲛⲁⲭⲟⲥ.</w:t>
            </w:r>
          </w:p>
        </w:tc>
        <w:tc>
          <w:tcPr>
            <w:tcW w:w="1242" w:type="pct"/>
          </w:tcPr>
          <w:p w:rsidR="00A34F80" w:rsidRDefault="00A34F80" w:rsidP="000A7692">
            <w:r>
              <w:t>Hail to our father Abba Samuel,</w:t>
            </w:r>
          </w:p>
          <w:p w:rsidR="00A34F80" w:rsidRDefault="00A34F80" w:rsidP="000A7692">
            <w:r>
              <w:t>Who became a merciful father,</w:t>
            </w:r>
          </w:p>
          <w:p w:rsidR="00A34F80" w:rsidRDefault="00A34F80" w:rsidP="000A7692">
            <w:r>
              <w:t>And a good teacher,</w:t>
            </w:r>
          </w:p>
          <w:p w:rsidR="00A34F80" w:rsidRPr="000A7692" w:rsidRDefault="00A34F80" w:rsidP="000A7692">
            <w:r>
              <w:t>For his children the monks.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became a compassionate father,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And a good teacher,</w:t>
            </w:r>
          </w:p>
          <w:p w:rsidR="00A34F80" w:rsidRDefault="00A34F80" w:rsidP="002426B7">
            <w:pPr>
              <w:pStyle w:val="EngHangEnd"/>
            </w:pPr>
            <w:r w:rsidRPr="004764BD">
              <w:t>To his monastic sons.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became a compassionate father,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And a good teacher,</w:t>
            </w:r>
          </w:p>
          <w:p w:rsidR="00A34F80" w:rsidRDefault="00A34F80" w:rsidP="002426B7">
            <w:pPr>
              <w:pStyle w:val="EngHangEnd"/>
            </w:pPr>
            <w:r w:rsidRPr="004764BD">
              <w:t>To his monastic sons.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r>
              <w:t>Ⲭⲉⲣⲉ ⲡⲉⲛⲓⲱⲧ ⲁⲃⲃⲁ Ⲥⲁⲙⲟⲩⲏⲗ:</w:t>
            </w:r>
          </w:p>
          <w:p w:rsidR="00A34F80" w:rsidRDefault="00A34F80" w:rsidP="002426B7">
            <w:pPr>
              <w:pStyle w:val="CopticVersemulti-line"/>
            </w:pPr>
            <w:r>
              <w:t>ⲫⲏⲉ̀ⲧⲁϥⲉⲣⲛⲓϣϯ ⲉ̀ⲙⲁϣⲱ:</w:t>
            </w:r>
          </w:p>
          <w:p w:rsidR="00A34F80" w:rsidRDefault="00A34F80" w:rsidP="002426B7">
            <w:pPr>
              <w:pStyle w:val="CopticVersemulti-line"/>
            </w:pPr>
            <w:r>
              <w:t>ϧⲉⲛ ⲧ̀ⲫⲉ ⲛⲉⲙ ϩⲓϫⲉⲛ ⲡⲓⲕⲁϩⲓ:</w:t>
            </w:r>
          </w:p>
          <w:p w:rsidR="00A34F80" w:rsidRDefault="00A34F80" w:rsidP="002426B7">
            <w:pPr>
              <w:pStyle w:val="CopticHangingVerse"/>
            </w:pPr>
            <w:r>
              <w:t>ϧⲁⲧⲉⲛ Ⲫϯ ⲛⲉⲙ ⲛⲓⲣⲱⲙⲓ.</w:t>
            </w:r>
          </w:p>
        </w:tc>
        <w:tc>
          <w:tcPr>
            <w:tcW w:w="1242" w:type="pct"/>
          </w:tcPr>
          <w:p w:rsidR="00A34F80" w:rsidRDefault="00A34F80" w:rsidP="000A7692">
            <w:r>
              <w:t>Hail to our father Abba Samuel,</w:t>
            </w:r>
          </w:p>
          <w:p w:rsidR="00A34F80" w:rsidRDefault="00A34F80" w:rsidP="000A7692">
            <w:r>
              <w:t>Who became exceedingly great,</w:t>
            </w:r>
          </w:p>
          <w:p w:rsidR="00A34F80" w:rsidRDefault="00A34F80" w:rsidP="000A7692">
            <w:r>
              <w:t>In heaven and on earth,</w:t>
            </w:r>
          </w:p>
          <w:p w:rsidR="00A34F80" w:rsidRPr="000A7692" w:rsidRDefault="00A34F80" w:rsidP="000A7692">
            <w:r>
              <w:t>Before God and men.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became very great,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In heaven and on the earth,</w:t>
            </w:r>
          </w:p>
          <w:p w:rsidR="00A34F80" w:rsidRDefault="00A34F80" w:rsidP="002426B7">
            <w:pPr>
              <w:pStyle w:val="EngHangEnd"/>
            </w:pPr>
            <w:r w:rsidRPr="004764BD">
              <w:t xml:space="preserve">Before God and </w:t>
            </w:r>
            <w:r>
              <w:t xml:space="preserve">before </w:t>
            </w:r>
            <w:r w:rsidRPr="004764BD">
              <w:t>men.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Hail to our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Who became very great,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In heaven and on the earth,</w:t>
            </w:r>
          </w:p>
          <w:p w:rsidR="00A34F80" w:rsidRDefault="00A34F80" w:rsidP="002426B7">
            <w:pPr>
              <w:pStyle w:val="EngHangEnd"/>
            </w:pPr>
            <w:r w:rsidRPr="004764BD">
              <w:t>Before God and men.</w:t>
            </w:r>
          </w:p>
        </w:tc>
      </w:tr>
      <w:tr w:rsidR="00A34F80" w:rsidTr="00C2621F">
        <w:tc>
          <w:tcPr>
            <w:tcW w:w="1248" w:type="pct"/>
          </w:tcPr>
          <w:p w:rsidR="00A34F80" w:rsidRDefault="00A34F80" w:rsidP="002426B7">
            <w:pPr>
              <w:pStyle w:val="CopticVersemulti-line"/>
            </w:pPr>
            <w:r>
              <w:t>Ⲧⲱⲃϩ ⲙ̀Ⲡⲟ̄ⲥ̄ ⲉ̀ϩ̀ⲣⲏⲓ ⲉ̀ϫⲱⲛ:</w:t>
            </w:r>
          </w:p>
          <w:p w:rsidR="00A34F80" w:rsidRDefault="00A34F80" w:rsidP="002426B7">
            <w:pPr>
              <w:pStyle w:val="CopticVersemulti-line"/>
            </w:pPr>
            <w:r>
              <w:t>ⲱ̀ ⲡⲉⲛⲓⲱⲧ ⲉ̄ⲑ̄ⲩ̄ ⲁⲃⲃⲁ Ⲥⲁⲙⲟⲩⲏⲗ:</w:t>
            </w:r>
          </w:p>
          <w:p w:rsidR="00A34F80" w:rsidRDefault="00A34F80" w:rsidP="002426B7">
            <w:pPr>
              <w:pStyle w:val="CopticVersemulti-line"/>
            </w:pPr>
            <w:r>
              <w:t>ⲛⲉⲙ ⲛⲉϥϣ̀ⲏⲣⲓ ⲙ̀ⲙⲟⲛⲁⲭⲟⲥ:</w:t>
            </w:r>
          </w:p>
          <w:p w:rsidR="00A34F80" w:rsidRDefault="00A34F80" w:rsidP="002426B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34F80" w:rsidRDefault="00A34F80" w:rsidP="000A7692">
            <w:r>
              <w:t>Pray to the Lord on our behalf,</w:t>
            </w:r>
          </w:p>
          <w:p w:rsidR="00A34F80" w:rsidRDefault="00A34F80" w:rsidP="000A7692">
            <w:r>
              <w:t>O our holy father Abba Samuel,</w:t>
            </w:r>
          </w:p>
          <w:p w:rsidR="00A34F80" w:rsidRPr="000A7692" w:rsidRDefault="00A34F80" w:rsidP="000A7692">
            <w:r>
              <w:t>And all his children the monks, that He may forgive us our sins.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t>Pray to the Lord on our behalf,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O our holy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And his sons the monks,</w:t>
            </w:r>
          </w:p>
          <w:p w:rsidR="00A34F80" w:rsidRDefault="00A34F80" w:rsidP="002426B7">
            <w:pPr>
              <w:pStyle w:val="EngHangEnd"/>
            </w:pPr>
            <w:r w:rsidRPr="004764BD">
              <w:t>That He</w:t>
            </w:r>
            <w:r>
              <w:t xml:space="preserve"> may forgive us our </w:t>
            </w:r>
            <w:r>
              <w:lastRenderedPageBreak/>
              <w:t>sins.</w:t>
            </w:r>
          </w:p>
        </w:tc>
        <w:tc>
          <w:tcPr>
            <w:tcW w:w="1255" w:type="pct"/>
          </w:tcPr>
          <w:p w:rsidR="00A34F80" w:rsidRPr="004764BD" w:rsidRDefault="00A34F80" w:rsidP="002426B7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O our holy father Abba Samuel,</w:t>
            </w:r>
          </w:p>
          <w:p w:rsidR="00A34F80" w:rsidRPr="004764BD" w:rsidRDefault="00A34F80" w:rsidP="002426B7">
            <w:pPr>
              <w:pStyle w:val="EngHang"/>
            </w:pPr>
            <w:r w:rsidRPr="004764BD">
              <w:t>And his sons the monks,</w:t>
            </w:r>
          </w:p>
          <w:p w:rsidR="00A34F80" w:rsidRDefault="00A34F80" w:rsidP="002426B7">
            <w:pPr>
              <w:pStyle w:val="EngHangEnd"/>
            </w:pPr>
            <w:r w:rsidRPr="004764BD">
              <w:t>That He</w:t>
            </w:r>
            <w:r>
              <w:t xml:space="preserve"> may forgive us our </w:t>
            </w:r>
            <w:r>
              <w:lastRenderedPageBreak/>
              <w:t>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4D" w:rsidRDefault="00EC144D" w:rsidP="00E83857">
      <w:pPr>
        <w:spacing w:after="0" w:line="240" w:lineRule="auto"/>
      </w:pPr>
      <w:r>
        <w:separator/>
      </w:r>
    </w:p>
  </w:endnote>
  <w:endnote w:type="continuationSeparator" w:id="0">
    <w:p w:rsidR="00EC144D" w:rsidRDefault="00EC144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4D" w:rsidRDefault="00EC144D" w:rsidP="00E83857">
      <w:pPr>
        <w:spacing w:after="0" w:line="240" w:lineRule="auto"/>
      </w:pPr>
      <w:r>
        <w:separator/>
      </w:r>
    </w:p>
  </w:footnote>
  <w:footnote w:type="continuationSeparator" w:id="0">
    <w:p w:rsidR="00EC144D" w:rsidRDefault="00EC144D" w:rsidP="00E83857">
      <w:pPr>
        <w:spacing w:after="0" w:line="240" w:lineRule="auto"/>
      </w:pPr>
      <w:r>
        <w:continuationSeparator/>
      </w:r>
    </w:p>
  </w:footnote>
  <w:footnote w:id="1">
    <w:p w:rsidR="00A34F80" w:rsidRDefault="00A34F80">
      <w:pPr>
        <w:pStyle w:val="footnote"/>
        <w:rPr>
          <w:ins w:id="1" w:author="Brett Slote" w:date="2011-07-21T18:59:00Z"/>
          <w:color w:val="FF0000"/>
          <w:rPrChange w:id="2" w:author="Brett Slote" w:date="2011-07-21T20:03:00Z">
            <w:rPr>
              <w:ins w:id="3" w:author="Brett Slote" w:date="2011-07-21T18:59:00Z"/>
            </w:rPr>
          </w:rPrChange>
        </w:rPr>
        <w:pPrChange w:id="4" w:author="Brett Slote" w:date="2011-07-21T20:03:00Z">
          <w:pPr>
            <w:pStyle w:val="FootnoteText"/>
          </w:pPr>
        </w:pPrChange>
      </w:pPr>
      <w:ins w:id="5" w:author="Brett Slote" w:date="2011-07-21T18:59:00Z">
        <w:r w:rsidRPr="000C2C94">
          <w:rPr>
            <w:rStyle w:val="FootnoteReference"/>
            <w:color w:val="FF0000"/>
            <w:rPrChange w:id="6" w:author="Brett Slote" w:date="2011-07-21T20:03:00Z">
              <w:rPr>
                <w:rStyle w:val="FootnoteReference"/>
              </w:rPr>
            </w:rPrChange>
          </w:rPr>
          <w:footnoteRef/>
        </w:r>
        <w:r w:rsidRPr="000C2C94">
          <w:rPr>
            <w:color w:val="FF0000"/>
            <w:rPrChange w:id="7" w:author="Brett Slote" w:date="2011-07-21T20:03:00Z">
              <w:rPr>
                <w:vertAlign w:val="superscript"/>
              </w:rPr>
            </w:rPrChange>
          </w:rPr>
          <w:t xml:space="preserve"> Should decide on whether we’re going with </w:t>
        </w:r>
        <w:proofErr w:type="spellStart"/>
        <w:r w:rsidRPr="000C2C94">
          <w:rPr>
            <w:color w:val="FF0000"/>
            <w:rPrChange w:id="8" w:author="Brett Slote" w:date="2011-07-21T20:03:00Z">
              <w:rPr>
                <w:vertAlign w:val="superscript"/>
              </w:rPr>
            </w:rPrChange>
          </w:rPr>
          <w:t>Scete</w:t>
        </w:r>
        <w:proofErr w:type="spellEnd"/>
        <w:r w:rsidRPr="000C2C94">
          <w:rPr>
            <w:color w:val="FF0000"/>
            <w:rPrChange w:id="9" w:author="Brett Slote" w:date="2011-07-21T20:03:00Z">
              <w:rPr>
                <w:vertAlign w:val="superscript"/>
              </w:rPr>
            </w:rPrChange>
          </w:rPr>
          <w:t xml:space="preserve"> or </w:t>
        </w:r>
        <w:proofErr w:type="spellStart"/>
        <w:r w:rsidRPr="000C2C94">
          <w:rPr>
            <w:color w:val="FF0000"/>
            <w:rPrChange w:id="10" w:author="Brett Slote" w:date="2011-07-21T20:03:00Z">
              <w:rPr>
                <w:vertAlign w:val="superscript"/>
              </w:rPr>
            </w:rPrChange>
          </w:rPr>
          <w:t>Shiheet</w:t>
        </w:r>
        <w:proofErr w:type="spellEnd"/>
        <w:r w:rsidRPr="000C2C94">
          <w:rPr>
            <w:color w:val="FF0000"/>
            <w:rPrChange w:id="11" w:author="Brett Slote" w:date="2011-07-21T20:03:00Z">
              <w:rPr>
                <w:vertAlign w:val="superscript"/>
              </w:rPr>
            </w:rPrChange>
          </w:rPr>
          <w:t xml:space="preserve"> – </w:t>
        </w:r>
        <w:proofErr w:type="spellStart"/>
        <w:r w:rsidRPr="000C2C94">
          <w:rPr>
            <w:color w:val="FF0000"/>
            <w:rPrChange w:id="12" w:author="Brett Slote" w:date="2011-07-21T20:03:00Z">
              <w:rPr>
                <w:vertAlign w:val="superscript"/>
              </w:rPr>
            </w:rPrChange>
          </w:rPr>
          <w:t>Shiheet</w:t>
        </w:r>
        <w:proofErr w:type="spellEnd"/>
        <w:r w:rsidRPr="000C2C94">
          <w:rPr>
            <w:color w:val="FF0000"/>
            <w:rPrChange w:id="13" w:author="Brett Slote" w:date="2011-07-21T20:03:00Z">
              <w:rPr>
                <w:vertAlign w:val="superscript"/>
              </w:rPr>
            </w:rPrChange>
          </w:rPr>
          <w:t xml:space="preserve"> is easier to sing, but for now put “English” equivalents.</w:t>
        </w:r>
      </w:ins>
    </w:p>
  </w:footnote>
  <w:footnote w:id="2">
    <w:p w:rsidR="00A34F80" w:rsidRDefault="00A34F80">
      <w:pPr>
        <w:pStyle w:val="footnote"/>
        <w:rPr>
          <w:ins w:id="14" w:author="Brett Slote" w:date="2011-07-21T18:59:00Z"/>
          <w:color w:val="FF0000"/>
          <w:rPrChange w:id="15" w:author="Brett Slote" w:date="2011-07-21T20:03:00Z">
            <w:rPr>
              <w:ins w:id="16" w:author="Brett Slote" w:date="2011-07-21T18:59:00Z"/>
            </w:rPr>
          </w:rPrChange>
        </w:rPr>
        <w:pPrChange w:id="17" w:author="Brett Slote" w:date="2011-07-21T20:03:00Z">
          <w:pPr>
            <w:pStyle w:val="FootnoteText"/>
          </w:pPr>
        </w:pPrChange>
      </w:pPr>
      <w:ins w:id="18" w:author="Brett Slote" w:date="2011-07-21T18:59:00Z">
        <w:r w:rsidRPr="000C2C94">
          <w:rPr>
            <w:rStyle w:val="FootnoteReference"/>
            <w:color w:val="FF0000"/>
            <w:rPrChange w:id="19" w:author="Brett Slote" w:date="2011-07-21T20:03:00Z">
              <w:rPr>
                <w:rStyle w:val="FootnoteReference"/>
              </w:rPr>
            </w:rPrChange>
          </w:rPr>
          <w:footnoteRef/>
        </w:r>
        <w:r w:rsidRPr="000C2C94">
          <w:rPr>
            <w:color w:val="FF0000"/>
            <w:rPrChange w:id="20" w:author="Brett Slote" w:date="2011-07-21T20:03:00Z">
              <w:rPr>
                <w:vertAlign w:val="superscript"/>
              </w:rPr>
            </w:rPrChange>
          </w:rPr>
          <w:t xml:space="preserve"> Should decide on whether we’re going with </w:t>
        </w:r>
        <w:proofErr w:type="spellStart"/>
        <w:r w:rsidRPr="000C2C94">
          <w:rPr>
            <w:color w:val="FF0000"/>
            <w:rPrChange w:id="21" w:author="Brett Slote" w:date="2011-07-21T20:03:00Z">
              <w:rPr>
                <w:vertAlign w:val="superscript"/>
              </w:rPr>
            </w:rPrChange>
          </w:rPr>
          <w:t>Scete</w:t>
        </w:r>
        <w:proofErr w:type="spellEnd"/>
        <w:r w:rsidRPr="000C2C94">
          <w:rPr>
            <w:color w:val="FF0000"/>
            <w:rPrChange w:id="22" w:author="Brett Slote" w:date="2011-07-21T20:03:00Z">
              <w:rPr>
                <w:vertAlign w:val="superscript"/>
              </w:rPr>
            </w:rPrChange>
          </w:rPr>
          <w:t xml:space="preserve"> or </w:t>
        </w:r>
        <w:proofErr w:type="spellStart"/>
        <w:r w:rsidRPr="000C2C94">
          <w:rPr>
            <w:color w:val="FF0000"/>
            <w:rPrChange w:id="23" w:author="Brett Slote" w:date="2011-07-21T20:03:00Z">
              <w:rPr>
                <w:vertAlign w:val="superscript"/>
              </w:rPr>
            </w:rPrChange>
          </w:rPr>
          <w:t>Shiheet</w:t>
        </w:r>
        <w:proofErr w:type="spellEnd"/>
        <w:r w:rsidRPr="000C2C94">
          <w:rPr>
            <w:color w:val="FF0000"/>
            <w:rPrChange w:id="24" w:author="Brett Slote" w:date="2011-07-21T20:03:00Z">
              <w:rPr>
                <w:vertAlign w:val="superscript"/>
              </w:rPr>
            </w:rPrChange>
          </w:rPr>
          <w:t xml:space="preserve"> – </w:t>
        </w:r>
        <w:proofErr w:type="spellStart"/>
        <w:r w:rsidRPr="000C2C94">
          <w:rPr>
            <w:color w:val="FF0000"/>
            <w:rPrChange w:id="25" w:author="Brett Slote" w:date="2011-07-21T20:03:00Z">
              <w:rPr>
                <w:vertAlign w:val="superscript"/>
              </w:rPr>
            </w:rPrChange>
          </w:rPr>
          <w:t>Shiheet</w:t>
        </w:r>
        <w:proofErr w:type="spellEnd"/>
        <w:r w:rsidRPr="000C2C94">
          <w:rPr>
            <w:color w:val="FF0000"/>
            <w:rPrChange w:id="26" w:author="Brett Slote" w:date="2011-07-21T20:03:00Z">
              <w:rPr>
                <w:vertAlign w:val="superscript"/>
              </w:rPr>
            </w:rPrChange>
          </w:rPr>
          <w:t xml:space="preserve"> is easier to sing, but for now put “English” equivalents.</w:t>
        </w:r>
      </w:ins>
    </w:p>
  </w:footnote>
  <w:footnote w:id="3">
    <w:p w:rsidR="00A34F80" w:rsidRDefault="00A34F80">
      <w:pPr>
        <w:pStyle w:val="footnote"/>
        <w:rPr>
          <w:ins w:id="27" w:author="Brett Slote" w:date="2011-07-21T19:00:00Z"/>
        </w:rPr>
        <w:pPrChange w:id="28" w:author="Brett Slote" w:date="2011-07-21T20:03:00Z">
          <w:pPr>
            <w:pStyle w:val="FootnoteText"/>
          </w:pPr>
        </w:pPrChange>
      </w:pPr>
      <w:ins w:id="29" w:author="Brett Slote" w:date="2011-07-21T19:00:00Z">
        <w:r>
          <w:rPr>
            <w:rStyle w:val="FootnoteReference"/>
          </w:rPr>
          <w:footnoteRef/>
        </w:r>
        <w:r>
          <w:t xml:space="preserve"> Need to do some research into the name of this man in English</w:t>
        </w:r>
      </w:ins>
    </w:p>
  </w:footnote>
  <w:footnote w:id="4">
    <w:p w:rsidR="00A34F80" w:rsidRDefault="00A34F80">
      <w:pPr>
        <w:pStyle w:val="footnote"/>
        <w:rPr>
          <w:ins w:id="30" w:author="Brett Slote" w:date="2011-07-21T19:00:00Z"/>
        </w:rPr>
        <w:pPrChange w:id="31" w:author="Brett Slote" w:date="2011-07-21T20:03:00Z">
          <w:pPr>
            <w:pStyle w:val="FootnoteText"/>
          </w:pPr>
        </w:pPrChange>
      </w:pPr>
      <w:ins w:id="32" w:author="Brett Slote" w:date="2011-07-21T19:00:00Z">
        <w:r>
          <w:rPr>
            <w:rStyle w:val="FootnoteReference"/>
          </w:rPr>
          <w:footnoteRef/>
        </w:r>
        <w:r>
          <w:t xml:space="preserve"> Need to do some research into the name of this man in English</w:t>
        </w:r>
      </w:ins>
    </w:p>
  </w:footnote>
  <w:footnote w:id="5">
    <w:p w:rsidR="00A34F80" w:rsidRDefault="00A34F80">
      <w:pPr>
        <w:pStyle w:val="footnote"/>
        <w:rPr>
          <w:ins w:id="33" w:author="Brett Slote" w:date="2011-07-21T19:00:00Z"/>
        </w:rPr>
        <w:pPrChange w:id="34" w:author="Brett Slote" w:date="2011-07-21T20:03:00Z">
          <w:pPr>
            <w:pStyle w:val="FootnoteText"/>
          </w:pPr>
        </w:pPrChange>
      </w:pPr>
      <w:ins w:id="35" w:author="Brett Slote" w:date="2011-07-21T19:00:00Z">
        <w:r>
          <w:rPr>
            <w:rStyle w:val="FootnoteReference"/>
          </w:rPr>
          <w:footnoteRef/>
        </w:r>
        <w:r>
          <w:t xml:space="preserve"> Literally was “patient”, but sure they mean the greater form of patience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0A4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0F5AA7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6371A"/>
    <w:rsid w:val="001769AF"/>
    <w:rsid w:val="001769BE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4268F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34F80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AF7960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E646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8420D"/>
    <w:rsid w:val="00E9261F"/>
    <w:rsid w:val="00E97489"/>
    <w:rsid w:val="00EA1253"/>
    <w:rsid w:val="00EB7E31"/>
    <w:rsid w:val="00EC144D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070A"/>
    <w:rsid w:val="00F46BD6"/>
    <w:rsid w:val="00F614B7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7767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B9994-70DC-46E5-8D50-2454ED04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96</cp:revision>
  <dcterms:created xsi:type="dcterms:W3CDTF">2014-11-04T15:28:00Z</dcterms:created>
  <dcterms:modified xsi:type="dcterms:W3CDTF">2015-10-06T12:35:00Z</dcterms:modified>
</cp:coreProperties>
</file>