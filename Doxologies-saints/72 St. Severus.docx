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07674B" w:rsidTr="00C2621F">
        <w:tc>
          <w:tcPr>
            <w:tcW w:w="1248" w:type="pct"/>
          </w:tcPr>
          <w:p w:rsidR="0007674B" w:rsidRDefault="0007674B" w:rsidP="003F4B1B">
            <w:pPr>
              <w:pStyle w:val="CopticHangingVerse"/>
            </w:pPr>
            <w:r>
              <w:t>Ⲡⲓⲕⲉⲃⲉⲣⲛⲓⲧⲏⲥ ⲉⲧⲧⲁϫⲣⲏⲟⲩⲧ:</w:t>
            </w:r>
          </w:p>
          <w:p w:rsidR="0007674B" w:rsidRDefault="0007674B" w:rsidP="003F4B1B">
            <w:pPr>
              <w:pStyle w:val="CopticHangingVerse"/>
            </w:pPr>
            <w:r>
              <w:t>ⲡⲓⲣⲉϥⲙⲓϣⲓ ⲛ̀ⲕⲁⲗⲱⲥ:</w:t>
            </w:r>
          </w:p>
          <w:p w:rsidR="0007674B" w:rsidRDefault="0007674B" w:rsidP="003F4B1B">
            <w:pPr>
              <w:pStyle w:val="CopticHangingVerse"/>
            </w:pPr>
            <w:r>
              <w:t>ⲡⲓⲣⲉϥϭⲣⲟ ϧⲉⲛ ⲛⲓⲃⲉⲱⲧⲥ:</w:t>
            </w:r>
          </w:p>
          <w:p w:rsidR="0007674B" w:rsidRDefault="0007674B" w:rsidP="003F4B1B">
            <w:pPr>
              <w:pStyle w:val="CopticHangingVerse"/>
            </w:pPr>
            <w:r>
              <w:t>ⲛⲓϧⲏⲃⲥ ⲉ̀ⲧⲁϥⲉ̀ⲣⲟⲩⲱⲓⲛⲓ.</w:t>
            </w:r>
          </w:p>
        </w:tc>
        <w:tc>
          <w:tcPr>
            <w:tcW w:w="1242" w:type="pct"/>
          </w:tcPr>
          <w:p w:rsidR="0007674B" w:rsidRDefault="0007674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confirmed leaders,</w:t>
            </w:r>
          </w:p>
          <w:p w:rsidR="0007674B" w:rsidRDefault="0007674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great defenders,</w:t>
            </w:r>
          </w:p>
          <w:p w:rsidR="0007674B" w:rsidRDefault="0007674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winners of the fight,</w:t>
            </w:r>
          </w:p>
          <w:p w:rsidR="0007674B" w:rsidRPr="00993A1D" w:rsidRDefault="0007674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bright lamps.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 xml:space="preserve">The </w:t>
            </w:r>
            <w:commentRangeStart w:id="0"/>
            <w:r w:rsidRPr="004764BD">
              <w:t xml:space="preserve">confirmed </w:t>
            </w:r>
            <w:commentRangeEnd w:id="0"/>
            <w:r w:rsidR="00AA2F7C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4764BD">
              <w:t>leader,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The good fighter,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The victor in wars,</w:t>
            </w:r>
          </w:p>
          <w:p w:rsidR="0007674B" w:rsidRDefault="00AA2F7C" w:rsidP="000C0933">
            <w:pPr>
              <w:pStyle w:val="EngHangEnd"/>
            </w:pPr>
            <w:r>
              <w:t>The shining lamp,</w:t>
            </w:r>
            <w:bookmarkStart w:id="1" w:name="_GoBack"/>
            <w:bookmarkEnd w:id="1"/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>The confirmed leader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The good fighter,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The victor in wars,</w:t>
            </w:r>
          </w:p>
          <w:p w:rsidR="0007674B" w:rsidRDefault="0007674B" w:rsidP="000C0933">
            <w:pPr>
              <w:pStyle w:val="EngHangEnd"/>
            </w:pPr>
            <w:r w:rsidRPr="004764BD">
              <w:t>The shining lamp.</w:t>
            </w:r>
          </w:p>
        </w:tc>
      </w:tr>
      <w:tr w:rsidR="0007674B" w:rsidTr="00C2621F">
        <w:tc>
          <w:tcPr>
            <w:tcW w:w="1248" w:type="pct"/>
          </w:tcPr>
          <w:p w:rsidR="0007674B" w:rsidRDefault="0007674B" w:rsidP="003F4B1B">
            <w:pPr>
              <w:pStyle w:val="CopticHangingVerse"/>
            </w:pPr>
            <w:r>
              <w:t>Ⲡⲓⲕⲩⲣⲓⲝ ⲛ̀ⲧⲉ ϯⲟⲣⲑⲟⲇⲟⲝⲓⲁ:</w:t>
            </w:r>
          </w:p>
          <w:p w:rsidR="0007674B" w:rsidRDefault="0007674B" w:rsidP="003F4B1B">
            <w:pPr>
              <w:pStyle w:val="CopticHangingVerse"/>
            </w:pPr>
            <w:r>
              <w:t>ⲡⲉ Ⲥⲉⲩⲏ̀ⲣⲟⲥ ⲡⲓⲡⲁⲧⲣⲓⲁⲣⲭⲏⲥ:</w:t>
            </w:r>
          </w:p>
          <w:p w:rsidR="0007674B" w:rsidRDefault="0007674B" w:rsidP="003F4B1B">
            <w:pPr>
              <w:pStyle w:val="CopticHangingVerse"/>
            </w:pPr>
            <w:r>
              <w:t>ⲡⲓⲣⲉϥϯⲥ̀ⲃⲱ ⲛ̀ⲧⲉ ⲡⲓⲟ̀ϩⲓ:</w:t>
            </w:r>
          </w:p>
          <w:p w:rsidR="0007674B" w:rsidRDefault="0007674B" w:rsidP="003F4B1B">
            <w:pPr>
              <w:pStyle w:val="CopticHangingVerse"/>
            </w:pPr>
            <w:r>
              <w:t>ⲛ̀ⲗⲟⲅⲓⲕⲟⲛ ⲛ̀ⲧⲉ Ⲡⲭ̄ⲥ̄.</w:t>
            </w:r>
          </w:p>
        </w:tc>
        <w:tc>
          <w:tcPr>
            <w:tcW w:w="1242" w:type="pct"/>
          </w:tcPr>
          <w:p w:rsidR="0007674B" w:rsidRDefault="0007674B" w:rsidP="000448AC">
            <w:r>
              <w:t>The pillar of Orthodoxy,</w:t>
            </w:r>
          </w:p>
          <w:p w:rsidR="0007674B" w:rsidRDefault="0007674B" w:rsidP="000448AC">
            <w:r>
              <w:t>Is Abba Severus the patriarch,</w:t>
            </w:r>
          </w:p>
          <w:p w:rsidR="0007674B" w:rsidRDefault="0007674B" w:rsidP="000448AC">
            <w:r>
              <w:t>The teacher of the rational,</w:t>
            </w:r>
          </w:p>
          <w:p w:rsidR="0007674B" w:rsidRDefault="0007674B" w:rsidP="000448AC">
            <w:r>
              <w:t>Flock of Christ.</w:t>
            </w:r>
          </w:p>
        </w:tc>
        <w:tc>
          <w:tcPr>
            <w:tcW w:w="1255" w:type="pct"/>
          </w:tcPr>
          <w:p w:rsidR="0007674B" w:rsidRDefault="0007674B" w:rsidP="000C0933">
            <w:pPr>
              <w:pStyle w:val="EngHang"/>
            </w:pPr>
            <w:r>
              <w:t>Patriarch Severus</w:t>
            </w:r>
            <w:r>
              <w:rPr>
                <w:rStyle w:val="FootnoteReference"/>
              </w:rPr>
              <w:footnoteReference w:id="2"/>
            </w:r>
            <w:r>
              <w:t xml:space="preserve"> is</w:t>
            </w:r>
          </w:p>
          <w:p w:rsidR="0007674B" w:rsidRPr="004764BD" w:rsidRDefault="0007674B" w:rsidP="0007674B">
            <w:pPr>
              <w:pStyle w:val="EngHang"/>
            </w:pPr>
            <w:r w:rsidRPr="004764BD">
              <w:t>The pillar of Orthodoxy,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The eloquent</w:t>
            </w:r>
            <w:r>
              <w:t xml:space="preserve"> teacher</w:t>
            </w:r>
          </w:p>
          <w:p w:rsidR="0007674B" w:rsidRDefault="0007674B" w:rsidP="000C0933">
            <w:pPr>
              <w:pStyle w:val="EngHangEnd"/>
            </w:pPr>
            <w:r w:rsidRPr="004764BD">
              <w:t xml:space="preserve">Of </w:t>
            </w:r>
            <w:r>
              <w:t xml:space="preserve">the flock of </w:t>
            </w:r>
            <w:r w:rsidRPr="004764BD">
              <w:t>Jesus Christ.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>The pillar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 xml:space="preserve"> of Orthodoxy,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Is Severus the Patriarch,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The eloquent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 xml:space="preserve"> teacher of the flock,</w:t>
            </w:r>
          </w:p>
          <w:p w:rsidR="0007674B" w:rsidRDefault="0007674B" w:rsidP="000C0933">
            <w:pPr>
              <w:pStyle w:val="EngHangEnd"/>
            </w:pPr>
            <w:r w:rsidRPr="004764BD">
              <w:t>Of Jesus Christ.</w:t>
            </w:r>
          </w:p>
        </w:tc>
      </w:tr>
      <w:tr w:rsidR="0007674B" w:rsidTr="00C2621F">
        <w:tc>
          <w:tcPr>
            <w:tcW w:w="1248" w:type="pct"/>
          </w:tcPr>
          <w:p w:rsidR="0007674B" w:rsidRDefault="0007674B" w:rsidP="003F4B1B">
            <w:pPr>
              <w:pStyle w:val="CopticHangingVerse"/>
            </w:pPr>
            <w:r>
              <w:t>Ⲁⲛⲉⲕⲇⲟⲅⲙⲁ ⲉⲧⲥⲟⲩⲧⲱⲛ:</w:t>
            </w:r>
          </w:p>
          <w:p w:rsidR="0007674B" w:rsidRDefault="0007674B" w:rsidP="003F4B1B">
            <w:pPr>
              <w:pStyle w:val="CopticHangingVerse"/>
            </w:pPr>
            <w:r>
              <w:t>ⲙⲓϣⲓ ⲙ̀ⲡ̀ϩⲏⲧ ⲛ̀ⲛⲓϩⲉⲣⲉⲧⲓⲕⲟⲥ:</w:t>
            </w:r>
          </w:p>
          <w:p w:rsidR="0007674B" w:rsidRDefault="0007674B" w:rsidP="003F4B1B">
            <w:pPr>
              <w:pStyle w:val="CopticHangingVerse"/>
            </w:pPr>
            <w:r>
              <w:t>ⲙ̀ⲫ̀ⲣⲏϯ ⲛ̀ⲟⲩⲥⲏϥⲓ ⲛ̀ⲣⲟⲃ̄:</w:t>
            </w:r>
          </w:p>
          <w:p w:rsidR="0007674B" w:rsidRDefault="0007674B" w:rsidP="003F4B1B">
            <w:pPr>
              <w:pStyle w:val="CopticHangingVerse"/>
            </w:pPr>
            <w:r>
              <w:t>ϩⲓⲧⲉⲛ ⲧ̀ϫⲟⲙ ⲙ̀Ϯⲧ̀ⲣⲓⲁⲥ.</w:t>
            </w:r>
          </w:p>
        </w:tc>
        <w:tc>
          <w:tcPr>
            <w:tcW w:w="1242" w:type="pct"/>
          </w:tcPr>
          <w:p w:rsidR="0007674B" w:rsidRDefault="0007674B" w:rsidP="00355077">
            <w:r>
              <w:t>Your upright teachings,</w:t>
            </w:r>
          </w:p>
          <w:p w:rsidR="0007674B" w:rsidRDefault="0007674B" w:rsidP="00355077">
            <w:r>
              <w:t>Defeated the heretics,</w:t>
            </w:r>
          </w:p>
          <w:p w:rsidR="0007674B" w:rsidRDefault="0007674B" w:rsidP="00355077">
            <w:r>
              <w:t>Like the two edged sword,</w:t>
            </w:r>
          </w:p>
          <w:p w:rsidR="0007674B" w:rsidRDefault="0007674B" w:rsidP="00355077">
            <w:r>
              <w:t>Through the power of Christ.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>
              <w:t>Your upright dogmas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Struck the heart of the heretics,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Like a two-edged sword,</w:t>
            </w:r>
          </w:p>
          <w:p w:rsidR="0007674B" w:rsidRDefault="0007674B" w:rsidP="000C0933">
            <w:pPr>
              <w:pStyle w:val="EngHangEnd"/>
            </w:pPr>
            <w:r>
              <w:t>By</w:t>
            </w:r>
            <w:r w:rsidRPr="004764BD">
              <w:t xml:space="preserve"> the power of the Trinity.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>Your upright dogmas,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Struck the heart of the heretics,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Like a two-edged sword,</w:t>
            </w:r>
          </w:p>
          <w:p w:rsidR="0007674B" w:rsidRDefault="0007674B" w:rsidP="000C0933">
            <w:pPr>
              <w:pStyle w:val="EngHangEnd"/>
            </w:pPr>
            <w:r w:rsidRPr="004764BD">
              <w:t>Through the power of the Trinity.</w:t>
            </w:r>
          </w:p>
        </w:tc>
      </w:tr>
      <w:tr w:rsidR="0007674B" w:rsidTr="00C2621F">
        <w:tc>
          <w:tcPr>
            <w:tcW w:w="1248" w:type="pct"/>
          </w:tcPr>
          <w:p w:rsidR="0007674B" w:rsidRDefault="0007674B" w:rsidP="003F4B1B">
            <w:pPr>
              <w:pStyle w:val="CopticHangingVerse"/>
            </w:pPr>
            <w:r>
              <w:t>Ⲱⲥⲁⲩⲧⲱⲥ ⲧⲉⲛϭⲓⲥⲓ ⲙ̀ⲙⲟⲕ:</w:t>
            </w:r>
          </w:p>
          <w:p w:rsidR="0007674B" w:rsidRDefault="0007674B" w:rsidP="003F4B1B">
            <w:pPr>
              <w:pStyle w:val="CopticHangingVerse"/>
            </w:pPr>
            <w:r>
              <w:t>ⲛⲉⲙ ⲡⲓϩⲩⲙⲛⲟⲇⲟⲥ Ⲇⲁⲩⲓⲇ:</w:t>
            </w:r>
          </w:p>
          <w:p w:rsidR="0007674B" w:rsidRDefault="0007674B" w:rsidP="003F4B1B">
            <w:pPr>
              <w:pStyle w:val="CopticHangingVerse"/>
            </w:pPr>
            <w:r>
              <w:t>ϫⲉ ⲛ̀ⲑⲟⲕ ⲡⲉ ⲡⲓⲟⲩⲏⲃ ϣⲁ ⲉ̀ⲛⲉϩ:</w:t>
            </w:r>
          </w:p>
          <w:p w:rsidR="0007674B" w:rsidRDefault="0007674B" w:rsidP="003F4B1B">
            <w:pPr>
              <w:pStyle w:val="CopticHangingVerse"/>
            </w:pPr>
            <w:r>
              <w:lastRenderedPageBreak/>
              <w:t>ⲕⲁⲧⲁ ⲧ̀ⲧⲁⲝⲓⲥ ⲙ̀Ⲙⲉⲗⲭⲓⲥⲉⲇⲉⲕ.</w:t>
            </w:r>
          </w:p>
        </w:tc>
        <w:tc>
          <w:tcPr>
            <w:tcW w:w="1242" w:type="pct"/>
          </w:tcPr>
          <w:p w:rsidR="0007674B" w:rsidRDefault="0007674B" w:rsidP="003D781E">
            <w:r>
              <w:lastRenderedPageBreak/>
              <w:t>Likewise we magnify You,</w:t>
            </w:r>
          </w:p>
          <w:p w:rsidR="0007674B" w:rsidRDefault="0007674B" w:rsidP="003D781E">
            <w:r>
              <w:t>With David the psalmist,</w:t>
            </w:r>
          </w:p>
          <w:p w:rsidR="0007674B" w:rsidRDefault="0007674B" w:rsidP="003D781E">
            <w:r>
              <w:t>You are the priest forever,</w:t>
            </w:r>
          </w:p>
          <w:p w:rsidR="0007674B" w:rsidRDefault="0007674B" w:rsidP="003D781E">
            <w:r>
              <w:t>According to the order of Melchizedek.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>Likewise we exalt you,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With David the psalmist,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You are a priest forever,</w:t>
            </w:r>
          </w:p>
          <w:p w:rsidR="0007674B" w:rsidRDefault="0007674B" w:rsidP="000C0933">
            <w:pPr>
              <w:pStyle w:val="EngHangEnd"/>
            </w:pPr>
            <w:r w:rsidRPr="004764BD">
              <w:t>After the order of Melchizedek.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>Likewise we exalt you,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With David the psalmist,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You are a priest forever,</w:t>
            </w:r>
          </w:p>
          <w:p w:rsidR="0007674B" w:rsidRDefault="0007674B" w:rsidP="000C0933">
            <w:pPr>
              <w:pStyle w:val="EngHangEnd"/>
            </w:pPr>
            <w:r w:rsidRPr="004764BD">
              <w:t>After the order of Melchizedek.</w:t>
            </w:r>
          </w:p>
        </w:tc>
      </w:tr>
      <w:tr w:rsidR="0007674B" w:rsidTr="00C2621F">
        <w:tc>
          <w:tcPr>
            <w:tcW w:w="1248" w:type="pct"/>
          </w:tcPr>
          <w:p w:rsidR="0007674B" w:rsidRDefault="0007674B" w:rsidP="003F4B1B">
            <w:pPr>
              <w:pStyle w:val="CopticHangingVerse"/>
            </w:pPr>
            <w:r>
              <w:lastRenderedPageBreak/>
              <w:t>Ⲁⲕⲉⲗⲓ ⲛⲓⲃⲉⲛ ⲕⲱⲗϫ ⲙ̀Ⲡⲟ̄ⲥ̄:</w:t>
            </w:r>
          </w:p>
          <w:p w:rsidR="0007674B" w:rsidRDefault="0007674B" w:rsidP="003F4B1B">
            <w:pPr>
              <w:pStyle w:val="CopticHangingVerse"/>
            </w:pPr>
            <w:r>
              <w:t>ⲁ̀ⲗⲁⲥ ⲛⲓⲃⲉⲛ ⲥ̀ⲙⲟⲩ ⲉ̀ⲣⲟϥ:</w:t>
            </w:r>
          </w:p>
          <w:p w:rsidR="0007674B" w:rsidRDefault="0007674B" w:rsidP="003F4B1B">
            <w:pPr>
              <w:pStyle w:val="CopticHangingVerse"/>
            </w:pPr>
            <w:r>
              <w:t>ⲁ̀ⲡ̀ⲱ̀ⲟⲩ ⲙ̀Ⲫϯ ⲟⲩⲱϣⲥ ⲉ̀ⲃⲟⲗ:</w:t>
            </w:r>
          </w:p>
          <w:p w:rsidR="0007674B" w:rsidRPr="003032D8" w:rsidRDefault="0007674B" w:rsidP="003F4B1B">
            <w:pPr>
              <w:pStyle w:val="CopticHangingVerse"/>
            </w:pPr>
            <w:r>
              <w:t>ⲁϥⲙⲟϩ ⲙ̀ⲡ̀ⲏⲟ ⲛ̀ϯⲟⲓⲕⲟⲩⲙⲉⲛⲏ.</w:t>
            </w:r>
          </w:p>
        </w:tc>
        <w:tc>
          <w:tcPr>
            <w:tcW w:w="1242" w:type="pct"/>
          </w:tcPr>
          <w:p w:rsidR="0007674B" w:rsidRDefault="0007674B" w:rsidP="002D6D94">
            <w:r>
              <w:t>Every knee bows to the Lord,</w:t>
            </w:r>
          </w:p>
          <w:p w:rsidR="0007674B" w:rsidRDefault="0007674B" w:rsidP="002D6D94">
            <w:r>
              <w:t>Every tongue blessed Him,</w:t>
            </w:r>
          </w:p>
          <w:p w:rsidR="0007674B" w:rsidRDefault="0007674B" w:rsidP="002D6D94">
            <w:r>
              <w:t>The glory of  God has spread,</w:t>
            </w:r>
          </w:p>
          <w:p w:rsidR="0007674B" w:rsidRDefault="0007674B" w:rsidP="002D6D94">
            <w:r>
              <w:t>And filled the whole world.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 xml:space="preserve">Every knee </w:t>
            </w:r>
            <w:r>
              <w:t xml:space="preserve">has </w:t>
            </w:r>
            <w:r w:rsidRPr="004764BD">
              <w:t>bowed to the Lord,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Every tongue praised Him,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The glory of God has spread,</w:t>
            </w:r>
          </w:p>
          <w:p w:rsidR="0007674B" w:rsidRDefault="0007674B" w:rsidP="000C0933">
            <w:pPr>
              <w:pStyle w:val="EngHangEnd"/>
            </w:pPr>
            <w:r w:rsidRPr="004764BD">
              <w:t>And filled the face of the universe.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>Every knee bowed to the Lord,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Every tongue praised Him,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The glory of God has spread,</w:t>
            </w:r>
          </w:p>
          <w:p w:rsidR="0007674B" w:rsidRDefault="0007674B" w:rsidP="000C0933">
            <w:pPr>
              <w:pStyle w:val="EngHangEnd"/>
            </w:pPr>
            <w:r w:rsidRPr="004764BD">
              <w:t>And filled the face of the universe.</w:t>
            </w:r>
          </w:p>
        </w:tc>
      </w:tr>
      <w:tr w:rsidR="0007674B" w:rsidTr="00C2621F">
        <w:tc>
          <w:tcPr>
            <w:tcW w:w="1248" w:type="pct"/>
          </w:tcPr>
          <w:p w:rsidR="0007674B" w:rsidRDefault="0007674B" w:rsidP="003F4B1B">
            <w:pPr>
              <w:pStyle w:val="CopticHangingVerse"/>
            </w:pPr>
            <w:r>
              <w:t>Ⲧⲱⲃϩ ⲙ̀Ⲡⲟ̄ⲥ̄ ⲉ̀ϩ̀ⲣⲏⲓ ⲉ̀ϫⲱⲛ:</w:t>
            </w:r>
          </w:p>
          <w:p w:rsidR="0007674B" w:rsidRDefault="0007674B" w:rsidP="003F4B1B">
            <w:pPr>
              <w:pStyle w:val="CopticHangingVerse"/>
            </w:pPr>
            <w:r>
              <w:t>ⲱ̀ ⲡ̀ⲥⲁϧ ⲛ̀ⲧⲉ ϯⲟⲣⲑⲟⲇⲟⲝⲓⲁ̀:</w:t>
            </w:r>
          </w:p>
          <w:p w:rsidR="0007674B" w:rsidRDefault="0007674B" w:rsidP="003F4B1B">
            <w:pPr>
              <w:pStyle w:val="CopticHangingVerse"/>
            </w:pPr>
            <w:r>
              <w:t>Ⲥⲉⲩⲏ̀ⲣⲟⲥ ⲛⲉⲙ Ⲇⲓⲟⲥⲕⲟⲣⲟⲥ:</w:t>
            </w:r>
          </w:p>
          <w:p w:rsidR="0007674B" w:rsidRDefault="0007674B" w:rsidP="003F4B1B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07674B" w:rsidRDefault="0007674B" w:rsidP="00511A3D">
            <w:r>
              <w:t>Pray to the Lord on our behalf,</w:t>
            </w:r>
          </w:p>
          <w:p w:rsidR="0007674B" w:rsidRDefault="0007674B" w:rsidP="00511A3D">
            <w:r>
              <w:t>O teachers of the Orthodoxy,</w:t>
            </w:r>
          </w:p>
          <w:p w:rsidR="0007674B" w:rsidRDefault="0007674B" w:rsidP="00511A3D">
            <w:r>
              <w:t>Severus and Discorus,</w:t>
            </w:r>
          </w:p>
          <w:p w:rsidR="0007674B" w:rsidRDefault="0007674B" w:rsidP="00511A3D">
            <w:r>
              <w:t>That He may forgive us our sins.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>Pray to the Lord on our behalf,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O Teacher</w:t>
            </w:r>
            <w:r>
              <w:t>s</w:t>
            </w:r>
            <w:r w:rsidRPr="004764BD">
              <w:t xml:space="preserve"> of Orthodoxy,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Severus and Dioscorus,</w:t>
            </w:r>
          </w:p>
          <w:p w:rsidR="0007674B" w:rsidRDefault="0007674B" w:rsidP="000C0933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07674B" w:rsidRPr="004764BD" w:rsidRDefault="0007674B" w:rsidP="000C0933">
            <w:pPr>
              <w:pStyle w:val="EngHang"/>
            </w:pPr>
            <w:r w:rsidRPr="004764BD">
              <w:t>Pray to the Lord on our behalf,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O Teacher of Orthodoxy,</w:t>
            </w:r>
          </w:p>
          <w:p w:rsidR="0007674B" w:rsidRPr="004764BD" w:rsidRDefault="0007674B" w:rsidP="000C0933">
            <w:pPr>
              <w:pStyle w:val="EngHang"/>
            </w:pPr>
            <w:r w:rsidRPr="004764BD">
              <w:t>Severus and Dioscorus,</w:t>
            </w:r>
          </w:p>
          <w:p w:rsidR="0007674B" w:rsidRDefault="0007674B" w:rsidP="000C0933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10-13T08:27:00Z" w:initials="WU">
    <w:p w:rsidR="00AA2F7C" w:rsidRDefault="00AA2F7C">
      <w:pPr>
        <w:pStyle w:val="CommentText"/>
      </w:pPr>
      <w:r>
        <w:rPr>
          <w:rStyle w:val="CommentReference"/>
        </w:rPr>
        <w:annotationRef/>
      </w:r>
      <w:r>
        <w:t>Confirmed?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E21" w:rsidRDefault="00402E21" w:rsidP="00E83857">
      <w:pPr>
        <w:spacing w:after="0" w:line="240" w:lineRule="auto"/>
      </w:pPr>
      <w:r>
        <w:separator/>
      </w:r>
    </w:p>
  </w:endnote>
  <w:endnote w:type="continuationSeparator" w:id="0">
    <w:p w:rsidR="00402E21" w:rsidRDefault="00402E2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E21" w:rsidRDefault="00402E21" w:rsidP="00E83857">
      <w:pPr>
        <w:spacing w:after="0" w:line="240" w:lineRule="auto"/>
      </w:pPr>
      <w:r>
        <w:separator/>
      </w:r>
    </w:p>
  </w:footnote>
  <w:footnote w:type="continuationSeparator" w:id="0">
    <w:p w:rsidR="00402E21" w:rsidRDefault="00402E21" w:rsidP="00E83857">
      <w:pPr>
        <w:spacing w:after="0" w:line="240" w:lineRule="auto"/>
      </w:pPr>
      <w:r>
        <w:continuationSeparator/>
      </w:r>
    </w:p>
  </w:footnote>
  <w:footnote w:id="1">
    <w:p w:rsidR="0007674B" w:rsidRDefault="0007674B">
      <w:pPr>
        <w:pStyle w:val="footnote"/>
        <w:rPr>
          <w:ins w:id="2" w:author="Brett Slote" w:date="2011-07-21T19:10:00Z"/>
        </w:rPr>
        <w:pPrChange w:id="3" w:author="Brett Slote" w:date="2011-07-21T20:04:00Z">
          <w:pPr>
            <w:pStyle w:val="FootnoteText"/>
          </w:pPr>
        </w:pPrChange>
      </w:pPr>
      <w:ins w:id="4" w:author="Brett Slote" w:date="2011-07-21T19:10:00Z">
        <w:r>
          <w:rPr>
            <w:rStyle w:val="FootnoteReference"/>
          </w:rPr>
          <w:footnoteRef/>
        </w:r>
        <w:r>
          <w:t xml:space="preserve"> </w:t>
        </w:r>
        <w:r w:rsidRPr="009E5F25">
          <w:t xml:space="preserve">No idea what </w:t>
        </w:r>
        <w:r w:rsidRPr="000C2C94">
          <w:rPr>
            <w:rFonts w:ascii="CS Avva Shenouda" w:hAnsi="CS Avva Shenouda"/>
            <w:rPrChange w:id="5" w:author="Brett Slote" w:date="2011-07-21T20:05:00Z">
              <w:rPr>
                <w:rFonts w:ascii="Antonious Normal" w:hAnsi="Antonious Normal"/>
              </w:rPr>
            </w:rPrChange>
          </w:rPr>
          <w:t>pikebernit/c</w:t>
        </w:r>
        <w:r w:rsidRPr="009E5F25">
          <w:t xml:space="preserve"> is</w:t>
        </w:r>
      </w:ins>
    </w:p>
  </w:footnote>
  <w:footnote w:id="2">
    <w:p w:rsidR="0007674B" w:rsidRDefault="0007674B">
      <w:pPr>
        <w:pStyle w:val="FootnoteText"/>
      </w:pPr>
      <w:r>
        <w:rPr>
          <w:rStyle w:val="FootnoteReference"/>
        </w:rPr>
        <w:footnoteRef/>
      </w:r>
      <w:r>
        <w:t xml:space="preserve"> Pope Dioscorus can but substituted here to use this doxology on his feast.</w:t>
      </w:r>
    </w:p>
  </w:footnote>
  <w:footnote w:id="3">
    <w:p w:rsidR="0007674B" w:rsidRDefault="0007674B">
      <w:pPr>
        <w:pStyle w:val="footnote"/>
        <w:rPr>
          <w:ins w:id="6" w:author="Brett Slote" w:date="2011-07-21T19:10:00Z"/>
        </w:rPr>
        <w:pPrChange w:id="7" w:author="Brett Slote" w:date="2011-07-21T20:04:00Z">
          <w:pPr>
            <w:pStyle w:val="FootnoteText"/>
          </w:pPr>
        </w:pPrChange>
      </w:pPr>
      <w:ins w:id="8" w:author="Brett Slote" w:date="2011-07-21T19:10:00Z">
        <w:r w:rsidRPr="009E5F25">
          <w:rPr>
            <w:rStyle w:val="FootnoteReference"/>
            <w:color w:val="FF0000"/>
          </w:rPr>
          <w:footnoteRef/>
        </w:r>
        <w:r w:rsidRPr="009E5F25">
          <w:t xml:space="preserve"> </w:t>
        </w:r>
        <w:r w:rsidRPr="000C2C94">
          <w:rPr>
            <w:rFonts w:ascii="CS Avva Shenouda" w:hAnsi="CS Avva Shenouda"/>
            <w:rPrChange w:id="9" w:author="Brett Slote" w:date="2011-07-21T20:04:00Z">
              <w:rPr>
                <w:rFonts w:ascii="Antonious Normal" w:hAnsi="Antonious Normal"/>
              </w:rPr>
            </w:rPrChange>
          </w:rPr>
          <w:t>Kurix</w:t>
        </w:r>
        <w:r w:rsidRPr="009E5F25">
          <w:t>??</w:t>
        </w:r>
      </w:ins>
    </w:p>
  </w:footnote>
  <w:footnote w:id="4">
    <w:p w:rsidR="0007674B" w:rsidRDefault="0007674B">
      <w:pPr>
        <w:pStyle w:val="footnote"/>
        <w:rPr>
          <w:ins w:id="10" w:author="Brett Slote" w:date="2011-07-21T19:10:00Z"/>
        </w:rPr>
        <w:pPrChange w:id="11" w:author="Brett Slote" w:date="2011-07-21T20:04:00Z">
          <w:pPr>
            <w:pStyle w:val="FootnoteText"/>
          </w:pPr>
        </w:pPrChange>
      </w:pPr>
      <w:ins w:id="12" w:author="Brett Slote" w:date="2011-07-21T19:10:00Z">
        <w:r w:rsidRPr="009E5F25">
          <w:rPr>
            <w:rStyle w:val="FootnoteReference"/>
            <w:color w:val="FF0000"/>
          </w:rPr>
          <w:footnoteRef/>
        </w:r>
        <w:r w:rsidRPr="009E5F25">
          <w:t xml:space="preserve"> I think </w:t>
        </w:r>
        <w:r w:rsidRPr="000C2C94">
          <w:rPr>
            <w:rFonts w:ascii="CS Avva Shenouda" w:hAnsi="CS Avva Shenouda"/>
            <w:rPrChange w:id="13" w:author="Brett Slote" w:date="2011-07-21T20:04:00Z">
              <w:rPr>
                <w:rFonts w:ascii="Antonious Normal" w:hAnsi="Antonious Normal"/>
              </w:rPr>
            </w:rPrChange>
          </w:rPr>
          <w:t>logikon</w:t>
        </w:r>
        <w:r w:rsidRPr="009E5F25">
          <w:t xml:space="preserve"> was supposed to describe </w:t>
        </w:r>
        <w:r w:rsidRPr="009E5F25">
          <w:rPr>
            <w:i/>
          </w:rPr>
          <w:t>him,</w:t>
        </w:r>
        <w:r w:rsidRPr="009E5F25">
          <w:t xml:space="preserve"> not the flock?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5E1A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38A2D-AD1D-4B6D-9F55-940D57E8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2014-11-04T15:28:00Z</dcterms:created>
  <dcterms:modified xsi:type="dcterms:W3CDTF">2015-10-13T12:30:00Z</dcterms:modified>
</cp:coreProperties>
</file>