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5F48E9" w:rsidTr="00C2621F">
        <w:tc>
          <w:tcPr>
            <w:tcW w:w="1248" w:type="pct"/>
          </w:tcPr>
          <w:p w:rsidR="005F48E9" w:rsidRDefault="005F48E9" w:rsidP="002426B7">
            <w:pPr>
              <w:pStyle w:val="CopticVersemulti-line"/>
            </w:pPr>
            <w:bookmarkStart w:id="0" w:name="_GoBack" w:colFirst="0" w:colLast="0"/>
            <w:r>
              <w:t>Ⲁⲕⲉⲙⲡ̀ϣⲁ ⲅⲁⲣ ⲁⲗⲏⲑⲱⲥ:</w:t>
            </w:r>
          </w:p>
          <w:p w:rsidR="005F48E9" w:rsidRDefault="005F48E9" w:rsidP="002426B7">
            <w:pPr>
              <w:pStyle w:val="CopticVersemulti-line"/>
            </w:pPr>
            <w:r>
              <w:t>ⲉ̀ⲧⲁⲩⲱ̀ⲗⲓ ⲙ̀ⲙⲟⲕ ⲛ̀ϫⲉ ⲛⲓⲁⲅⲅⲉⲗⲟⲥ:</w:t>
            </w:r>
          </w:p>
          <w:p w:rsidR="005F48E9" w:rsidRDefault="005F48E9" w:rsidP="002426B7">
            <w:pPr>
              <w:pStyle w:val="CopticVersemulti-line"/>
            </w:pPr>
            <w:r>
              <w:t>ⲉ̀ϧⲟⲩⲛ ⲉ̀Ⲓⲗⲏ̄ⲙ̄ ⲛ̀ⲧⲉ ⲧ̀ⲫⲉ:</w:t>
            </w:r>
          </w:p>
          <w:p w:rsidR="005F48E9" w:rsidRPr="00C35319" w:rsidRDefault="005F48E9" w:rsidP="002426B7">
            <w:pPr>
              <w:pStyle w:val="CopticHangingVerse"/>
            </w:pPr>
            <w:r>
              <w:t>ⲁⲃⲃⲁ Ⲧⲉϫⲓ Ⲑⲉⲟⲫⲁⲛⲓⲟⲥ.</w:t>
            </w:r>
          </w:p>
        </w:tc>
        <w:tc>
          <w:tcPr>
            <w:tcW w:w="1242" w:type="pct"/>
          </w:tcPr>
          <w:p w:rsidR="005F48E9" w:rsidRDefault="005F48E9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For you truly were worthy,</w:t>
            </w:r>
          </w:p>
          <w:p w:rsidR="005F48E9" w:rsidRDefault="005F48E9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 be lifted up by the angels,</w:t>
            </w:r>
          </w:p>
          <w:p w:rsidR="005F48E9" w:rsidRDefault="005F48E9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 the heavenly Jerusalem,</w:t>
            </w:r>
          </w:p>
          <w:p w:rsidR="005F48E9" w:rsidRPr="00F614B7" w:rsidRDefault="005F48E9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Roweis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the Beholder of God.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For truly you were worthy,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To be taken by the angels,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To the heavenly Jerusalem,</w:t>
            </w:r>
          </w:p>
          <w:p w:rsidR="005F48E9" w:rsidRDefault="005F48E9" w:rsidP="002426B7">
            <w:pPr>
              <w:pStyle w:val="EngHangEnd"/>
            </w:pPr>
            <w:r w:rsidRPr="004764BD">
              <w:t xml:space="preserve">Abba </w:t>
            </w:r>
            <w:proofErr w:type="spellStart"/>
            <w:r w:rsidRPr="004764BD">
              <w:t>Teji</w:t>
            </w:r>
            <w:proofErr w:type="spellEnd"/>
            <w:r w:rsidRPr="004764BD">
              <w:t>, beholder of God,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For truly you were worthy,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To be taken by the angels,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To the heavenly Jerusalem,</w:t>
            </w:r>
          </w:p>
          <w:p w:rsidR="005F48E9" w:rsidRDefault="005F48E9" w:rsidP="002426B7">
            <w:pPr>
              <w:pStyle w:val="EngHangEnd"/>
            </w:pPr>
            <w:r w:rsidRPr="004764BD">
              <w:t xml:space="preserve">Abba </w:t>
            </w:r>
            <w:proofErr w:type="spellStart"/>
            <w:r w:rsidRPr="004764BD">
              <w:t>Teji</w:t>
            </w:r>
            <w:proofErr w:type="spellEnd"/>
            <w:r w:rsidRPr="004764BD">
              <w:t>, beholder of God,</w:t>
            </w:r>
          </w:p>
        </w:tc>
      </w:tr>
      <w:tr w:rsidR="005F48E9" w:rsidTr="00C2621F">
        <w:tc>
          <w:tcPr>
            <w:tcW w:w="1248" w:type="pct"/>
          </w:tcPr>
          <w:p w:rsidR="005F48E9" w:rsidRDefault="005F48E9" w:rsidP="002426B7">
            <w:pPr>
              <w:pStyle w:val="CopticVersemulti-line"/>
            </w:pPr>
            <w:r>
              <w:t>Ⲉⲑⲃⲉ ⲡ̀ⲁ̀ϣⲁⲓ ⲛ̀ⲧⲉⲛⲓϧⲓⲥⲓ:</w:t>
            </w:r>
          </w:p>
          <w:p w:rsidR="005F48E9" w:rsidRDefault="005F48E9" w:rsidP="002426B7">
            <w:pPr>
              <w:pStyle w:val="CopticVersemulti-line"/>
            </w:pPr>
            <w:r>
              <w:t>ⲉ̀ⲧⲁⲕⲓ̀ⲣⲓ ⲙ̀ⲙⲱⲟⲩ ϧⲉⲛ ⲡⲉⲕⲥⲱⲙⲁ:</w:t>
            </w:r>
          </w:p>
          <w:p w:rsidR="005F48E9" w:rsidRDefault="005F48E9" w:rsidP="002426B7">
            <w:pPr>
              <w:pStyle w:val="CopticVersemulti-line"/>
            </w:pPr>
            <w:r>
              <w:t>ϣⲁⲛ̀ⲧⲉⲥϣⲱⲡⲓ ⲛ̀ϫⲉ ⲧⲉⲕⲯⲩⲭⲏ:</w:t>
            </w:r>
          </w:p>
          <w:p w:rsidR="005F48E9" w:rsidRPr="00CF5919" w:rsidRDefault="005F48E9" w:rsidP="002426B7">
            <w:pPr>
              <w:pStyle w:val="CopticHangingVerse"/>
            </w:pPr>
            <w:r>
              <w:t>ⲛ̀ⲟⲩⲉⲣⲫⲉⲓ ⲛ̀ⲧⲉ Ⲡⲓⲡⲛ̄ⲁ̄ ⲉⲑⲟⲩⲁⲃ.</w:t>
            </w:r>
          </w:p>
        </w:tc>
        <w:tc>
          <w:tcPr>
            <w:tcW w:w="1242" w:type="pct"/>
          </w:tcPr>
          <w:p w:rsidR="005F48E9" w:rsidRDefault="005F48E9" w:rsidP="000448AC">
            <w:r>
              <w:t>Because of your many pains,</w:t>
            </w:r>
          </w:p>
          <w:p w:rsidR="005F48E9" w:rsidRDefault="005F48E9" w:rsidP="000448AC">
            <w:r>
              <w:t>You made to your body,</w:t>
            </w:r>
          </w:p>
          <w:p w:rsidR="005F48E9" w:rsidRDefault="005F48E9" w:rsidP="000448AC">
            <w:r>
              <w:t>So that your soul may be,</w:t>
            </w:r>
          </w:p>
          <w:p w:rsidR="005F48E9" w:rsidRDefault="005F48E9" w:rsidP="000448AC">
            <w:r>
              <w:t>And altar for the Holy Spirit.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Because of your many toils,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 xml:space="preserve">That you </w:t>
            </w:r>
            <w:r>
              <w:t>performed with your body</w:t>
            </w:r>
            <w:r w:rsidRPr="004764BD">
              <w:t>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To cause your soul to become,</w:t>
            </w:r>
          </w:p>
          <w:p w:rsidR="005F48E9" w:rsidRDefault="005F48E9" w:rsidP="002426B7">
            <w:pPr>
              <w:pStyle w:val="EngHangEnd"/>
            </w:pPr>
            <w:r w:rsidRPr="004764BD">
              <w:t>A sanctuary of the Holy Spirit.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Because of your many toils,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That you inflicted on your body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To cause your soul to become,</w:t>
            </w:r>
          </w:p>
          <w:p w:rsidR="005F48E9" w:rsidRDefault="005F48E9" w:rsidP="002426B7">
            <w:pPr>
              <w:pStyle w:val="EngHangEnd"/>
            </w:pPr>
            <w:r w:rsidRPr="004764BD">
              <w:t>A sanctuary of the Holy Spirit.</w:t>
            </w:r>
          </w:p>
        </w:tc>
      </w:tr>
      <w:tr w:rsidR="005F48E9" w:rsidTr="00C2621F">
        <w:tc>
          <w:tcPr>
            <w:tcW w:w="1248" w:type="pct"/>
          </w:tcPr>
          <w:p w:rsidR="005F48E9" w:rsidRPr="005F48E9" w:rsidRDefault="005F48E9" w:rsidP="002426B7">
            <w:pPr>
              <w:pStyle w:val="CopticVersemulti-line"/>
            </w:pPr>
            <w:r w:rsidRPr="005F48E9">
              <w:t>Ⲥⲱⲡ ⲉ̀ⲃⲟⲗ ⲛ̀ϫⲉ ⲡⲉⲕⲣⲁⲛ ⲉⲑⲟⲩⲁⲃ:</w:t>
            </w:r>
          </w:p>
          <w:p w:rsidR="005F48E9" w:rsidRDefault="005F48E9" w:rsidP="002426B7">
            <w:pPr>
              <w:pStyle w:val="CopticVersemulti-line"/>
            </w:pPr>
            <w:r w:rsidRPr="005F48E9">
              <w:t>ϧⲉⲛ ⲛⲓⲑⲱϣ ⲛ̀ⲧⲉ ⲛⲓⲭⲱⲣⲁ ⲛ̀Ⲭ</w:t>
            </w:r>
            <w:r>
              <w:t>ⲏⲙⲓ:</w:t>
            </w:r>
          </w:p>
          <w:p w:rsidR="005F48E9" w:rsidRDefault="005F48E9" w:rsidP="002426B7">
            <w:pPr>
              <w:pStyle w:val="CopticVersemulti-line"/>
            </w:pPr>
            <w:r>
              <w:t>ⲉⲑⲃⲉ ⲛⲓⲙⲏⲛⲓ ⲛⲉⲙ ϩⲁⲛϣ̀ⲫⲏⲣⲓ:</w:t>
            </w:r>
          </w:p>
          <w:p w:rsidR="005F48E9" w:rsidRPr="00CE646A" w:rsidRDefault="005F48E9" w:rsidP="002426B7">
            <w:pPr>
              <w:pStyle w:val="CopticHangingVerse"/>
              <w:rPr>
                <w:rFonts w:ascii="Arial Unicode MS" w:eastAsia="Arial Unicode MS" w:hAnsi="Arial Unicode MS" w:cs="Arial Unicode MS"/>
              </w:rPr>
            </w:pPr>
            <w:r>
              <w:t>ⲉ̀ⲧⲉ Ⲫϯ ⲁⲓⲧⲟⲩ ϩⲓⲧⲟⲧⲕ.</w:t>
            </w:r>
          </w:p>
        </w:tc>
        <w:tc>
          <w:tcPr>
            <w:tcW w:w="1242" w:type="pct"/>
          </w:tcPr>
          <w:p w:rsidR="005F48E9" w:rsidRDefault="005F48E9" w:rsidP="00355077">
            <w:r>
              <w:t>Your holy name has spread,</w:t>
            </w:r>
          </w:p>
          <w:p w:rsidR="005F48E9" w:rsidRDefault="005F48E9" w:rsidP="00355077">
            <w:r>
              <w:t>Throughout the lands of Egypt,</w:t>
            </w:r>
          </w:p>
          <w:p w:rsidR="005F48E9" w:rsidRDefault="005F48E9" w:rsidP="00355077">
            <w:r>
              <w:t>Because of the signs and wonders,</w:t>
            </w:r>
          </w:p>
          <w:p w:rsidR="005F48E9" w:rsidRDefault="005F48E9" w:rsidP="00355077">
            <w:r>
              <w:t>The Lord performed through you.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Your holy name has spread,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Throughout the borders of the lands of Egypt,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Because of the signs and wonders,</w:t>
            </w:r>
          </w:p>
          <w:p w:rsidR="005F48E9" w:rsidRDefault="005F48E9" w:rsidP="002426B7">
            <w:pPr>
              <w:pStyle w:val="EngHangEnd"/>
            </w:pPr>
            <w:r w:rsidRPr="004764BD">
              <w:t>That God worked through you.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Your holy name has spread,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Throughout the borders of the lands of Egypt,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Because of the signs and wonders,</w:t>
            </w:r>
          </w:p>
          <w:p w:rsidR="005F48E9" w:rsidRDefault="005F48E9" w:rsidP="002426B7">
            <w:pPr>
              <w:pStyle w:val="EngHangEnd"/>
            </w:pPr>
            <w:r w:rsidRPr="004764BD">
              <w:t>That God worked through you.</w:t>
            </w:r>
          </w:p>
        </w:tc>
      </w:tr>
      <w:tr w:rsidR="005F48E9" w:rsidTr="00C2621F">
        <w:tc>
          <w:tcPr>
            <w:tcW w:w="1248" w:type="pct"/>
          </w:tcPr>
          <w:p w:rsidR="005F48E9" w:rsidRDefault="005F48E9" w:rsidP="002426B7">
            <w:pPr>
              <w:pStyle w:val="CopticVersemulti-line"/>
            </w:pPr>
            <w:r>
              <w:t>Ⲧⲁⲧⲥⲓ ⲛ̀ⲛⲉⲕϭⲁⲗⲁⲩϫ ⲉⲑⲟⲩⲁⲃ:</w:t>
            </w:r>
          </w:p>
          <w:p w:rsidR="005F48E9" w:rsidRDefault="005F48E9" w:rsidP="002426B7">
            <w:pPr>
              <w:pStyle w:val="CopticVersemulti-line"/>
            </w:pPr>
            <w:r>
              <w:t>ⲁⲥⲉⲣⲙⲉⲑⲣⲉ ⲛⲁⲛ ϧⲉⲛ ⲛⲉⲕϣ̀ⲫⲏⲣⲓ:</w:t>
            </w:r>
          </w:p>
          <w:p w:rsidR="005F48E9" w:rsidRDefault="005F48E9" w:rsidP="002426B7">
            <w:pPr>
              <w:pStyle w:val="CopticVersemulti-line"/>
            </w:pPr>
            <w:r>
              <w:t>ⲉ̀ⲧⲁⲕⲓ̀ⲣⲓ ⲙ̀ⲙⲱⲟⲩ ϧⲉⲛ ⲧ̀ⲭⲱⲣⲁ ⲛ̀ Ⲭⲏⲙⲓ:</w:t>
            </w:r>
          </w:p>
          <w:p w:rsidR="005F48E9" w:rsidRDefault="005F48E9" w:rsidP="002426B7">
            <w:pPr>
              <w:pStyle w:val="CopticHangingVerse"/>
            </w:pPr>
            <w:r>
              <w:t>ϧⲉⲛ ⲧ̀ϫⲟⲙ ⲛ̀ⲧⲉ Ⲡⲭ̄ⲥ̄.</w:t>
            </w:r>
          </w:p>
        </w:tc>
        <w:tc>
          <w:tcPr>
            <w:tcW w:w="1242" w:type="pct"/>
          </w:tcPr>
          <w:p w:rsidR="005F48E9" w:rsidRDefault="005F48E9" w:rsidP="00511A3D">
            <w:r>
              <w:t>Your holy footprints,</w:t>
            </w:r>
          </w:p>
          <w:p w:rsidR="005F48E9" w:rsidRDefault="005F48E9" w:rsidP="00511A3D">
            <w:r>
              <w:t>Have witnessed your wonders to us,</w:t>
            </w:r>
          </w:p>
          <w:p w:rsidR="005F48E9" w:rsidRDefault="005F48E9" w:rsidP="00511A3D">
            <w:r>
              <w:t>Which you have performed in the land of Egypt,</w:t>
            </w:r>
          </w:p>
          <w:p w:rsidR="005F48E9" w:rsidRDefault="005F48E9" w:rsidP="00511A3D">
            <w:r>
              <w:t>Through the power of Christ.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The prints of your holy feet,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Testify to us of your wonders,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That you performed in the land of Egypt,</w:t>
            </w:r>
          </w:p>
          <w:p w:rsidR="005F48E9" w:rsidRDefault="005F48E9" w:rsidP="002426B7">
            <w:pPr>
              <w:pStyle w:val="EngHangEnd"/>
            </w:pPr>
            <w:r w:rsidRPr="004764BD">
              <w:t>By the power of Christ.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The prints of your holy feet,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Testify to us of your wonders,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That you performed in the land of Egypt,</w:t>
            </w:r>
          </w:p>
          <w:p w:rsidR="005F48E9" w:rsidRDefault="005F48E9" w:rsidP="002426B7">
            <w:pPr>
              <w:pStyle w:val="EngHangEnd"/>
            </w:pPr>
            <w:r w:rsidRPr="004764BD">
              <w:t>By the power of Christ.</w:t>
            </w:r>
          </w:p>
        </w:tc>
      </w:tr>
      <w:tr w:rsidR="005F48E9" w:rsidTr="00C2621F">
        <w:tc>
          <w:tcPr>
            <w:tcW w:w="1248" w:type="pct"/>
          </w:tcPr>
          <w:p w:rsidR="005F48E9" w:rsidRDefault="005F48E9" w:rsidP="002426B7">
            <w:pPr>
              <w:pStyle w:val="CopticVersemulti-line"/>
            </w:pPr>
            <w:r>
              <w:t>Ⲟⲩⲱⲓⲛⲓ ⲅⲁⲣ ⲛ̀ⲧⲉ ⲡⲉⲕⲥⲱⲙⲁ:</w:t>
            </w:r>
          </w:p>
          <w:p w:rsidR="005F48E9" w:rsidRDefault="005F48E9" w:rsidP="002426B7">
            <w:pPr>
              <w:pStyle w:val="CopticVersemulti-line"/>
            </w:pPr>
            <w:r>
              <w:t>Ϣⲁϥⲉ̀ⲣⲟⲩⲱⲓⲛⲓ ⲛ̀ϫⲉ ⲛⲉⲛⲥⲙⲱⲁ:</w:t>
            </w:r>
          </w:p>
          <w:p w:rsidR="005F48E9" w:rsidRDefault="005F48E9" w:rsidP="002426B7">
            <w:pPr>
              <w:pStyle w:val="CopticVersemulti-line"/>
            </w:pPr>
            <w:r>
              <w:lastRenderedPageBreak/>
              <w:t>ⲟⲩⲟϩ ⲧⲉⲕⲯⲩⲭⲏ ⲉⲑⲟⲩⲁⲃ:</w:t>
            </w:r>
          </w:p>
          <w:p w:rsidR="005F48E9" w:rsidRDefault="005F48E9" w:rsidP="002426B7">
            <w:pPr>
              <w:pStyle w:val="CopticHangingVerse"/>
            </w:pPr>
            <w:r>
              <w:t>ⲉⲧⲱϣϩ ⲉ̀ϩ̀ⲣⲏⲓ ⲉ̀ϫⲉⲛ ⲛⲉⲛⲯⲩⲭⲏ.</w:t>
            </w:r>
          </w:p>
        </w:tc>
        <w:tc>
          <w:tcPr>
            <w:tcW w:w="1242" w:type="pct"/>
          </w:tcPr>
          <w:p w:rsidR="005F48E9" w:rsidRDefault="005F48E9" w:rsidP="00511A3D">
            <w:r>
              <w:lastRenderedPageBreak/>
              <w:t>For the light of your body,</w:t>
            </w:r>
          </w:p>
          <w:p w:rsidR="005F48E9" w:rsidRDefault="005F48E9" w:rsidP="00511A3D">
            <w:r>
              <w:t>Has enlightened our bodies,</w:t>
            </w:r>
          </w:p>
          <w:p w:rsidR="005F48E9" w:rsidRDefault="005F48E9" w:rsidP="00511A3D">
            <w:r>
              <w:lastRenderedPageBreak/>
              <w:t>And your holy soul,</w:t>
            </w:r>
          </w:p>
          <w:p w:rsidR="005F48E9" w:rsidRDefault="005F48E9" w:rsidP="00511A3D">
            <w:r>
              <w:t>Prays on behalf of our souls.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lastRenderedPageBreak/>
              <w:t>For the light of your body,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Enlightens our bodies,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lastRenderedPageBreak/>
              <w:t>And your holy soul,</w:t>
            </w:r>
          </w:p>
          <w:p w:rsidR="005F48E9" w:rsidRDefault="005F48E9" w:rsidP="002426B7">
            <w:pPr>
              <w:pStyle w:val="EngHangEnd"/>
            </w:pPr>
            <w:r w:rsidRPr="004764BD">
              <w:t>Prays on behalf of our souls.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lastRenderedPageBreak/>
              <w:t>For the light of your body,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Enlightens our bodies,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lastRenderedPageBreak/>
              <w:t>And your holy soul,</w:t>
            </w:r>
          </w:p>
          <w:p w:rsidR="005F48E9" w:rsidRDefault="005F48E9" w:rsidP="002426B7">
            <w:pPr>
              <w:pStyle w:val="EngHangEnd"/>
            </w:pPr>
            <w:r w:rsidRPr="004764BD">
              <w:t>Prays on behalf of our souls.</w:t>
            </w:r>
          </w:p>
        </w:tc>
      </w:tr>
      <w:tr w:rsidR="005F48E9" w:rsidTr="00C2621F">
        <w:tc>
          <w:tcPr>
            <w:tcW w:w="1248" w:type="pct"/>
          </w:tcPr>
          <w:p w:rsidR="005F48E9" w:rsidRDefault="005F48E9" w:rsidP="002426B7">
            <w:pPr>
              <w:pStyle w:val="CopticVersemulti-line"/>
            </w:pPr>
            <w:r>
              <w:lastRenderedPageBreak/>
              <w:t>Ⲡⲉⲕⲃⲓⲟⲥ ⲟⲩϣ̀ⲫⲏⲣⲓ ⲧⲉ:</w:t>
            </w:r>
          </w:p>
          <w:p w:rsidR="005F48E9" w:rsidRDefault="005F48E9" w:rsidP="002426B7">
            <w:pPr>
              <w:pStyle w:val="CopticVersemulti-line"/>
            </w:pPr>
            <w:r>
              <w:t>ⲡⲉⲕⲁ̀ⲅⲱⲛ ⲟⲩⲛⲓϣϯ ⲡⲉ ⲡⲉⲕⲱ̀ⲟⲩ:</w:t>
            </w:r>
          </w:p>
          <w:p w:rsidR="005F48E9" w:rsidRDefault="005F48E9" w:rsidP="002426B7">
            <w:pPr>
              <w:pStyle w:val="CopticVersemulti-line"/>
            </w:pPr>
            <w:r>
              <w:t>ϥ̀ϭⲓⲥⲓ ⲉ̀ⲙⲁϣⲱ:</w:t>
            </w:r>
          </w:p>
          <w:p w:rsidR="005F48E9" w:rsidRDefault="005F48E9" w:rsidP="002426B7">
            <w:pPr>
              <w:pStyle w:val="CopticHangingVerse"/>
            </w:pPr>
            <w:r>
              <w:t>ϧⲉⲛ ⲑ̀ⲙⲏϯ ⲛ̀ⲛⲓⲁⲥⲕⲏⲧⲏⲥ.</w:t>
            </w:r>
          </w:p>
        </w:tc>
        <w:tc>
          <w:tcPr>
            <w:tcW w:w="1242" w:type="pct"/>
          </w:tcPr>
          <w:p w:rsidR="005F48E9" w:rsidRDefault="005F48E9" w:rsidP="000A7692">
            <w:r>
              <w:t>Your life is a wonder,</w:t>
            </w:r>
          </w:p>
          <w:p w:rsidR="005F48E9" w:rsidRDefault="005F48E9" w:rsidP="000A7692">
            <w:r>
              <w:t>And your fight is great,</w:t>
            </w:r>
          </w:p>
          <w:p w:rsidR="005F48E9" w:rsidRDefault="005F48E9" w:rsidP="000A7692">
            <w:r>
              <w:t>Your glory was greatly exalted,</w:t>
            </w:r>
          </w:p>
          <w:p w:rsidR="005F48E9" w:rsidRPr="000A7692" w:rsidRDefault="005F48E9" w:rsidP="000A7692">
            <w:r>
              <w:t xml:space="preserve">In the midst of the ascetics. 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Your life is a wonder,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Your struggle is great,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 xml:space="preserve">Your glory is </w:t>
            </w:r>
            <w:r>
              <w:t>highly</w:t>
            </w:r>
            <w:r w:rsidRPr="004764BD">
              <w:t xml:space="preserve"> exalted,</w:t>
            </w:r>
          </w:p>
          <w:p w:rsidR="005F48E9" w:rsidRDefault="005F48E9" w:rsidP="002426B7">
            <w:pPr>
              <w:pStyle w:val="EngHangEnd"/>
            </w:pPr>
            <w:r w:rsidRPr="004764BD">
              <w:t>In the midst of the ascetics.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Your life is a wonder,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Your struggle is great,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Your glory is exceedingly exalted,</w:t>
            </w:r>
          </w:p>
          <w:p w:rsidR="005F48E9" w:rsidRDefault="005F48E9" w:rsidP="002426B7">
            <w:pPr>
              <w:pStyle w:val="EngHangEnd"/>
            </w:pPr>
            <w:r w:rsidRPr="004764BD">
              <w:t>In the midst of the ascetics.</w:t>
            </w:r>
          </w:p>
        </w:tc>
      </w:tr>
      <w:tr w:rsidR="005F48E9" w:rsidTr="00C2621F">
        <w:tc>
          <w:tcPr>
            <w:tcW w:w="1248" w:type="pct"/>
          </w:tcPr>
          <w:p w:rsidR="005F48E9" w:rsidRDefault="005F48E9" w:rsidP="002426B7">
            <w:pPr>
              <w:pStyle w:val="CopticVersemulti-line"/>
            </w:pPr>
            <w:r>
              <w:t>Ⲱⲟⲩⲛⲓⲁⲧⲕ ϧⲉⲛ ⲟⲩⲙⲉⲑⲙⲏⲓ:</w:t>
            </w:r>
          </w:p>
          <w:p w:rsidR="005F48E9" w:rsidRDefault="005F48E9" w:rsidP="002426B7">
            <w:pPr>
              <w:pStyle w:val="CopticVersemulti-line"/>
            </w:pPr>
            <w:r>
              <w:t>ⲡⲉⲛⲓⲱⲧ ⲉⲑⲟⲩⲁⲃ ⲛ̀ⲇⲓⲕⲉⲟⲥ:</w:t>
            </w:r>
          </w:p>
          <w:p w:rsidR="005F48E9" w:rsidRDefault="005F48E9" w:rsidP="002426B7">
            <w:pPr>
              <w:pStyle w:val="CopticVersemulti-line"/>
            </w:pPr>
            <w:r>
              <w:t>ⲁⲃⲃⲁ Ⲧⲉϫⲓ Ⲑⲉⲟⲫⲁⲛⲓⲟⲥ:</w:t>
            </w:r>
          </w:p>
          <w:p w:rsidR="005F48E9" w:rsidRDefault="005F48E9" w:rsidP="002426B7">
            <w:pPr>
              <w:pStyle w:val="CopticHangingVerse"/>
            </w:pPr>
            <w:r>
              <w:t>ⲡⲓⲙⲉⲛⲣⲓⲧ ⲛ̀ⲧⲉ Ⲡⲭ̄ⲥ̄.</w:t>
            </w:r>
          </w:p>
        </w:tc>
        <w:tc>
          <w:tcPr>
            <w:tcW w:w="1242" w:type="pct"/>
          </w:tcPr>
          <w:p w:rsidR="005F48E9" w:rsidRDefault="005F48E9" w:rsidP="000A7692">
            <w:r>
              <w:t>Blessed are you indeed,</w:t>
            </w:r>
          </w:p>
          <w:p w:rsidR="005F48E9" w:rsidRDefault="005F48E9" w:rsidP="000A7692">
            <w:r>
              <w:t>O our righteous holy father,</w:t>
            </w:r>
          </w:p>
          <w:p w:rsidR="005F48E9" w:rsidRDefault="005F48E9" w:rsidP="000A7692">
            <w:r>
              <w:t xml:space="preserve">Abba </w:t>
            </w:r>
            <w:proofErr w:type="spellStart"/>
            <w:r>
              <w:t>Roweis</w:t>
            </w:r>
            <w:proofErr w:type="spellEnd"/>
            <w:r>
              <w:t xml:space="preserve"> the Beholder of God,</w:t>
            </w:r>
          </w:p>
          <w:p w:rsidR="005F48E9" w:rsidRPr="000A7692" w:rsidRDefault="005F48E9" w:rsidP="000A7692">
            <w:r>
              <w:t>The beloved of Christ.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Blessed are you, truly,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Our holy and righteous father,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Teji</w:t>
            </w:r>
            <w:proofErr w:type="spellEnd"/>
            <w:r w:rsidRPr="004764BD">
              <w:t xml:space="preserve"> the beholder of God,</w:t>
            </w:r>
          </w:p>
          <w:p w:rsidR="005F48E9" w:rsidRDefault="005F48E9" w:rsidP="002426B7">
            <w:pPr>
              <w:pStyle w:val="EngHangEnd"/>
            </w:pPr>
            <w:r w:rsidRPr="004764BD">
              <w:t>The beloved of Christ.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Blessed are you, truly,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Our holy and righteous father,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Teji</w:t>
            </w:r>
            <w:proofErr w:type="spellEnd"/>
            <w:r w:rsidRPr="004764BD">
              <w:t xml:space="preserve"> the beholder of God,</w:t>
            </w:r>
          </w:p>
          <w:p w:rsidR="005F48E9" w:rsidRDefault="005F48E9" w:rsidP="002426B7">
            <w:pPr>
              <w:pStyle w:val="EngHangEnd"/>
            </w:pPr>
            <w:r w:rsidRPr="004764BD">
              <w:t>The beloved of Christ.</w:t>
            </w:r>
          </w:p>
        </w:tc>
      </w:tr>
      <w:tr w:rsidR="005F48E9" w:rsidTr="00C2621F">
        <w:tc>
          <w:tcPr>
            <w:tcW w:w="1248" w:type="pct"/>
          </w:tcPr>
          <w:p w:rsidR="005F48E9" w:rsidRDefault="005F48E9" w:rsidP="002426B7">
            <w:pPr>
              <w:pStyle w:val="CopticVersemulti-line"/>
            </w:pPr>
            <w:r>
              <w:t>Ⲧⲱⲃϩ ⲙ̀Ⲡϭⲟⲓⲥ ⲉ̀ϩ̀ⲣⲏⲓ ⲉ̀ϫⲱⲛ:</w:t>
            </w:r>
          </w:p>
          <w:p w:rsidR="005F48E9" w:rsidRDefault="005F48E9" w:rsidP="002426B7">
            <w:pPr>
              <w:pStyle w:val="CopticVersemulti-line"/>
            </w:pPr>
            <w:r>
              <w:t>ⲡⲉⲛⲓⲱⲧ ⲉⲑⲟⲩⲁⲃ ⲛ̀ⲇⲓⲕⲉⲟⲥ:</w:t>
            </w:r>
          </w:p>
          <w:p w:rsidR="005F48E9" w:rsidRDefault="005F48E9" w:rsidP="002426B7">
            <w:pPr>
              <w:pStyle w:val="CopticVersemulti-line"/>
            </w:pPr>
            <w:r>
              <w:t>ⲁⲃⲃⲁ Ⲧⲉϫⲓ Ⲑⲉⲟⲫⲁⲛⲓⲟⲥ:</w:t>
            </w:r>
          </w:p>
          <w:p w:rsidR="005F48E9" w:rsidRDefault="005F48E9" w:rsidP="002426B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5F48E9" w:rsidRDefault="005F48E9" w:rsidP="000A7692">
            <w:r>
              <w:t>Pray to the Lord on our behalf,</w:t>
            </w:r>
          </w:p>
          <w:p w:rsidR="005F48E9" w:rsidRDefault="005F48E9" w:rsidP="000A7692">
            <w:r>
              <w:t>O our righteous holy father,</w:t>
            </w:r>
          </w:p>
          <w:p w:rsidR="005F48E9" w:rsidRDefault="005F48E9" w:rsidP="000A7692">
            <w:r>
              <w:t xml:space="preserve">Abba </w:t>
            </w:r>
            <w:proofErr w:type="spellStart"/>
            <w:r>
              <w:t>Roweis</w:t>
            </w:r>
            <w:proofErr w:type="spellEnd"/>
            <w:r>
              <w:t xml:space="preserve"> the Beholder of God,</w:t>
            </w:r>
          </w:p>
          <w:p w:rsidR="005F48E9" w:rsidRPr="000A7692" w:rsidRDefault="005F48E9" w:rsidP="000A7692">
            <w:r>
              <w:t>That He may forgive us ours subs,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Pray to the Lord on our behalf,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Our holy and righteous father,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Teji</w:t>
            </w:r>
            <w:proofErr w:type="spellEnd"/>
            <w:r w:rsidRPr="004764BD">
              <w:t>, the beholder of God,</w:t>
            </w:r>
          </w:p>
          <w:p w:rsidR="005F48E9" w:rsidRDefault="005F48E9" w:rsidP="002426B7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5F48E9" w:rsidRPr="004764BD" w:rsidRDefault="005F48E9" w:rsidP="002426B7">
            <w:pPr>
              <w:pStyle w:val="EngHang"/>
            </w:pPr>
            <w:r w:rsidRPr="004764BD">
              <w:t>Pray to the Lord on our behalf,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>Our holy and righteous father,</w:t>
            </w:r>
          </w:p>
          <w:p w:rsidR="005F48E9" w:rsidRPr="004764BD" w:rsidRDefault="005F48E9" w:rsidP="002426B7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Teji</w:t>
            </w:r>
            <w:proofErr w:type="spellEnd"/>
            <w:r w:rsidRPr="004764BD">
              <w:t>, the beholder of God,</w:t>
            </w:r>
          </w:p>
          <w:p w:rsidR="005F48E9" w:rsidRDefault="005F48E9" w:rsidP="002426B7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1A0" w:rsidRDefault="002C21A0" w:rsidP="00E83857">
      <w:pPr>
        <w:spacing w:after="0" w:line="240" w:lineRule="auto"/>
      </w:pPr>
      <w:r>
        <w:separator/>
      </w:r>
    </w:p>
  </w:endnote>
  <w:endnote w:type="continuationSeparator" w:id="0">
    <w:p w:rsidR="002C21A0" w:rsidRDefault="002C21A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1A0" w:rsidRDefault="002C21A0" w:rsidP="00E83857">
      <w:pPr>
        <w:spacing w:after="0" w:line="240" w:lineRule="auto"/>
      </w:pPr>
      <w:r>
        <w:separator/>
      </w:r>
    </w:p>
  </w:footnote>
  <w:footnote w:type="continuationSeparator" w:id="0">
    <w:p w:rsidR="002C21A0" w:rsidRDefault="002C21A0" w:rsidP="00E83857">
      <w:pPr>
        <w:spacing w:after="0" w:line="240" w:lineRule="auto"/>
      </w:pPr>
      <w:r>
        <w:continuationSeparator/>
      </w:r>
    </w:p>
  </w:footnote>
  <w:footnote w:id="1">
    <w:p w:rsidR="005F48E9" w:rsidRDefault="005F48E9">
      <w:pPr>
        <w:pStyle w:val="footnote"/>
        <w:rPr>
          <w:ins w:id="1" w:author="Brett Slote" w:date="2011-07-21T19:03:00Z"/>
          <w:color w:val="FF0000"/>
          <w:rPrChange w:id="2" w:author="Brett Slote" w:date="2011-07-21T20:04:00Z">
            <w:rPr>
              <w:ins w:id="3" w:author="Brett Slote" w:date="2011-07-21T19:03:00Z"/>
            </w:rPr>
          </w:rPrChange>
        </w:rPr>
        <w:pPrChange w:id="4" w:author="Brett Slote" w:date="2011-07-21T20:04:00Z">
          <w:pPr>
            <w:pStyle w:val="FootnoteText"/>
          </w:pPr>
        </w:pPrChange>
      </w:pPr>
      <w:ins w:id="5" w:author="Brett Slote" w:date="2011-07-21T19:03:00Z">
        <w:r w:rsidRPr="000C2C94">
          <w:rPr>
            <w:rStyle w:val="FootnoteReference"/>
            <w:color w:val="FF0000"/>
            <w:rPrChange w:id="6" w:author="Brett Slote" w:date="2011-07-21T20:04:00Z">
              <w:rPr>
                <w:rStyle w:val="FootnoteReference"/>
              </w:rPr>
            </w:rPrChange>
          </w:rPr>
          <w:footnoteRef/>
        </w:r>
        <w:r w:rsidRPr="000C2C94">
          <w:rPr>
            <w:color w:val="FF0000"/>
            <w:rPrChange w:id="7" w:author="Brett Slote" w:date="2011-07-21T20:04:00Z">
              <w:rPr>
                <w:vertAlign w:val="superscript"/>
              </w:rPr>
            </w:rPrChange>
          </w:rPr>
          <w:t xml:space="preserve"> double-check general meaning please, literal is “Because of your many toils/travails, which you did in your body, until/so that your soul become a sanctuary of the Holy Spirit”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20A4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0F5AA7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6371A"/>
    <w:rsid w:val="001769AF"/>
    <w:rsid w:val="001769BE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C21A0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27E8C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25DDD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5F48E9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4268F"/>
    <w:rsid w:val="0076195F"/>
    <w:rsid w:val="007619F7"/>
    <w:rsid w:val="00785845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1FBA"/>
    <w:rsid w:val="00A13322"/>
    <w:rsid w:val="00A26B53"/>
    <w:rsid w:val="00A338E6"/>
    <w:rsid w:val="00A34F80"/>
    <w:rsid w:val="00A55D7F"/>
    <w:rsid w:val="00A87167"/>
    <w:rsid w:val="00AA0E29"/>
    <w:rsid w:val="00AB2640"/>
    <w:rsid w:val="00AB2F8A"/>
    <w:rsid w:val="00AB5C65"/>
    <w:rsid w:val="00AD091A"/>
    <w:rsid w:val="00AD2F63"/>
    <w:rsid w:val="00AE23B4"/>
    <w:rsid w:val="00AE27BA"/>
    <w:rsid w:val="00AF0FCD"/>
    <w:rsid w:val="00AF7960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BF1897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C413F"/>
    <w:rsid w:val="00CD3E11"/>
    <w:rsid w:val="00CE4C0A"/>
    <w:rsid w:val="00CE646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8420D"/>
    <w:rsid w:val="00E9261F"/>
    <w:rsid w:val="00E97489"/>
    <w:rsid w:val="00EA1253"/>
    <w:rsid w:val="00EB7E31"/>
    <w:rsid w:val="00EC144D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4070A"/>
    <w:rsid w:val="00F46BD6"/>
    <w:rsid w:val="00F614B7"/>
    <w:rsid w:val="00F75D42"/>
    <w:rsid w:val="00F77515"/>
    <w:rsid w:val="00F87FF5"/>
    <w:rsid w:val="00F905FE"/>
    <w:rsid w:val="00F94020"/>
    <w:rsid w:val="00F96819"/>
    <w:rsid w:val="00FA0A01"/>
    <w:rsid w:val="00FB77A0"/>
    <w:rsid w:val="00FC34E5"/>
    <w:rsid w:val="00FE1386"/>
    <w:rsid w:val="00FE7767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6C76F-C85F-465B-A2C3-1590CA9F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98</cp:revision>
  <dcterms:created xsi:type="dcterms:W3CDTF">2014-11-04T15:28:00Z</dcterms:created>
  <dcterms:modified xsi:type="dcterms:W3CDTF">2015-10-06T13:04:00Z</dcterms:modified>
</cp:coreProperties>
</file>