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525DDD" w:rsidTr="00C2621F">
        <w:tc>
          <w:tcPr>
            <w:tcW w:w="1248" w:type="pct"/>
          </w:tcPr>
          <w:p w:rsidR="00525DDD" w:rsidRDefault="00525DDD" w:rsidP="002426B7">
            <w:pPr>
              <w:pStyle w:val="CopticVersemulti-line"/>
            </w:pPr>
            <w:bookmarkStart w:id="0" w:name="_GoBack" w:colFirst="0" w:colLast="0"/>
            <w:r>
              <w:t>Ⲙⲁⲣⲉⲛⲑⲱⲟⲩϯ ⲱ̀ ⲛⲁⲙⲉⲛⲣⲁϯ:</w:t>
            </w:r>
          </w:p>
          <w:p w:rsidR="00525DDD" w:rsidRDefault="00525DDD" w:rsidP="002426B7">
            <w:pPr>
              <w:pStyle w:val="CopticVersemulti-line"/>
            </w:pPr>
            <w:r>
              <w:t>ⲛⲧ̀ⲉⲛⲧⲁⲓⲟ ϧⲉⲛ ⲟⲩϯⲙⲁϯ:</w:t>
            </w:r>
          </w:p>
          <w:p w:rsidR="00525DDD" w:rsidRDefault="00525DDD" w:rsidP="002426B7">
            <w:pPr>
              <w:pStyle w:val="CopticVersemulti-line"/>
            </w:pPr>
            <w:r>
              <w:t>ⲙ̀ⲡⲓⲙⲁⲓⲣⲱⲙⲓ ⲛ̀ⲇⲓⲕⲉⲟⲥ:</w:t>
            </w:r>
          </w:p>
          <w:p w:rsidR="00525DDD" w:rsidRPr="00C35319" w:rsidRDefault="00525DDD" w:rsidP="002426B7">
            <w:pPr>
              <w:pStyle w:val="CopticHangingVerse"/>
            </w:pPr>
            <w:r>
              <w:t>ⲡⲉⲛⲓⲱⲧ ⲉⲑⲟⲩⲁⲃ ⲁⲃⲃⲁ Ⲡⲁⲣⲥⲱⲙⲁ.</w:t>
            </w:r>
          </w:p>
        </w:tc>
        <w:tc>
          <w:tcPr>
            <w:tcW w:w="1242" w:type="pct"/>
          </w:tcPr>
          <w:p w:rsidR="00525DDD" w:rsidRDefault="00525DDD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Let us gather O my beloved,</w:t>
            </w:r>
          </w:p>
          <w:p w:rsidR="00525DDD" w:rsidRDefault="00525DDD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With pleasure to honor,</w:t>
            </w:r>
          </w:p>
          <w:p w:rsidR="00525DDD" w:rsidRDefault="00525DDD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This righteous man, </w:t>
            </w:r>
          </w:p>
          <w:p w:rsidR="00525DDD" w:rsidRPr="00F614B7" w:rsidRDefault="00525DDD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Our father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Parsouma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Let us gather, O my beloved,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To honour in one accord,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This righteous </w:t>
            </w:r>
            <w:r>
              <w:t>man</w:t>
            </w:r>
            <w:r w:rsidRPr="004764BD">
              <w:t>,</w:t>
            </w:r>
          </w:p>
          <w:p w:rsidR="00525DDD" w:rsidRDefault="00525DDD" w:rsidP="002426B7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Parsoma</w:t>
            </w:r>
            <w:proofErr w:type="spellEnd"/>
            <w:r w:rsidRPr="004764BD">
              <w:t>,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Let us gather, O my beloved,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To honour in one accord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This righteous father,</w:t>
            </w:r>
          </w:p>
          <w:p w:rsidR="00525DDD" w:rsidRDefault="00525DDD" w:rsidP="002426B7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Parsoma</w:t>
            </w:r>
            <w:proofErr w:type="spellEnd"/>
            <w:r w:rsidRPr="004764BD">
              <w:t>,</w:t>
            </w:r>
          </w:p>
        </w:tc>
      </w:tr>
      <w:tr w:rsidR="00525DDD" w:rsidTr="00C2621F">
        <w:tc>
          <w:tcPr>
            <w:tcW w:w="1248" w:type="pct"/>
          </w:tcPr>
          <w:p w:rsidR="00525DDD" w:rsidRDefault="00525DDD" w:rsidP="002426B7">
            <w:pPr>
              <w:pStyle w:val="CopticVersemulti-line"/>
            </w:pPr>
            <w:r>
              <w:t>Ⲫⲁⲓ ⲉ̀ⲧⲁϥϩⲓⲡ̀ϩⲟ ⲙ̀ⲡⲁⲓⲕⲟⲥⲙⲟⲥ:</w:t>
            </w:r>
          </w:p>
          <w:p w:rsidR="00525DDD" w:rsidRDefault="00525DDD" w:rsidP="002426B7">
            <w:pPr>
              <w:pStyle w:val="CopticVersemulti-line"/>
            </w:pPr>
            <w:r>
              <w:t>ⲛⲉⲙ ⲡⲉϥⲃⲓⲟⲥ ⲉⲑⲙⲉϩ ⲛ̀ϧⲓⲥⲓ:</w:t>
            </w:r>
          </w:p>
          <w:p w:rsidR="00525DDD" w:rsidRDefault="00525DDD" w:rsidP="002426B7">
            <w:pPr>
              <w:pStyle w:val="CopticVersemulti-line"/>
            </w:pPr>
            <w:r>
              <w:t>ϧⲉⲛ ⲟⲩⲛⲓϣϯ ⲛ̀ϩⲩⲡⲟⲙⲟⲛⲏ:</w:t>
            </w:r>
          </w:p>
          <w:p w:rsidR="00525DDD" w:rsidRPr="00CF5919" w:rsidRDefault="00525DDD" w:rsidP="002426B7">
            <w:pPr>
              <w:pStyle w:val="CopticHangingVerse"/>
            </w:pPr>
            <w:r>
              <w:t xml:space="preserve">ⲁϥⲙⲉⲓ </w:t>
            </w:r>
            <w:commentRangeStart w:id="7"/>
            <w:r>
              <w:t xml:space="preserve">ⲙ̀Ⲡⲭ̄ⲥ̄ </w:t>
            </w:r>
            <w:commentRangeEnd w:id="7"/>
            <w:r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7"/>
            </w:r>
            <w:r>
              <w:t>ⲡⲉϥϭⲟⲓⲥ.</w:t>
            </w:r>
          </w:p>
        </w:tc>
        <w:tc>
          <w:tcPr>
            <w:tcW w:w="1242" w:type="pct"/>
          </w:tcPr>
          <w:p w:rsidR="00525DDD" w:rsidRDefault="00525DDD" w:rsidP="000448AC">
            <w:r>
              <w:t>This one who forsook the world,</w:t>
            </w:r>
          </w:p>
          <w:p w:rsidR="00525DDD" w:rsidRDefault="00525DDD" w:rsidP="000448AC">
            <w:r>
              <w:t>And its painful life,</w:t>
            </w:r>
          </w:p>
          <w:p w:rsidR="00525DDD" w:rsidRDefault="00525DDD" w:rsidP="000448AC">
            <w:r>
              <w:t>With great patience,</w:t>
            </w:r>
          </w:p>
          <w:p w:rsidR="00525DDD" w:rsidRDefault="00525DDD" w:rsidP="000448AC">
            <w:r>
              <w:t>Loved Christ his Lord.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He disdained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the world,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And </w:t>
            </w:r>
            <w:r>
              <w:t>its</w:t>
            </w:r>
            <w:r w:rsidRPr="004764BD">
              <w:t xml:space="preserve"> life filled with travails,</w:t>
            </w:r>
          </w:p>
          <w:p w:rsidR="00525DDD" w:rsidRPr="004764BD" w:rsidRDefault="00525DDD" w:rsidP="002426B7">
            <w:pPr>
              <w:pStyle w:val="EngHang"/>
            </w:pPr>
            <w:r>
              <w:t>And i</w:t>
            </w:r>
            <w:r w:rsidRPr="004764BD">
              <w:t>n great patience,</w:t>
            </w:r>
          </w:p>
          <w:p w:rsidR="00525DDD" w:rsidRDefault="00525DDD" w:rsidP="002426B7">
            <w:pPr>
              <w:pStyle w:val="EngHangEnd"/>
            </w:pPr>
            <w:r w:rsidRPr="004764BD">
              <w:t>He loved Christ his Lord.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He who disdained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 xml:space="preserve"> the world,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And his life filled with travails,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In great patience,</w:t>
            </w:r>
          </w:p>
          <w:p w:rsidR="00525DDD" w:rsidRDefault="00525DDD" w:rsidP="002426B7">
            <w:pPr>
              <w:pStyle w:val="EngHangEnd"/>
            </w:pPr>
            <w:r w:rsidRPr="004764BD">
              <w:t>He loved Christ his Lord.</w:t>
            </w:r>
          </w:p>
        </w:tc>
      </w:tr>
      <w:tr w:rsidR="00525DDD" w:rsidTr="00C2621F">
        <w:tc>
          <w:tcPr>
            <w:tcW w:w="1248" w:type="pct"/>
          </w:tcPr>
          <w:p w:rsidR="00525DDD" w:rsidRPr="00F905FE" w:rsidRDefault="00525DDD" w:rsidP="002426B7">
            <w:pPr>
              <w:pStyle w:val="CopticVersemulti-line"/>
            </w:pPr>
            <w:r w:rsidRPr="00F905FE">
              <w:t>Ⲁϥⲥⲱⲡ ⲉ̀ⲃⲟⲗ ⲛ̀ϫⲉ ⲡⲉϥⲣⲁⲛ:</w:t>
            </w:r>
          </w:p>
          <w:p w:rsidR="00525DDD" w:rsidRPr="00F905FE" w:rsidRDefault="00525DDD" w:rsidP="002426B7">
            <w:pPr>
              <w:pStyle w:val="CopticVersemulti-line"/>
            </w:pPr>
            <w:r w:rsidRPr="00F905FE">
              <w:t>ϧⲉⲛ ϯⲟⲓⲕⲟⲩⲙⲉⲛⲏ ⲧⲏⲣⲥ:</w:t>
            </w:r>
          </w:p>
          <w:p w:rsidR="00525DDD" w:rsidRPr="00F905FE" w:rsidRDefault="00525DDD" w:rsidP="002426B7">
            <w:pPr>
              <w:pStyle w:val="CopticVersemulti-line"/>
            </w:pPr>
            <w:r w:rsidRPr="00F905FE">
              <w:t>ⲉⲑⲃⲉ ⲛⲉϥⲉ̀ⲣⲉⲧⲏ ⲉⲧϭⲟⲥⲓ:</w:t>
            </w:r>
          </w:p>
          <w:p w:rsidR="00525DDD" w:rsidRPr="00CE646A" w:rsidRDefault="00525DDD" w:rsidP="002426B7">
            <w:pPr>
              <w:pStyle w:val="CopticHangingVerse"/>
              <w:rPr>
                <w:rFonts w:ascii="Arial Unicode MS" w:eastAsia="Arial Unicode MS" w:hAnsi="Arial Unicode MS" w:cs="Arial Unicode MS"/>
              </w:rPr>
            </w:pPr>
            <w:r w:rsidRPr="00F905FE">
              <w:t>ⲛⲉⲙ ⲛⲉϥⲧⲟⲩⲃⲟ ⲛⲁ̀ⲅⲅⲉⲗⲓⲕⲟⲛ.</w:t>
            </w:r>
          </w:p>
        </w:tc>
        <w:tc>
          <w:tcPr>
            <w:tcW w:w="1242" w:type="pct"/>
          </w:tcPr>
          <w:p w:rsidR="00525DDD" w:rsidRDefault="00525DDD" w:rsidP="00355077">
            <w:r>
              <w:t>His fame has spread,</w:t>
            </w:r>
          </w:p>
          <w:p w:rsidR="00525DDD" w:rsidRDefault="00525DDD" w:rsidP="00355077">
            <w:r>
              <w:t>Onto all the world,</w:t>
            </w:r>
          </w:p>
          <w:p w:rsidR="00525DDD" w:rsidRDefault="00525DDD" w:rsidP="00355077">
            <w:r>
              <w:t>Because of his high virtues,</w:t>
            </w:r>
          </w:p>
          <w:p w:rsidR="00525DDD" w:rsidRDefault="00525DDD" w:rsidP="00355077">
            <w:r>
              <w:t>And his angelic purity.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His name has spread,</w:t>
            </w:r>
          </w:p>
          <w:p w:rsidR="00525DDD" w:rsidRPr="004764BD" w:rsidRDefault="00525DDD" w:rsidP="002426B7">
            <w:pPr>
              <w:pStyle w:val="EngHang"/>
            </w:pPr>
            <w:r>
              <w:t>Throughout</w:t>
            </w:r>
            <w:r w:rsidRPr="004764BD">
              <w:t xml:space="preserve"> the whole world,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Because of his </w:t>
            </w:r>
            <w:r>
              <w:t>great</w:t>
            </w:r>
            <w:r w:rsidRPr="004764BD">
              <w:t xml:space="preserve"> virtues,</w:t>
            </w:r>
          </w:p>
          <w:p w:rsidR="00525DDD" w:rsidRDefault="00525DDD" w:rsidP="002426B7">
            <w:pPr>
              <w:pStyle w:val="EngHangEnd"/>
            </w:pPr>
            <w:r w:rsidRPr="004764BD">
              <w:t>And his angelic purity.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His name has spread,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In the whole world,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Because of his high virtues,</w:t>
            </w:r>
          </w:p>
          <w:p w:rsidR="00525DDD" w:rsidRDefault="00525DDD" w:rsidP="002426B7">
            <w:pPr>
              <w:pStyle w:val="EngHangEnd"/>
            </w:pPr>
            <w:r w:rsidRPr="004764BD">
              <w:t>And his angelic purity.</w:t>
            </w:r>
          </w:p>
        </w:tc>
      </w:tr>
      <w:tr w:rsidR="00525DDD" w:rsidTr="00C2621F">
        <w:tc>
          <w:tcPr>
            <w:tcW w:w="1248" w:type="pct"/>
          </w:tcPr>
          <w:p w:rsidR="00525DDD" w:rsidRDefault="00525DDD" w:rsidP="002426B7">
            <w:pPr>
              <w:pStyle w:val="CopticVersemulti-line"/>
            </w:pPr>
            <w:r>
              <w:t>Ⲛⲁϥϯⲛⲟⲙϯ ⲛ̀ⲟⲩⲟⲛ ⲛⲓⲃⲉⲛ:</w:t>
            </w:r>
          </w:p>
          <w:p w:rsidR="00525DDD" w:rsidRDefault="00525DDD" w:rsidP="002426B7">
            <w:pPr>
              <w:pStyle w:val="CopticVersemulti-line"/>
            </w:pPr>
            <w:r>
              <w:t>ⲉⲑⲛⲏⲟⲩ ϩⲁⲣⲟϥ ⲉ̀ⲃⲟⲗ ϧⲉⲛ ⲙⲁⲓ ⲛⲓⲃⲉⲛ:</w:t>
            </w:r>
          </w:p>
          <w:p w:rsidR="00525DDD" w:rsidRDefault="00525DDD" w:rsidP="002426B7">
            <w:pPr>
              <w:pStyle w:val="CopticVersemulti-line"/>
            </w:pPr>
            <w:r>
              <w:t>ϧⲉⲛ ⲟⲩⲁ̀ⲅⲁⲡⲏ ⲉⲥϫⲏⲕ ⲉ̀ⲃⲟⲗ:</w:t>
            </w:r>
          </w:p>
          <w:p w:rsidR="00525DDD" w:rsidRDefault="00525DDD" w:rsidP="002426B7">
            <w:pPr>
              <w:pStyle w:val="CopticHangingVerse"/>
            </w:pPr>
            <w:r>
              <w:t>ⲛⲉⲙ ⲟⲩⲙⲉⲧⲣⲉϥⲱ̀ⲟⲩ ⲛ̀ϩⲏⲧ.</w:t>
            </w:r>
          </w:p>
        </w:tc>
        <w:tc>
          <w:tcPr>
            <w:tcW w:w="1242" w:type="pct"/>
          </w:tcPr>
          <w:p w:rsidR="00525DDD" w:rsidRDefault="00525DDD" w:rsidP="00511A3D">
            <w:r>
              <w:t>He comforted everyone,</w:t>
            </w:r>
          </w:p>
          <w:p w:rsidR="00525DDD" w:rsidRDefault="00525DDD" w:rsidP="00511A3D">
            <w:r>
              <w:t>Who came to came from everywhere,</w:t>
            </w:r>
          </w:p>
          <w:p w:rsidR="00525DDD" w:rsidRDefault="00525DDD" w:rsidP="00511A3D">
            <w:r>
              <w:t>Through perfect love,</w:t>
            </w:r>
          </w:p>
          <w:p w:rsidR="00525DDD" w:rsidRDefault="00525DDD" w:rsidP="00511A3D">
            <w:r>
              <w:t>And long suffering.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He strengthen</w:t>
            </w:r>
            <w:r>
              <w:t>ed</w:t>
            </w:r>
            <w:r w:rsidRPr="004764BD">
              <w:t xml:space="preserve"> everyone,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That came to him from </w:t>
            </w:r>
            <w:r>
              <w:t>anywhere</w:t>
            </w:r>
            <w:r w:rsidRPr="004764BD">
              <w:t>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In perfect love,</w:t>
            </w:r>
          </w:p>
          <w:p w:rsidR="00525DDD" w:rsidRDefault="00525DDD" w:rsidP="002426B7">
            <w:pPr>
              <w:pStyle w:val="EngHangEnd"/>
            </w:pPr>
            <w:r w:rsidRPr="004764BD">
              <w:t xml:space="preserve">And </w:t>
            </w:r>
            <w:r>
              <w:t xml:space="preserve">with </w:t>
            </w:r>
            <w:r w:rsidRPr="004764BD">
              <w:t>long suffering.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He would strengthen everyone,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That came to him from every place,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In perfect love,</w:t>
            </w:r>
          </w:p>
          <w:p w:rsidR="00525DDD" w:rsidRDefault="00525DDD" w:rsidP="002426B7">
            <w:pPr>
              <w:pStyle w:val="EngHangEnd"/>
            </w:pPr>
            <w:r w:rsidRPr="004764BD">
              <w:t>And long suffering.</w:t>
            </w:r>
          </w:p>
        </w:tc>
      </w:tr>
      <w:tr w:rsidR="00525DDD" w:rsidTr="00C2621F">
        <w:tc>
          <w:tcPr>
            <w:tcW w:w="1248" w:type="pct"/>
          </w:tcPr>
          <w:p w:rsidR="00525DDD" w:rsidRDefault="00525DDD" w:rsidP="002426B7">
            <w:pPr>
              <w:pStyle w:val="CopticVersemulti-line"/>
            </w:pPr>
            <w:r>
              <w:t>Ⲱⲟⲩⲛⲓⲁⲧⲕ ϧⲉⲛ ⲟⲩⲙⲉⲑⲙⲏⲓ:</w:t>
            </w:r>
          </w:p>
          <w:p w:rsidR="00525DDD" w:rsidRDefault="00525DDD" w:rsidP="002426B7">
            <w:pPr>
              <w:pStyle w:val="CopticVersemulti-line"/>
            </w:pPr>
            <w:r>
              <w:t>ⲡⲉⲛⲓⲱⲧ ⲉⲑⲟⲩⲁⲃ ⲁⲃⲃⲁ Ⲡⲁⲣⲥⲱⲙⲁ:</w:t>
            </w:r>
          </w:p>
          <w:p w:rsidR="00525DDD" w:rsidRDefault="00525DDD" w:rsidP="002426B7">
            <w:pPr>
              <w:pStyle w:val="CopticVersemulti-line"/>
            </w:pPr>
            <w:r>
              <w:t>ϫⲉ ⲁⲕϫⲱⲕ ⲉ̀ⲃⲟⲗ ⲛ̀ⲛⲓⲥⲁϫⲓ:</w:t>
            </w:r>
          </w:p>
          <w:p w:rsidR="00525DDD" w:rsidRDefault="00525DDD" w:rsidP="002426B7">
            <w:pPr>
              <w:pStyle w:val="CopticHangingVerse"/>
            </w:pPr>
            <w:r>
              <w:lastRenderedPageBreak/>
              <w:t xml:space="preserve">ⲛ̀ⲧⲉ </w:t>
            </w:r>
            <w:commentRangeStart w:id="14"/>
            <w:r>
              <w:t xml:space="preserve">ⲡⲉⲛⲥⲱⲧⲏⲣ </w:t>
            </w:r>
            <w:commentRangeEnd w:id="14"/>
            <w:r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14"/>
            </w:r>
            <w:r>
              <w:t>ⲛ̀ⲁⲅⲁⲑⲟⲥ.</w:t>
            </w:r>
          </w:p>
        </w:tc>
        <w:tc>
          <w:tcPr>
            <w:tcW w:w="1242" w:type="pct"/>
          </w:tcPr>
          <w:p w:rsidR="00525DDD" w:rsidRDefault="00525DDD" w:rsidP="00511A3D">
            <w:r>
              <w:lastRenderedPageBreak/>
              <w:t>Blessed are you indeed,</w:t>
            </w:r>
          </w:p>
          <w:p w:rsidR="00525DDD" w:rsidRDefault="00525DDD" w:rsidP="00511A3D">
            <w:r>
              <w:t xml:space="preserve">O our holy father Abba </w:t>
            </w:r>
            <w:proofErr w:type="spellStart"/>
            <w:r>
              <w:t>Parsouma</w:t>
            </w:r>
            <w:proofErr w:type="spellEnd"/>
            <w:r>
              <w:t>,</w:t>
            </w:r>
          </w:p>
          <w:p w:rsidR="00525DDD" w:rsidRDefault="00525DDD" w:rsidP="00511A3D">
            <w:r>
              <w:t>For you fulfilled the words,</w:t>
            </w:r>
          </w:p>
          <w:p w:rsidR="00525DDD" w:rsidRDefault="00525DDD" w:rsidP="00511A3D">
            <w:r>
              <w:t>Of our Good Savior.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Blessed are you, truly,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Parsoma</w:t>
            </w:r>
            <w:proofErr w:type="spellEnd"/>
            <w:r w:rsidRPr="004764BD">
              <w:t>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For you fulfilled the words,</w:t>
            </w:r>
          </w:p>
          <w:p w:rsidR="00525DDD" w:rsidRDefault="00525DDD" w:rsidP="002426B7">
            <w:pPr>
              <w:pStyle w:val="EngHangEnd"/>
            </w:pPr>
            <w:r w:rsidRPr="004764BD">
              <w:lastRenderedPageBreak/>
              <w:t>Of our good Saviour.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lastRenderedPageBreak/>
              <w:t>Blessed are you, truly,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Parsoma</w:t>
            </w:r>
            <w:proofErr w:type="spellEnd"/>
            <w:r w:rsidRPr="004764BD">
              <w:t>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For you fulfilled the words,</w:t>
            </w:r>
          </w:p>
          <w:p w:rsidR="00525DDD" w:rsidRDefault="00525DDD" w:rsidP="002426B7">
            <w:pPr>
              <w:pStyle w:val="EngHangEnd"/>
            </w:pPr>
            <w:r w:rsidRPr="004764BD">
              <w:lastRenderedPageBreak/>
              <w:t>Of our good Saviour.</w:t>
            </w:r>
          </w:p>
        </w:tc>
      </w:tr>
      <w:tr w:rsidR="00525DDD" w:rsidTr="00C2621F">
        <w:tc>
          <w:tcPr>
            <w:tcW w:w="1248" w:type="pct"/>
          </w:tcPr>
          <w:p w:rsidR="00525DDD" w:rsidRDefault="00525DDD" w:rsidP="002426B7">
            <w:pPr>
              <w:pStyle w:val="CopticVersemulti-line"/>
            </w:pPr>
            <w:r>
              <w:lastRenderedPageBreak/>
              <w:t>Ⲧⲱⲃϩ ⲙ̀Ⲡϭⲟⲓⲥ ⲉ̀ϩ̀ⲣⲓ ⲉϫⲱⲛ:</w:t>
            </w:r>
          </w:p>
          <w:p w:rsidR="00525DDD" w:rsidRDefault="00525DDD" w:rsidP="002426B7">
            <w:pPr>
              <w:pStyle w:val="CopticVersemulti-line"/>
            </w:pPr>
            <w:r>
              <w:t>ⲱ̀ ⲡⲁϭⲟⲓⲥ ⲛ̀ⲓⲱⲧ ⲛ̀ⲁⲥⲕⲩⲧⲏⲥ:</w:t>
            </w:r>
          </w:p>
          <w:p w:rsidR="00525DDD" w:rsidRDefault="00525DDD" w:rsidP="002426B7">
            <w:pPr>
              <w:pStyle w:val="CopticVersemulti-line"/>
            </w:pPr>
            <w:r>
              <w:t>ⲁⲃⲃⲁ Ⲡⲁⲣⲥⲱⲙⲁ ⲡⲓⲣⲉϥⲃⲏϣ:</w:t>
            </w:r>
          </w:p>
          <w:p w:rsidR="00525DDD" w:rsidRDefault="00525DDD" w:rsidP="002426B7">
            <w:pPr>
              <w:pStyle w:val="CopticHangingVerse"/>
            </w:pPr>
            <w:r>
              <w:t>ⲛⲧ̀ⲉϥⲭⲁ ⲛⲉⲛⲛⲃⲟⲓ ⲛⲁⲛ ⲉ̀ⲃⲟⲗ.</w:t>
            </w:r>
          </w:p>
        </w:tc>
        <w:tc>
          <w:tcPr>
            <w:tcW w:w="1242" w:type="pct"/>
          </w:tcPr>
          <w:p w:rsidR="00525DDD" w:rsidRDefault="00525DDD" w:rsidP="000A7692">
            <w:r>
              <w:t>Pray to the Lord on our behalf,</w:t>
            </w:r>
          </w:p>
          <w:p w:rsidR="00525DDD" w:rsidRDefault="00525DDD" w:rsidP="000A7692">
            <w:r>
              <w:t>O my master the ascetic father,</w:t>
            </w:r>
          </w:p>
          <w:p w:rsidR="00525DDD" w:rsidRDefault="00525DDD" w:rsidP="000A7692">
            <w:r>
              <w:t xml:space="preserve">Abba </w:t>
            </w:r>
            <w:proofErr w:type="spellStart"/>
            <w:r>
              <w:t>Parsouma</w:t>
            </w:r>
            <w:proofErr w:type="spellEnd"/>
            <w:r>
              <w:t xml:space="preserve"> the Naked,</w:t>
            </w:r>
          </w:p>
          <w:p w:rsidR="00525DDD" w:rsidRPr="000A7692" w:rsidRDefault="00525DDD" w:rsidP="000A7692">
            <w:r>
              <w:t>That He may forgive us our sins.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Pray to the Lord on our behalf,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O my Lord and ascetic father,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Parsoma</w:t>
            </w:r>
            <w:proofErr w:type="spellEnd"/>
            <w:r w:rsidRPr="004764BD">
              <w:t xml:space="preserve"> the naked,</w:t>
            </w:r>
          </w:p>
          <w:p w:rsidR="00525DDD" w:rsidRDefault="00525DDD" w:rsidP="002426B7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525DDD" w:rsidRPr="004764BD" w:rsidRDefault="00525DDD" w:rsidP="002426B7">
            <w:pPr>
              <w:pStyle w:val="EngHang"/>
            </w:pPr>
            <w:r w:rsidRPr="004764BD">
              <w:t>Pray to the Lord on our behalf,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>O my Lord and ascetic father,</w:t>
            </w:r>
          </w:p>
          <w:p w:rsidR="00525DDD" w:rsidRPr="004764BD" w:rsidRDefault="00525DDD" w:rsidP="002426B7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Parsoma</w:t>
            </w:r>
            <w:proofErr w:type="spellEnd"/>
            <w:r w:rsidRPr="004764BD">
              <w:t xml:space="preserve"> the naked,</w:t>
            </w:r>
          </w:p>
          <w:p w:rsidR="00525DDD" w:rsidRDefault="00525DDD" w:rsidP="002426B7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Windows User" w:date="2015-10-06T08:49:00Z" w:initials="WU">
    <w:p w:rsidR="00525DDD" w:rsidRPr="00F905FE" w:rsidRDefault="00525DDD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r>
        <w:rPr>
          <w:rFonts w:ascii="Arial Unicode MS" w:eastAsia="Arial Unicode MS" w:hAnsi="Arial Unicode MS" w:cs="Arial Unicode MS"/>
        </w:rPr>
        <w:t>Typo?</w:t>
      </w:r>
    </w:p>
  </w:comment>
  <w:comment w:id="14" w:author="Windows User" w:date="2015-10-06T08:49:00Z" w:initials="WU">
    <w:p w:rsidR="00525DDD" w:rsidRDefault="00525DDD">
      <w:pPr>
        <w:pStyle w:val="CommentText"/>
      </w:pPr>
      <w:r>
        <w:rPr>
          <w:rStyle w:val="CommentReference"/>
        </w:rPr>
        <w:annotationRef/>
      </w:r>
      <w:r>
        <w:t>Typo?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3F" w:rsidRDefault="00CC413F" w:rsidP="00E83857">
      <w:pPr>
        <w:spacing w:after="0" w:line="240" w:lineRule="auto"/>
      </w:pPr>
      <w:r>
        <w:separator/>
      </w:r>
    </w:p>
  </w:endnote>
  <w:endnote w:type="continuationSeparator" w:id="0">
    <w:p w:rsidR="00CC413F" w:rsidRDefault="00CC413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3F" w:rsidRDefault="00CC413F" w:rsidP="00E83857">
      <w:pPr>
        <w:spacing w:after="0" w:line="240" w:lineRule="auto"/>
      </w:pPr>
      <w:r>
        <w:separator/>
      </w:r>
    </w:p>
  </w:footnote>
  <w:footnote w:type="continuationSeparator" w:id="0">
    <w:p w:rsidR="00CC413F" w:rsidRDefault="00CC413F" w:rsidP="00E83857">
      <w:pPr>
        <w:spacing w:after="0" w:line="240" w:lineRule="auto"/>
      </w:pPr>
      <w:r>
        <w:continuationSeparator/>
      </w:r>
    </w:p>
  </w:footnote>
  <w:footnote w:id="1">
    <w:p w:rsidR="00525DDD" w:rsidRDefault="00525DDD">
      <w:pPr>
        <w:pStyle w:val="footnote"/>
        <w:rPr>
          <w:ins w:id="1" w:author="Brett Slote" w:date="2011-07-21T19:04:00Z"/>
        </w:rPr>
        <w:pPrChange w:id="2" w:author="Brett Slote" w:date="2011-07-21T20:04:00Z">
          <w:pPr>
            <w:pStyle w:val="FootnoteText"/>
          </w:pPr>
        </w:pPrChange>
      </w:pPr>
      <w:ins w:id="3" w:author="Brett Slote" w:date="2011-07-21T19:04:00Z">
        <w:r>
          <w:rPr>
            <w:rStyle w:val="FootnoteReference"/>
          </w:rPr>
          <w:footnoteRef/>
        </w:r>
        <w:r w:rsidRPr="000C2C94">
          <w:rPr>
            <w:rFonts w:ascii="CS Avva Shenouda" w:hAnsi="CS Avva Shenouda"/>
            <w:rPrChange w:id="4" w:author="Brett Slote" w:date="2011-07-21T20:04:00Z">
              <w:rPr>
                <w:rFonts w:ascii="Antonious Normal" w:hAnsi="Antonious Normal"/>
              </w:rPr>
            </w:rPrChange>
          </w:rPr>
          <w:t>]</w:t>
        </w:r>
        <w:proofErr w:type="spellStart"/>
        <w:r w:rsidRPr="000C2C94">
          <w:rPr>
            <w:rFonts w:ascii="CS Avva Shenouda" w:hAnsi="CS Avva Shenouda"/>
            <w:rPrChange w:id="5" w:author="Brett Slote" w:date="2011-07-21T20:04:00Z">
              <w:rPr>
                <w:rFonts w:ascii="Antonious Normal" w:hAnsi="Antonious Normal"/>
              </w:rPr>
            </w:rPrChange>
          </w:rPr>
          <w:t>tma</w:t>
        </w:r>
        <w:proofErr w:type="spellEnd"/>
        <w:r w:rsidRPr="000C2C94">
          <w:rPr>
            <w:rFonts w:ascii="CS Avva Shenouda" w:hAnsi="CS Avva Shenouda"/>
            <w:rPrChange w:id="6" w:author="Brett Slote" w:date="2011-07-21T20:04:00Z">
              <w:rPr>
                <w:rFonts w:ascii="Antonious Normal" w:hAnsi="Antonious Normal"/>
              </w:rPr>
            </w:rPrChange>
          </w:rPr>
          <w:t xml:space="preserve">]  </w:t>
        </w:r>
        <w:r>
          <w:t>- means to reach, obtain, enjoy, consent, agree, assent, or good pleasure, this seemed the best fit to me</w:t>
        </w:r>
      </w:ins>
    </w:p>
  </w:footnote>
  <w:footnote w:id="2">
    <w:p w:rsidR="00525DDD" w:rsidRDefault="00525DDD">
      <w:pPr>
        <w:pStyle w:val="footnote"/>
        <w:rPr>
          <w:ins w:id="8" w:author="Brett Slote" w:date="2011-07-21T19:04:00Z"/>
        </w:rPr>
        <w:pPrChange w:id="9" w:author="Brett Slote" w:date="2011-07-21T20:04:00Z">
          <w:pPr>
            <w:pStyle w:val="FootnoteText"/>
          </w:pPr>
        </w:pPrChange>
      </w:pPr>
      <w:ins w:id="10" w:author="Brett Slote" w:date="2011-07-21T19:04:00Z">
        <w:r>
          <w:rPr>
            <w:rStyle w:val="FootnoteReference"/>
          </w:rPr>
          <w:footnoteRef/>
        </w:r>
        <w:r>
          <w:t xml:space="preserve"> literal is disregarded</w:t>
        </w:r>
      </w:ins>
    </w:p>
  </w:footnote>
  <w:footnote w:id="3">
    <w:p w:rsidR="00525DDD" w:rsidRDefault="00525DDD">
      <w:pPr>
        <w:pStyle w:val="footnote"/>
        <w:rPr>
          <w:ins w:id="11" w:author="Brett Slote" w:date="2011-07-21T19:04:00Z"/>
        </w:rPr>
        <w:pPrChange w:id="12" w:author="Brett Slote" w:date="2011-07-21T20:04:00Z">
          <w:pPr>
            <w:pStyle w:val="FootnoteText"/>
          </w:pPr>
        </w:pPrChange>
      </w:pPr>
      <w:ins w:id="13" w:author="Brett Slote" w:date="2011-07-21T19:04:00Z">
        <w:r>
          <w:rPr>
            <w:rStyle w:val="FootnoteReference"/>
          </w:rPr>
          <w:footnoteRef/>
        </w:r>
        <w:r>
          <w:t xml:space="preserve"> literal is disregarded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0A4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0F5AA7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6371A"/>
    <w:rsid w:val="001769AF"/>
    <w:rsid w:val="001769BE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25DDD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4268F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34F80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AF7960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C413F"/>
    <w:rsid w:val="00CD3E11"/>
    <w:rsid w:val="00CE4C0A"/>
    <w:rsid w:val="00CE646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8420D"/>
    <w:rsid w:val="00E9261F"/>
    <w:rsid w:val="00E97489"/>
    <w:rsid w:val="00EA1253"/>
    <w:rsid w:val="00EB7E31"/>
    <w:rsid w:val="00EC144D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070A"/>
    <w:rsid w:val="00F46BD6"/>
    <w:rsid w:val="00F614B7"/>
    <w:rsid w:val="00F75D42"/>
    <w:rsid w:val="00F77515"/>
    <w:rsid w:val="00F87FF5"/>
    <w:rsid w:val="00F905FE"/>
    <w:rsid w:val="00F94020"/>
    <w:rsid w:val="00F96819"/>
    <w:rsid w:val="00FA0A01"/>
    <w:rsid w:val="00FB77A0"/>
    <w:rsid w:val="00FC34E5"/>
    <w:rsid w:val="00FE1386"/>
    <w:rsid w:val="00FE7767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5530F-12B5-44AF-9C4E-F0186936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97</cp:revision>
  <dcterms:created xsi:type="dcterms:W3CDTF">2014-11-04T15:28:00Z</dcterms:created>
  <dcterms:modified xsi:type="dcterms:W3CDTF">2015-10-06T12:49:00Z</dcterms:modified>
</cp:coreProperties>
</file>