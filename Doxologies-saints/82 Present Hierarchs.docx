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bookmarkStart w:id="0" w:name="_GoBack" w:colFirst="0" w:colLast="0"/>
            <w:r>
              <w:t>Ⲁⲕϭⲓ ⲧ̀ⲭⲁⲣⲓⲥ ⲙ̀Ⲙⲱⲩⲥⲏⲥ:</w:t>
            </w:r>
          </w:p>
          <w:p w:rsidR="000459AA" w:rsidRDefault="000459AA" w:rsidP="00704383">
            <w:pPr>
              <w:pStyle w:val="CopticVersemulti-line"/>
            </w:pPr>
            <w:r>
              <w:t>Ϯⲙⲉⲧⲟⲩⲏⲃ ⲛ̀ⲧⲉ Ⲙⲉⲗⲭⲓⲥⲉⲇⲉⲕ:</w:t>
            </w:r>
          </w:p>
          <w:p w:rsidR="000459AA" w:rsidRDefault="000459AA" w:rsidP="00704383">
            <w:pPr>
              <w:pStyle w:val="CopticVersemulti-line"/>
            </w:pPr>
            <w:r>
              <w:t>ⲁⲕϭⲓ ⲙ̀ⲡ̀ⲧⲁⲓⲟ ⲙ̀ⲡⲉⲛⲓⲱⲧ Ⲡⲉⲧⲣⲟⲥ:</w:t>
            </w:r>
          </w:p>
          <w:p w:rsidR="000459AA" w:rsidRDefault="000459AA" w:rsidP="00704383">
            <w:pPr>
              <w:pStyle w:val="CopticHangingVerse"/>
            </w:pPr>
            <w:r>
              <w:t>ⲡⲓⲁⲛϫⲱϫ ⲛ̀ⲛⲓⲁ̀ⲡⲟⲥⲧⲟⲗⲟⲥ.</w:t>
            </w:r>
          </w:p>
        </w:tc>
        <w:tc>
          <w:tcPr>
            <w:tcW w:w="1242" w:type="pct"/>
          </w:tcPr>
          <w:p w:rsidR="000459AA" w:rsidRDefault="000459A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You received the grace of Moses,</w:t>
            </w:r>
          </w:p>
          <w:p w:rsidR="000459AA" w:rsidRDefault="000459A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The priesthood of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Aaran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</w:t>
            </w:r>
          </w:p>
          <w:p w:rsidR="000459AA" w:rsidRDefault="000459A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You received honor from our father Peter, </w:t>
            </w:r>
          </w:p>
          <w:p w:rsidR="000459AA" w:rsidRPr="00993A1D" w:rsidRDefault="000459A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first of the apostles.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You received the grace of Moses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The priesthood of Aaron</w:t>
            </w:r>
            <w:r w:rsidRPr="004764BD">
              <w:rPr>
                <w:rStyle w:val="FootnoteReference"/>
              </w:rPr>
              <w:footnoteReference w:id="2"/>
            </w:r>
            <w:r w:rsidRPr="004764BD">
              <w:t>,</w:t>
            </w:r>
          </w:p>
          <w:p w:rsidR="000459AA" w:rsidRPr="004764BD" w:rsidRDefault="000459AA" w:rsidP="00704383">
            <w:pPr>
              <w:pStyle w:val="EngHang"/>
            </w:pPr>
            <w:r>
              <w:t>And t</w:t>
            </w:r>
            <w:r w:rsidRPr="004764BD">
              <w:t>he honour of Peter,</w:t>
            </w:r>
          </w:p>
          <w:p w:rsidR="000459AA" w:rsidRDefault="000459AA" w:rsidP="00704383">
            <w:pPr>
              <w:pStyle w:val="EngHangEnd"/>
            </w:pPr>
            <w:r>
              <w:t xml:space="preserve">The chief of the </w:t>
            </w:r>
            <w:r w:rsidRPr="006271AE">
              <w:t>A</w:t>
            </w:r>
            <w:r w:rsidRPr="004764BD">
              <w:t>postles</w:t>
            </w:r>
            <w:r w:rsidRPr="004764BD">
              <w:rPr>
                <w:rStyle w:val="FootnoteReference"/>
              </w:rPr>
              <w:footnoteReference w:id="3"/>
            </w:r>
            <w:r w:rsidRPr="004764BD">
              <w:t>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You received the grace of Moses</w:t>
            </w:r>
            <w:r w:rsidRPr="004764BD">
              <w:rPr>
                <w:rStyle w:val="FootnoteReference"/>
              </w:rPr>
              <w:footnoteReference w:id="4"/>
            </w:r>
            <w:r w:rsidRPr="004764BD">
              <w:t>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The priesthood of Aaron</w:t>
            </w:r>
            <w:r w:rsidRPr="004764BD">
              <w:rPr>
                <w:rStyle w:val="FootnoteReference"/>
              </w:rPr>
              <w:footnoteReference w:id="5"/>
            </w:r>
            <w:r w:rsidRPr="004764BD">
              <w:t>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You received the honour of Peter,</w:t>
            </w:r>
          </w:p>
          <w:p w:rsidR="000459AA" w:rsidRDefault="000459AA" w:rsidP="00704383">
            <w:pPr>
              <w:pStyle w:val="EngHangEnd"/>
            </w:pPr>
            <w:r w:rsidRPr="004764BD">
              <w:t>The chief of the apostles</w:t>
            </w:r>
            <w:r w:rsidRPr="004764BD">
              <w:rPr>
                <w:rStyle w:val="FootnoteReference"/>
              </w:rPr>
              <w:footnoteReference w:id="6"/>
            </w:r>
            <w:r w:rsidRPr="004764BD">
              <w:t>.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t>ⲀⲠⲭ̄ⲥ̄ ⲧⲁⲗⲟ ⲛ̀ⲧⲉϥϫⲓϫ:</w:t>
            </w:r>
          </w:p>
          <w:p w:rsidR="000459AA" w:rsidRDefault="000459AA" w:rsidP="00704383">
            <w:pPr>
              <w:pStyle w:val="CopticVersemulti-line"/>
            </w:pPr>
            <w:r>
              <w:t>ⲛ̀ⲟⲩⲓ̀ⲛⲁⲙ ⲉ̀ϫⲉⲛ ⲧⲉⲕⲁ̀ⲫⲉ:</w:t>
            </w:r>
          </w:p>
          <w:p w:rsidR="000459AA" w:rsidRDefault="000459AA" w:rsidP="00704383">
            <w:pPr>
              <w:pStyle w:val="CopticVersemulti-line"/>
            </w:pPr>
            <w:r>
              <w:t>ⲁϥⲧⲉⲛϩⲟⲩⲧⲕ ⲉ̀ⲛⲓϣⲟϣⲧ:</w:t>
            </w:r>
          </w:p>
          <w:p w:rsidR="000459AA" w:rsidRDefault="000459AA" w:rsidP="00704383">
            <w:pPr>
              <w:pStyle w:val="CopticHangingVerse"/>
            </w:pPr>
            <w:r>
              <w:t>ⲛ̀ⲧⲉ ⲑ̀ⲙⲉⲧⲟⲩⲣⲟ ⲛ̀ⲛⲓⲫⲏⲟⲩⲓ̀.</w:t>
            </w:r>
          </w:p>
        </w:tc>
        <w:tc>
          <w:tcPr>
            <w:tcW w:w="1242" w:type="pct"/>
          </w:tcPr>
          <w:p w:rsidR="000459AA" w:rsidRDefault="000459AA" w:rsidP="000448AC">
            <w:r>
              <w:t>Christ lifted His right hand,</w:t>
            </w:r>
          </w:p>
          <w:p w:rsidR="000459AA" w:rsidRDefault="000459AA" w:rsidP="000448AC">
            <w:r>
              <w:t>On your head,</w:t>
            </w:r>
          </w:p>
          <w:p w:rsidR="000459AA" w:rsidRDefault="000459AA" w:rsidP="000448AC">
            <w:r>
              <w:t>He gave you the keys,</w:t>
            </w:r>
          </w:p>
          <w:p w:rsidR="000459AA" w:rsidRDefault="000459AA" w:rsidP="000448AC">
            <w:r>
              <w:t>Of the Kingdom of heaven.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Christ laid</w:t>
            </w:r>
            <w:r>
              <w:t xml:space="preserve"> His right hand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Upon your head,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 xml:space="preserve">And entrusted to you </w:t>
            </w:r>
            <w:r>
              <w:t>the keys</w:t>
            </w:r>
          </w:p>
          <w:p w:rsidR="000459AA" w:rsidRDefault="000459AA" w:rsidP="00704383">
            <w:pPr>
              <w:pStyle w:val="EngHangEnd"/>
            </w:pPr>
            <w:r w:rsidRPr="004764BD">
              <w:t xml:space="preserve">Of the </w:t>
            </w:r>
            <w:r>
              <w:t>Kingdom of Heaven</w:t>
            </w:r>
            <w:r w:rsidRPr="004764BD">
              <w:t>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Christ laid</w:t>
            </w:r>
            <w:r w:rsidRPr="004764BD">
              <w:rPr>
                <w:rStyle w:val="FootnoteReference"/>
              </w:rPr>
              <w:footnoteReference w:id="7"/>
            </w:r>
            <w:r w:rsidRPr="004764BD">
              <w:t xml:space="preserve"> His right hand,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Upon your head,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And entrusted to you the keys,</w:t>
            </w:r>
          </w:p>
          <w:p w:rsidR="000459AA" w:rsidRDefault="000459AA" w:rsidP="00704383">
            <w:pPr>
              <w:pStyle w:val="EngHangEnd"/>
            </w:pPr>
            <w:r w:rsidRPr="004764BD">
              <w:t>Of the Heavenly Kingdom.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t>Ⲉⲑⲣⲉⲕϣⲁⲱⲡⲓ ⲛ̀ⲟⲩⲣⲉϥⲉⲣϩⲉⲙⲓ:</w:t>
            </w:r>
          </w:p>
          <w:p w:rsidR="000459AA" w:rsidRDefault="000459AA" w:rsidP="00704383">
            <w:pPr>
              <w:pStyle w:val="CopticVersemulti-line"/>
            </w:pPr>
            <w:r>
              <w:t>ⲥⲁⲡ̀ϣⲱⲓ ⲛ̀ϯⲉⲕⲕ̀ⲗⲏⲥⲓⲁ:</w:t>
            </w:r>
          </w:p>
          <w:p w:rsidR="000459AA" w:rsidRDefault="000459AA" w:rsidP="00704383">
            <w:pPr>
              <w:pStyle w:val="CopticVersemulti-line"/>
            </w:pPr>
            <w:r>
              <w:t>ⲉⲑⲣⲉⲕⲁ̀ⲙⲟⲛⲓ ⲙ̀ⲡⲉⲕⲗⲁⲟⲥ:</w:t>
            </w:r>
          </w:p>
          <w:p w:rsidR="000459AA" w:rsidRDefault="000459AA" w:rsidP="00704383">
            <w:pPr>
              <w:pStyle w:val="CopticHangingVerse"/>
            </w:pPr>
            <w:r>
              <w:t>ϧⲉⲛ ⲟⲩⲧⲟⲩⲃⲟ ⲛⲉⲙ ⲟⲩⲙⲉⲑⲙⲏⲓ.</w:t>
            </w:r>
          </w:p>
        </w:tc>
        <w:tc>
          <w:tcPr>
            <w:tcW w:w="1242" w:type="pct"/>
          </w:tcPr>
          <w:p w:rsidR="000459AA" w:rsidRDefault="000459AA" w:rsidP="00355077">
            <w:r>
              <w:t>That you may govern,</w:t>
            </w:r>
          </w:p>
          <w:p w:rsidR="000459AA" w:rsidRDefault="000459AA" w:rsidP="00355077">
            <w:r>
              <w:t>Over the church,</w:t>
            </w:r>
          </w:p>
          <w:p w:rsidR="000459AA" w:rsidRDefault="000459AA" w:rsidP="00355077">
            <w:r>
              <w:t>And that you may shepherd your people,</w:t>
            </w:r>
          </w:p>
          <w:p w:rsidR="000459AA" w:rsidRDefault="000459AA" w:rsidP="00355077">
            <w:r>
              <w:t>In purity and righteousness.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That you may be a helmsman,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Elevated in the Church,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To shepherd your people,</w:t>
            </w:r>
          </w:p>
          <w:p w:rsidR="000459AA" w:rsidRDefault="000459AA" w:rsidP="00704383">
            <w:pPr>
              <w:pStyle w:val="EngHangEnd"/>
            </w:pPr>
            <w:r w:rsidRPr="004764BD">
              <w:t>In purity and righteousness.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That you may be a helmsman</w:t>
            </w:r>
            <w:r w:rsidRPr="004764BD">
              <w:rPr>
                <w:rStyle w:val="FootnoteReference"/>
              </w:rPr>
              <w:footnoteReference w:id="8"/>
            </w:r>
            <w:r w:rsidRPr="004764BD">
              <w:t>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Elevated in the Church,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To shepherd your people,</w:t>
            </w:r>
          </w:p>
          <w:p w:rsidR="000459AA" w:rsidRDefault="000459AA" w:rsidP="00704383">
            <w:pPr>
              <w:pStyle w:val="EngHangEnd"/>
            </w:pPr>
            <w:r w:rsidRPr="004764BD">
              <w:t>In purity and righteousness.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t>Ⲕⲁⲧⲁ ⲫ̀ⲣⲏϯ ⲉ̀ⲧⲁϥϫⲟⲥ:</w:t>
            </w:r>
          </w:p>
          <w:p w:rsidR="000459AA" w:rsidRDefault="000459AA" w:rsidP="00704383">
            <w:pPr>
              <w:pStyle w:val="CopticVersemulti-line"/>
            </w:pPr>
            <w:r>
              <w:t>ⲛ̀ϫⲉ Ⲡⲁⲩⲗⲟⲥ ⲡⲓⲁⲡⲟⲥⲧⲟⲗⲟⲥ:</w:t>
            </w:r>
          </w:p>
          <w:p w:rsidR="000459AA" w:rsidRDefault="000459AA" w:rsidP="00704383">
            <w:pPr>
              <w:pStyle w:val="CopticVersemulti-line"/>
            </w:pPr>
            <w:r>
              <w:t>ϫⲉ ⲕⲁⲧⲁ ⲫ̀ⲣⲏϯ ⲛ̀Ⲁⲁⲣⲱⲛ:</w:t>
            </w:r>
          </w:p>
          <w:p w:rsidR="000459AA" w:rsidRDefault="000459AA" w:rsidP="00704383">
            <w:pPr>
              <w:pStyle w:val="CopticHangingVerse"/>
            </w:pPr>
            <w:r>
              <w:t>ⲡⲁⲓⲣⲏϯ ϩⲱϥ ⲙ̀Ⲡⲭ̄ⲥ̄.</w:t>
            </w:r>
          </w:p>
        </w:tc>
        <w:tc>
          <w:tcPr>
            <w:tcW w:w="1242" w:type="pct"/>
          </w:tcPr>
          <w:p w:rsidR="000459AA" w:rsidRDefault="000459AA" w:rsidP="003D781E">
            <w:r>
              <w:t>As Paul:</w:t>
            </w:r>
          </w:p>
          <w:p w:rsidR="000459AA" w:rsidRDefault="000459AA" w:rsidP="003D781E">
            <w:r>
              <w:t>The Apostle, Has said,:</w:t>
            </w:r>
          </w:p>
          <w:p w:rsidR="000459AA" w:rsidRDefault="000459AA" w:rsidP="003D781E">
            <w:r>
              <w:t>“Likewise as Aaron,</w:t>
            </w:r>
          </w:p>
          <w:p w:rsidR="000459AA" w:rsidRDefault="000459AA" w:rsidP="003D781E">
            <w:r>
              <w:t>Christ is also.”</w:t>
            </w:r>
          </w:p>
        </w:tc>
        <w:tc>
          <w:tcPr>
            <w:tcW w:w="1255" w:type="pct"/>
          </w:tcPr>
          <w:p w:rsidR="000459AA" w:rsidRDefault="000459AA" w:rsidP="00704383">
            <w:pPr>
              <w:pStyle w:val="EngHang"/>
            </w:pPr>
            <w:commentRangeStart w:id="26"/>
            <w:r>
              <w:t>As Paul the Apostle</w:t>
            </w:r>
          </w:p>
          <w:p w:rsidR="000459AA" w:rsidRDefault="000459AA" w:rsidP="00704383">
            <w:pPr>
              <w:pStyle w:val="EngHang"/>
            </w:pPr>
            <w:r>
              <w:t>Said, “Christ fulfills</w:t>
            </w:r>
          </w:p>
          <w:p w:rsidR="000459AA" w:rsidRDefault="000459AA" w:rsidP="00704383">
            <w:pPr>
              <w:pStyle w:val="EngHang"/>
            </w:pPr>
            <w:r>
              <w:t>The type and likeness</w:t>
            </w:r>
          </w:p>
          <w:p w:rsidR="000459AA" w:rsidRDefault="000459AA" w:rsidP="00704383">
            <w:pPr>
              <w:pStyle w:val="EngHangEnd"/>
            </w:pPr>
            <w:r>
              <w:t>Of Aaron the priest.”</w:t>
            </w:r>
            <w:commentRangeEnd w:id="2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26"/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According to the saying,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Of Paul the Apostle,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“In the type and likeness of Aaron,</w:t>
            </w:r>
          </w:p>
          <w:p w:rsidR="000459AA" w:rsidRDefault="000459AA" w:rsidP="00704383">
            <w:pPr>
              <w:pStyle w:val="EngHangEnd"/>
            </w:pPr>
            <w:r w:rsidRPr="004764BD">
              <w:t>Christ is also.”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lastRenderedPageBreak/>
              <w:t>Ⲱⲥⲁⲩⲧⲱⲥ ⲧⲉⲛϭⲓⲥⲓ ⲙ̀ⲙⲟⲕ:</w:t>
            </w:r>
          </w:p>
          <w:p w:rsidR="000459AA" w:rsidRDefault="000459AA" w:rsidP="00704383">
            <w:pPr>
              <w:pStyle w:val="CopticVersemulti-line"/>
            </w:pPr>
            <w:r>
              <w:t>ⲛⲉⲙ ⲡⲓϩⲩⲙⲛⲟⲇⲟⲥ Ⲇⲁⲩⲓⲇ:</w:t>
            </w:r>
          </w:p>
          <w:p w:rsidR="000459AA" w:rsidRDefault="000459AA" w:rsidP="00704383">
            <w:pPr>
              <w:pStyle w:val="CopticVersemulti-line"/>
            </w:pPr>
            <w:r>
              <w:t>ϫⲉ ⲛ̀ⲑⲟⲕ ⲡⲉ ⲡⲓⲟⲩⲏⲃ ϣⲁ ⲉ̀ⲛⲉϩ:</w:t>
            </w:r>
          </w:p>
          <w:p w:rsidR="000459AA" w:rsidRDefault="000459AA" w:rsidP="00704383">
            <w:pPr>
              <w:pStyle w:val="CopticHangingVerse"/>
            </w:pPr>
            <w:r>
              <w:t>ⲕⲁⲧⲁ ⲧ̀ⲧⲁⲝⲓⲥ ⲙ̀Ⲙⲉⲗⲭⲓⲥⲉⲇⲉⲕ.</w:t>
            </w:r>
          </w:p>
        </w:tc>
        <w:tc>
          <w:tcPr>
            <w:tcW w:w="1242" w:type="pct"/>
          </w:tcPr>
          <w:p w:rsidR="000459AA" w:rsidRDefault="000459AA" w:rsidP="003D781E">
            <w:r>
              <w:t>Likewise we magnify You,</w:t>
            </w:r>
          </w:p>
          <w:p w:rsidR="000459AA" w:rsidRDefault="000459AA" w:rsidP="003D781E">
            <w:r>
              <w:t>With David the Psalmist,</w:t>
            </w:r>
          </w:p>
          <w:p w:rsidR="000459AA" w:rsidRDefault="000459AA" w:rsidP="003D781E">
            <w:r>
              <w:t>You are the priest forever,</w:t>
            </w:r>
          </w:p>
          <w:p w:rsidR="000459AA" w:rsidRDefault="000459AA" w:rsidP="003D781E">
            <w:r>
              <w:t>According to the order of Melchizedek.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Likewise we exalt you,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With David the psalmist,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You are a priest forever,</w:t>
            </w:r>
          </w:p>
          <w:p w:rsidR="000459AA" w:rsidRDefault="000459AA" w:rsidP="00704383">
            <w:pPr>
              <w:pStyle w:val="EngHangEnd"/>
            </w:pPr>
            <w:r w:rsidRPr="004764BD">
              <w:t>After the order of Melchizedek</w:t>
            </w:r>
            <w:r w:rsidRPr="004764BD">
              <w:rPr>
                <w:rStyle w:val="FootnoteReference"/>
              </w:rPr>
              <w:footnoteReference w:id="9"/>
            </w:r>
            <w:r w:rsidRPr="004764BD">
              <w:t>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Likewise we exalt you,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With David the psalmist,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You are a priest forever,</w:t>
            </w:r>
          </w:p>
          <w:p w:rsidR="000459AA" w:rsidRDefault="000459AA" w:rsidP="00704383">
            <w:pPr>
              <w:pStyle w:val="EngHangEnd"/>
            </w:pPr>
            <w:r w:rsidRPr="004764BD">
              <w:t>After the order of Melchizedek</w:t>
            </w:r>
            <w:r w:rsidRPr="004764BD">
              <w:rPr>
                <w:rStyle w:val="FootnoteReference"/>
              </w:rPr>
              <w:footnoteReference w:id="10"/>
            </w:r>
            <w:r w:rsidRPr="004764BD">
              <w:t>.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t>Ⲧⲱⲃϩ ⲙ̀Ⲡⲟ̄ⲥ̄ ⲉ̀ϩ̀ⲣⲏⲓ ⲉ̀ϫⲱⲛ:</w:t>
            </w:r>
          </w:p>
          <w:p w:rsidR="000459AA" w:rsidRDefault="000459AA" w:rsidP="00704383">
            <w:pPr>
              <w:pStyle w:val="CopticVersemulti-line"/>
            </w:pPr>
            <w:r>
              <w:t xml:space="preserve">ⲱ̀ ⲡⲁⲟ̄ⲥ̄ ⲛ̀ⲓⲱⲧ ⲙ̀ⲡⲁⲧⲣⲓⲁⲣⲭⲏⲥ: </w:t>
            </w:r>
          </w:p>
          <w:p w:rsidR="000459AA" w:rsidRDefault="000459AA" w:rsidP="00704383">
            <w:pPr>
              <w:pStyle w:val="CopticVersemulti-line"/>
            </w:pPr>
            <w:r>
              <w:t>ⲡⲉⲛⲓⲱⲧ ⲉ̄ⲑ̄ⲩ̄ ⲁⲃⲃⲁ (…):</w:t>
            </w:r>
          </w:p>
          <w:p w:rsidR="000459AA" w:rsidRDefault="000459AA" w:rsidP="00704383">
            <w:pPr>
              <w:pStyle w:val="CopticHangingVerse"/>
            </w:pPr>
            <w:r>
              <w:t>ⲛ̀ⲧⲉϥⲭⲁ ⲛⲉⲛⲟⲃⲓ ⲛⲁⲛ ⲉ̀ⲃⲟⲗ.</w:t>
            </w:r>
          </w:p>
        </w:tc>
        <w:tc>
          <w:tcPr>
            <w:tcW w:w="1242" w:type="pct"/>
          </w:tcPr>
          <w:p w:rsidR="000459AA" w:rsidRDefault="000459AA" w:rsidP="003D781E">
            <w:r>
              <w:t>Pray to the Lord on our behalf,</w:t>
            </w:r>
          </w:p>
          <w:p w:rsidR="000459AA" w:rsidRDefault="000459AA" w:rsidP="003D781E">
            <w:r>
              <w:t>O my father the patriarch,</w:t>
            </w:r>
          </w:p>
          <w:p w:rsidR="000459AA" w:rsidRDefault="000459AA" w:rsidP="003D781E">
            <w:r>
              <w:t xml:space="preserve">Our holy father </w:t>
            </w:r>
            <w:proofErr w:type="spellStart"/>
            <w:r>
              <w:t>abba</w:t>
            </w:r>
            <w:proofErr w:type="spellEnd"/>
            <w:r>
              <w:t xml:space="preserve"> ____,</w:t>
            </w:r>
          </w:p>
          <w:p w:rsidR="000459AA" w:rsidRDefault="000459AA" w:rsidP="003D781E">
            <w:r>
              <w:t>That He may forgive us our sins.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Pray to the Lord on our behalf,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Our holy father the Patriarch,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Papa Abba _______ the high priest,</w:t>
            </w:r>
          </w:p>
          <w:p w:rsidR="000459AA" w:rsidRDefault="000459AA" w:rsidP="0070438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Pray to the Lord on our behalf,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Our holy father the Patriarch,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Papa Abba _______ the high priest,</w:t>
            </w:r>
          </w:p>
          <w:p w:rsidR="000459AA" w:rsidRDefault="000459AA" w:rsidP="0070438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tr w:rsidR="000459AA" w:rsidTr="00C2621F">
        <w:tc>
          <w:tcPr>
            <w:tcW w:w="1248" w:type="pct"/>
          </w:tcPr>
          <w:p w:rsidR="000459AA" w:rsidRDefault="000459AA" w:rsidP="00704383">
            <w:pPr>
              <w:pStyle w:val="CopticVersemulti-line"/>
            </w:pPr>
            <w:r>
              <w:t>Ⲧⲱⲃϩ ⲙ̀Ⲡⲟ̄ⲥ̄ ⲉ̀ϩ̀ⲣⲏⲓ ⲉ̀ϫⲱⲛ:</w:t>
            </w:r>
          </w:p>
          <w:p w:rsidR="000459AA" w:rsidRDefault="000459AA" w:rsidP="00704383">
            <w:pPr>
              <w:pStyle w:val="CopticVersemulti-line"/>
            </w:pPr>
            <w:r>
              <w:t>ⲡⲉⲛⲓⲱⲧ ⲉⲑⲟⲩⲁⲃ ⲛ̀ⲇⲓⲕⲉⲟⲥ:</w:t>
            </w:r>
          </w:p>
          <w:p w:rsidR="000459AA" w:rsidRDefault="000459AA" w:rsidP="00704383">
            <w:pPr>
              <w:pStyle w:val="CopticVersemulti-line"/>
            </w:pPr>
            <w:r>
              <w:t>ⲁⲃⲃⲁ (…) ⲡⲓⲉ̀ⲡⲓⲥⲕⲟⲡⲟⲥ (ⲙ̀ⲙⲏⲧⲣⲟⲡⲟⲗⲏⲧⲏⲥ):</w:t>
            </w:r>
          </w:p>
          <w:p w:rsidR="000459AA" w:rsidRDefault="000459AA" w:rsidP="00704383">
            <w:pPr>
              <w:pStyle w:val="CopticHangingVerse"/>
            </w:pPr>
            <w:r>
              <w:t>ⲛ̀ⲧⲉϥ ⲭⲁ ⲛⲉⲛⲛⲟⲃⲓ ⲛⲁⲛ ⲉ̀ⲃⲟⲗ.</w:t>
            </w:r>
          </w:p>
        </w:tc>
        <w:tc>
          <w:tcPr>
            <w:tcW w:w="1242" w:type="pct"/>
          </w:tcPr>
          <w:p w:rsidR="000459AA" w:rsidRDefault="000459AA" w:rsidP="003D781E">
            <w:r>
              <w:t xml:space="preserve">Pray: </w:t>
            </w:r>
          </w:p>
          <w:p w:rsidR="000459AA" w:rsidRDefault="000459AA" w:rsidP="003D781E">
            <w:r>
              <w:t>Our Holy righteous father,</w:t>
            </w:r>
          </w:p>
          <w:p w:rsidR="000459AA" w:rsidRDefault="000459AA" w:rsidP="003D781E">
            <w:r>
              <w:t>Abba (…) the bishop (the metropolitan),</w:t>
            </w:r>
          </w:p>
          <w:p w:rsidR="000459AA" w:rsidRDefault="000459AA" w:rsidP="003D781E">
            <w:r>
              <w:t>That He may forgive us ours sins.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Pray to the Lord on our behalf,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Our holy and righteous father,</w:t>
            </w:r>
          </w:p>
          <w:p w:rsidR="000459AA" w:rsidRPr="004764BD" w:rsidRDefault="000459AA" w:rsidP="00704383">
            <w:pPr>
              <w:pStyle w:val="EngHang"/>
            </w:pPr>
            <w:r>
              <w:t>Abba _______ the {Metropol</w:t>
            </w:r>
            <w:r>
              <w:t>i</w:t>
            </w:r>
            <w:r>
              <w:t>tan/Bishop}</w:t>
            </w:r>
            <w:r w:rsidRPr="004764BD">
              <w:t>,</w:t>
            </w:r>
          </w:p>
          <w:p w:rsidR="000459AA" w:rsidRDefault="000459AA" w:rsidP="0070438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  <w:tc>
          <w:tcPr>
            <w:tcW w:w="1255" w:type="pct"/>
          </w:tcPr>
          <w:p w:rsidR="000459AA" w:rsidRPr="004764BD" w:rsidRDefault="000459AA" w:rsidP="00704383">
            <w:pPr>
              <w:pStyle w:val="EngHang"/>
            </w:pPr>
            <w:r w:rsidRPr="004764BD">
              <w:t>Pray to the Lord on our behalf,</w:t>
            </w:r>
          </w:p>
          <w:p w:rsidR="000459AA" w:rsidRPr="004764BD" w:rsidRDefault="000459AA" w:rsidP="00704383">
            <w:pPr>
              <w:pStyle w:val="EngHang"/>
            </w:pPr>
            <w:r w:rsidRPr="004764BD">
              <w:t>Our holy and righteous father,</w:t>
            </w:r>
          </w:p>
          <w:p w:rsidR="000459AA" w:rsidRPr="004764BD" w:rsidRDefault="000459AA" w:rsidP="00704383">
            <w:pPr>
              <w:pStyle w:val="EngHang"/>
            </w:pPr>
            <w:r>
              <w:t>Abba _______ the {Metropol</w:t>
            </w:r>
            <w:r>
              <w:t>i</w:t>
            </w:r>
            <w:r>
              <w:t>tan/Bishop}</w:t>
            </w:r>
            <w:r w:rsidRPr="004764BD">
              <w:t>,</w:t>
            </w:r>
          </w:p>
          <w:p w:rsidR="000459AA" w:rsidRDefault="000459AA" w:rsidP="00704383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Windows User" w:date="2015-10-15T12:52:00Z" w:initials="WU">
    <w:p w:rsidR="000459AA" w:rsidRDefault="000459AA">
      <w:pPr>
        <w:pStyle w:val="CommentText"/>
      </w:pPr>
      <w:r>
        <w:rPr>
          <w:rStyle w:val="CommentReference"/>
        </w:rPr>
        <w:annotationRef/>
      </w:r>
      <w:r>
        <w:t>What should this verse be?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D2D" w:rsidRDefault="006C0D2D" w:rsidP="00E83857">
      <w:pPr>
        <w:spacing w:after="0" w:line="240" w:lineRule="auto"/>
      </w:pPr>
      <w:r>
        <w:separator/>
      </w:r>
    </w:p>
  </w:endnote>
  <w:endnote w:type="continuationSeparator" w:id="0">
    <w:p w:rsidR="006C0D2D" w:rsidRDefault="006C0D2D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Antonious Normal">
    <w:altName w:val="Manga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D2D" w:rsidRDefault="006C0D2D" w:rsidP="00E83857">
      <w:pPr>
        <w:spacing w:after="0" w:line="240" w:lineRule="auto"/>
      </w:pPr>
      <w:r>
        <w:separator/>
      </w:r>
    </w:p>
  </w:footnote>
  <w:footnote w:type="continuationSeparator" w:id="0">
    <w:p w:rsidR="006C0D2D" w:rsidRDefault="006C0D2D" w:rsidP="00E83857">
      <w:pPr>
        <w:spacing w:after="0" w:line="240" w:lineRule="auto"/>
      </w:pPr>
      <w:r>
        <w:continuationSeparator/>
      </w:r>
    </w:p>
  </w:footnote>
  <w:footnote w:id="1">
    <w:p w:rsidR="000459AA" w:rsidRDefault="000459AA">
      <w:pPr>
        <w:pStyle w:val="footnote"/>
        <w:rPr>
          <w:ins w:id="1" w:author="Brett Slote" w:date="2011-07-21T19:13:00Z"/>
        </w:rPr>
        <w:pPrChange w:id="2" w:author="Brett Slote" w:date="2011-07-21T20:05:00Z">
          <w:pPr>
            <w:pStyle w:val="FootnoteText"/>
          </w:pPr>
        </w:pPrChange>
      </w:pPr>
      <w:ins w:id="3" w:author="Brett Slote" w:date="2011-07-21T19:13:00Z">
        <w:r>
          <w:rPr>
            <w:rStyle w:val="FootnoteReference"/>
          </w:rPr>
          <w:footnoteRef/>
        </w:r>
        <w:r>
          <w:t xml:space="preserve"> Numbers 12:7-8</w:t>
        </w:r>
      </w:ins>
    </w:p>
  </w:footnote>
  <w:footnote w:id="2">
    <w:p w:rsidR="000459AA" w:rsidRDefault="000459AA">
      <w:pPr>
        <w:pStyle w:val="footnote"/>
        <w:rPr>
          <w:ins w:id="4" w:author="Brett Slote" w:date="2011-07-21T19:13:00Z"/>
        </w:rPr>
        <w:pPrChange w:id="5" w:author="Brett Slote" w:date="2011-07-21T20:05:00Z">
          <w:pPr>
            <w:pStyle w:val="FootnoteText"/>
          </w:pPr>
        </w:pPrChange>
      </w:pPr>
      <w:ins w:id="6" w:author="Brett Slote" w:date="2011-07-21T19:13:00Z">
        <w:r>
          <w:rPr>
            <w:rStyle w:val="FootnoteReference"/>
          </w:rPr>
          <w:footnoteRef/>
        </w:r>
        <w:r>
          <w:t xml:space="preserve"> Exodus 28:1</w:t>
        </w:r>
      </w:ins>
    </w:p>
  </w:footnote>
  <w:footnote w:id="3">
    <w:p w:rsidR="000459AA" w:rsidRDefault="000459AA">
      <w:pPr>
        <w:pStyle w:val="footnote"/>
        <w:rPr>
          <w:ins w:id="7" w:author="Brett Slote" w:date="2011-07-21T19:13:00Z"/>
        </w:rPr>
        <w:pPrChange w:id="8" w:author="Brett Slote" w:date="2011-07-21T20:05:00Z">
          <w:pPr>
            <w:pStyle w:val="FootnoteText"/>
          </w:pPr>
        </w:pPrChange>
      </w:pPr>
      <w:ins w:id="9" w:author="Brett Slote" w:date="2011-07-21T19:13:00Z">
        <w:r>
          <w:rPr>
            <w:rStyle w:val="FootnoteReference"/>
          </w:rPr>
          <w:footnoteRef/>
        </w:r>
        <w:r>
          <w:t xml:space="preserve"> Matthew 16:18</w:t>
        </w:r>
      </w:ins>
    </w:p>
  </w:footnote>
  <w:footnote w:id="4">
    <w:p w:rsidR="000459AA" w:rsidRDefault="000459AA">
      <w:pPr>
        <w:pStyle w:val="footnote"/>
        <w:rPr>
          <w:ins w:id="10" w:author="Brett Slote" w:date="2011-07-21T19:13:00Z"/>
        </w:rPr>
        <w:pPrChange w:id="11" w:author="Brett Slote" w:date="2011-07-21T20:05:00Z">
          <w:pPr>
            <w:pStyle w:val="FootnoteText"/>
          </w:pPr>
        </w:pPrChange>
      </w:pPr>
      <w:ins w:id="12" w:author="Brett Slote" w:date="2011-07-21T19:13:00Z">
        <w:r>
          <w:rPr>
            <w:rStyle w:val="FootnoteReference"/>
          </w:rPr>
          <w:footnoteRef/>
        </w:r>
        <w:r>
          <w:t xml:space="preserve"> Numbers 12:7-8</w:t>
        </w:r>
      </w:ins>
    </w:p>
  </w:footnote>
  <w:footnote w:id="5">
    <w:p w:rsidR="000459AA" w:rsidRDefault="000459AA">
      <w:pPr>
        <w:pStyle w:val="footnote"/>
        <w:rPr>
          <w:ins w:id="13" w:author="Brett Slote" w:date="2011-07-21T19:13:00Z"/>
        </w:rPr>
        <w:pPrChange w:id="14" w:author="Brett Slote" w:date="2011-07-21T20:05:00Z">
          <w:pPr>
            <w:pStyle w:val="FootnoteText"/>
          </w:pPr>
        </w:pPrChange>
      </w:pPr>
      <w:ins w:id="15" w:author="Brett Slote" w:date="2011-07-21T19:13:00Z">
        <w:r>
          <w:rPr>
            <w:rStyle w:val="FootnoteReference"/>
          </w:rPr>
          <w:footnoteRef/>
        </w:r>
        <w:r>
          <w:t xml:space="preserve"> Exodus 28:1</w:t>
        </w:r>
      </w:ins>
    </w:p>
  </w:footnote>
  <w:footnote w:id="6">
    <w:p w:rsidR="000459AA" w:rsidRDefault="000459AA">
      <w:pPr>
        <w:pStyle w:val="footnote"/>
        <w:rPr>
          <w:ins w:id="16" w:author="Brett Slote" w:date="2011-07-21T19:13:00Z"/>
        </w:rPr>
        <w:pPrChange w:id="17" w:author="Brett Slote" w:date="2011-07-21T20:05:00Z">
          <w:pPr>
            <w:pStyle w:val="FootnoteText"/>
          </w:pPr>
        </w:pPrChange>
      </w:pPr>
      <w:ins w:id="18" w:author="Brett Slote" w:date="2011-07-21T19:13:00Z">
        <w:r>
          <w:rPr>
            <w:rStyle w:val="FootnoteReference"/>
          </w:rPr>
          <w:footnoteRef/>
        </w:r>
        <w:r>
          <w:t xml:space="preserve"> Matthew 16:18</w:t>
        </w:r>
      </w:ins>
    </w:p>
  </w:footnote>
  <w:footnote w:id="7">
    <w:p w:rsidR="000459AA" w:rsidRDefault="000459AA">
      <w:pPr>
        <w:pStyle w:val="footnote"/>
        <w:rPr>
          <w:ins w:id="19" w:author="Brett Slote" w:date="2011-07-21T19:13:00Z"/>
        </w:rPr>
        <w:pPrChange w:id="20" w:author="Brett Slote" w:date="2011-07-21T20:05:00Z">
          <w:pPr>
            <w:pStyle w:val="FootnoteText"/>
          </w:pPr>
        </w:pPrChange>
      </w:pPr>
      <w:ins w:id="21" w:author="Brett Slote" w:date="2011-07-21T19:13:00Z">
        <w:r>
          <w:rPr>
            <w:rStyle w:val="FootnoteReference"/>
          </w:rPr>
          <w:footnoteRef/>
        </w:r>
        <w:r>
          <w:t xml:space="preserve"> </w:t>
        </w:r>
        <w:proofErr w:type="spellStart"/>
        <w:r w:rsidRPr="000C2C94">
          <w:rPr>
            <w:rFonts w:ascii="CS Avva Shenouda" w:hAnsi="CS Avva Shenouda"/>
            <w:rPrChange w:id="22" w:author="Brett Slote" w:date="2011-07-21T20:05:00Z">
              <w:rPr>
                <w:rFonts w:ascii="Antonious Normal" w:hAnsi="Antonious Normal"/>
              </w:rPr>
            </w:rPrChange>
          </w:rPr>
          <w:t>talo</w:t>
        </w:r>
        <w:proofErr w:type="spellEnd"/>
        <w:r>
          <w:t xml:space="preserve"> is usually to lift, but it can be to lay when talking about a burden</w:t>
        </w:r>
      </w:ins>
    </w:p>
  </w:footnote>
  <w:footnote w:id="8">
    <w:p w:rsidR="000459AA" w:rsidRDefault="000459AA">
      <w:pPr>
        <w:pStyle w:val="footnote"/>
        <w:rPr>
          <w:ins w:id="23" w:author="Brett Slote" w:date="2011-07-21T19:13:00Z"/>
          <w:i/>
        </w:rPr>
        <w:pPrChange w:id="24" w:author="Brett Slote" w:date="2011-07-21T20:05:00Z">
          <w:pPr>
            <w:pStyle w:val="FootnoteText"/>
          </w:pPr>
        </w:pPrChange>
      </w:pPr>
      <w:ins w:id="25" w:author="Brett Slote" w:date="2011-07-21T19:13:00Z">
        <w:r>
          <w:rPr>
            <w:rStyle w:val="FootnoteReference"/>
          </w:rPr>
          <w:footnoteRef/>
        </w:r>
        <w:r>
          <w:t xml:space="preserve"> </w:t>
        </w:r>
        <w:r w:rsidRPr="009E5F25">
          <w:rPr>
            <w:color w:val="FF0000"/>
          </w:rPr>
          <w:t xml:space="preserve">black book and Arabic have governor/ruler, but I’m not sure why – literally it’s someone who is </w:t>
        </w:r>
        <w:r w:rsidRPr="009E5F25">
          <w:rPr>
            <w:i/>
            <w:color w:val="FF0000"/>
          </w:rPr>
          <w:t>steering</w:t>
        </w:r>
      </w:ins>
    </w:p>
  </w:footnote>
  <w:footnote w:id="9">
    <w:p w:rsidR="000459AA" w:rsidRDefault="000459AA">
      <w:pPr>
        <w:pStyle w:val="footnote"/>
        <w:rPr>
          <w:ins w:id="27" w:author="Brett Slote" w:date="2011-07-21T19:13:00Z"/>
        </w:rPr>
        <w:pPrChange w:id="28" w:author="Brett Slote" w:date="2011-07-21T20:05:00Z">
          <w:pPr>
            <w:pStyle w:val="FootnoteText"/>
          </w:pPr>
        </w:pPrChange>
      </w:pPr>
      <w:ins w:id="29" w:author="Brett Slote" w:date="2011-07-21T19:13:00Z">
        <w:r>
          <w:rPr>
            <w:rStyle w:val="FootnoteReference"/>
          </w:rPr>
          <w:footnoteRef/>
        </w:r>
        <w:r>
          <w:t xml:space="preserve"> Psalms 110:4, Hebrews 5:6,10</w:t>
        </w:r>
      </w:ins>
    </w:p>
  </w:footnote>
  <w:footnote w:id="10">
    <w:p w:rsidR="000459AA" w:rsidRDefault="000459AA">
      <w:pPr>
        <w:pStyle w:val="footnote"/>
        <w:rPr>
          <w:ins w:id="30" w:author="Brett Slote" w:date="2011-07-21T19:13:00Z"/>
        </w:rPr>
        <w:pPrChange w:id="31" w:author="Brett Slote" w:date="2011-07-21T20:05:00Z">
          <w:pPr>
            <w:pStyle w:val="FootnoteText"/>
          </w:pPr>
        </w:pPrChange>
      </w:pPr>
      <w:ins w:id="32" w:author="Brett Slote" w:date="2011-07-21T19:13:00Z">
        <w:r>
          <w:rPr>
            <w:rStyle w:val="FootnoteReference"/>
          </w:rPr>
          <w:footnoteRef/>
        </w:r>
        <w:r>
          <w:t xml:space="preserve"> Psalms 110:4, Hebrews 5:6,10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4F8B"/>
    <w:rsid w:val="00006170"/>
    <w:rsid w:val="00015B01"/>
    <w:rsid w:val="00025712"/>
    <w:rsid w:val="000262EF"/>
    <w:rsid w:val="0003055D"/>
    <w:rsid w:val="000349D6"/>
    <w:rsid w:val="000448AC"/>
    <w:rsid w:val="000459AA"/>
    <w:rsid w:val="0005564D"/>
    <w:rsid w:val="0007140D"/>
    <w:rsid w:val="00074078"/>
    <w:rsid w:val="0007674B"/>
    <w:rsid w:val="00077F76"/>
    <w:rsid w:val="000831C6"/>
    <w:rsid w:val="000A3AFF"/>
    <w:rsid w:val="000A5674"/>
    <w:rsid w:val="000A7692"/>
    <w:rsid w:val="000B1C99"/>
    <w:rsid w:val="000B2DCF"/>
    <w:rsid w:val="000B7C52"/>
    <w:rsid w:val="000D045E"/>
    <w:rsid w:val="000D6184"/>
    <w:rsid w:val="000D698E"/>
    <w:rsid w:val="001009FD"/>
    <w:rsid w:val="00100F91"/>
    <w:rsid w:val="001014E7"/>
    <w:rsid w:val="001112AE"/>
    <w:rsid w:val="00112FB6"/>
    <w:rsid w:val="001155FE"/>
    <w:rsid w:val="00117ABA"/>
    <w:rsid w:val="00123994"/>
    <w:rsid w:val="0013764B"/>
    <w:rsid w:val="0014228E"/>
    <w:rsid w:val="00144BAB"/>
    <w:rsid w:val="001529DF"/>
    <w:rsid w:val="00163C87"/>
    <w:rsid w:val="00166FE1"/>
    <w:rsid w:val="00182BDA"/>
    <w:rsid w:val="00190816"/>
    <w:rsid w:val="00196D72"/>
    <w:rsid w:val="001A79F9"/>
    <w:rsid w:val="001C37DB"/>
    <w:rsid w:val="001D3191"/>
    <w:rsid w:val="001D7BA7"/>
    <w:rsid w:val="001F2209"/>
    <w:rsid w:val="001F7E78"/>
    <w:rsid w:val="0020327C"/>
    <w:rsid w:val="00210CD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D6D94"/>
    <w:rsid w:val="002E4A87"/>
    <w:rsid w:val="002E6B33"/>
    <w:rsid w:val="002E6D57"/>
    <w:rsid w:val="002F04B6"/>
    <w:rsid w:val="002F2EE6"/>
    <w:rsid w:val="00305B33"/>
    <w:rsid w:val="00306803"/>
    <w:rsid w:val="00307169"/>
    <w:rsid w:val="00312541"/>
    <w:rsid w:val="00313BB6"/>
    <w:rsid w:val="003171DA"/>
    <w:rsid w:val="00343474"/>
    <w:rsid w:val="00346B6E"/>
    <w:rsid w:val="00347BE8"/>
    <w:rsid w:val="00355077"/>
    <w:rsid w:val="003574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02E21"/>
    <w:rsid w:val="00413B4E"/>
    <w:rsid w:val="00464B9D"/>
    <w:rsid w:val="004653B5"/>
    <w:rsid w:val="004728D2"/>
    <w:rsid w:val="004855D0"/>
    <w:rsid w:val="00485B1B"/>
    <w:rsid w:val="004A14E0"/>
    <w:rsid w:val="004B35B0"/>
    <w:rsid w:val="004C5B5E"/>
    <w:rsid w:val="004C621E"/>
    <w:rsid w:val="004D29FE"/>
    <w:rsid w:val="004E2212"/>
    <w:rsid w:val="004E6C33"/>
    <w:rsid w:val="004F61E2"/>
    <w:rsid w:val="004F763B"/>
    <w:rsid w:val="00506122"/>
    <w:rsid w:val="00511A3D"/>
    <w:rsid w:val="00540B8D"/>
    <w:rsid w:val="00543FAD"/>
    <w:rsid w:val="005461E1"/>
    <w:rsid w:val="005542DF"/>
    <w:rsid w:val="005676A1"/>
    <w:rsid w:val="00570A9B"/>
    <w:rsid w:val="0057676E"/>
    <w:rsid w:val="00591642"/>
    <w:rsid w:val="005928C8"/>
    <w:rsid w:val="00594C16"/>
    <w:rsid w:val="005955A8"/>
    <w:rsid w:val="005A14C7"/>
    <w:rsid w:val="005A4D5A"/>
    <w:rsid w:val="005A5241"/>
    <w:rsid w:val="005B2A26"/>
    <w:rsid w:val="005B3A63"/>
    <w:rsid w:val="005B5436"/>
    <w:rsid w:val="005C2578"/>
    <w:rsid w:val="005C2DE3"/>
    <w:rsid w:val="005C7B29"/>
    <w:rsid w:val="005D0812"/>
    <w:rsid w:val="005D2775"/>
    <w:rsid w:val="005D29FF"/>
    <w:rsid w:val="005D2F74"/>
    <w:rsid w:val="005E0CB1"/>
    <w:rsid w:val="005E2C3D"/>
    <w:rsid w:val="005E4E7F"/>
    <w:rsid w:val="0060366F"/>
    <w:rsid w:val="00616C4C"/>
    <w:rsid w:val="006271AE"/>
    <w:rsid w:val="00633049"/>
    <w:rsid w:val="006422C6"/>
    <w:rsid w:val="00643221"/>
    <w:rsid w:val="00643C9E"/>
    <w:rsid w:val="006564DB"/>
    <w:rsid w:val="00681697"/>
    <w:rsid w:val="006A14E4"/>
    <w:rsid w:val="006A7577"/>
    <w:rsid w:val="006C0D2D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6751"/>
    <w:rsid w:val="007979CC"/>
    <w:rsid w:val="007A2DB3"/>
    <w:rsid w:val="007A2F87"/>
    <w:rsid w:val="007A34D0"/>
    <w:rsid w:val="007C51B5"/>
    <w:rsid w:val="007D0F94"/>
    <w:rsid w:val="007E06DD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0BE6"/>
    <w:rsid w:val="008A45F3"/>
    <w:rsid w:val="008B2A5E"/>
    <w:rsid w:val="008C31B9"/>
    <w:rsid w:val="008C4006"/>
    <w:rsid w:val="008E4093"/>
    <w:rsid w:val="008E456B"/>
    <w:rsid w:val="008F069B"/>
    <w:rsid w:val="008F23F5"/>
    <w:rsid w:val="008F5202"/>
    <w:rsid w:val="009161E1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D7CCF"/>
    <w:rsid w:val="009E3931"/>
    <w:rsid w:val="009E441D"/>
    <w:rsid w:val="009E4A88"/>
    <w:rsid w:val="009E6566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A2F7C"/>
    <w:rsid w:val="00AA632F"/>
    <w:rsid w:val="00AA7671"/>
    <w:rsid w:val="00AA7AC3"/>
    <w:rsid w:val="00AB2640"/>
    <w:rsid w:val="00AB2F8A"/>
    <w:rsid w:val="00AB325F"/>
    <w:rsid w:val="00AB5C65"/>
    <w:rsid w:val="00AD0B8C"/>
    <w:rsid w:val="00AD2F63"/>
    <w:rsid w:val="00AE27BA"/>
    <w:rsid w:val="00AE32F3"/>
    <w:rsid w:val="00AE7F5C"/>
    <w:rsid w:val="00AF0FCD"/>
    <w:rsid w:val="00AF207C"/>
    <w:rsid w:val="00B02D0A"/>
    <w:rsid w:val="00B10777"/>
    <w:rsid w:val="00B14AE9"/>
    <w:rsid w:val="00B14DEE"/>
    <w:rsid w:val="00B15214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2EE6"/>
    <w:rsid w:val="00B94626"/>
    <w:rsid w:val="00BA380B"/>
    <w:rsid w:val="00BB0C7A"/>
    <w:rsid w:val="00BC2BEF"/>
    <w:rsid w:val="00BC3347"/>
    <w:rsid w:val="00BC68FE"/>
    <w:rsid w:val="00BD69C8"/>
    <w:rsid w:val="00BE1D11"/>
    <w:rsid w:val="00BE50E9"/>
    <w:rsid w:val="00BE560F"/>
    <w:rsid w:val="00C07283"/>
    <w:rsid w:val="00C14546"/>
    <w:rsid w:val="00C2621F"/>
    <w:rsid w:val="00C33EE9"/>
    <w:rsid w:val="00C365B4"/>
    <w:rsid w:val="00C3695E"/>
    <w:rsid w:val="00C4176F"/>
    <w:rsid w:val="00C4728D"/>
    <w:rsid w:val="00C6058A"/>
    <w:rsid w:val="00C70F1C"/>
    <w:rsid w:val="00C777C2"/>
    <w:rsid w:val="00C87221"/>
    <w:rsid w:val="00CA0C9D"/>
    <w:rsid w:val="00CA6660"/>
    <w:rsid w:val="00CA67F4"/>
    <w:rsid w:val="00CB1FB2"/>
    <w:rsid w:val="00CB30AC"/>
    <w:rsid w:val="00CC3E9E"/>
    <w:rsid w:val="00CD35D7"/>
    <w:rsid w:val="00CD3E11"/>
    <w:rsid w:val="00CD4052"/>
    <w:rsid w:val="00CE4C0A"/>
    <w:rsid w:val="00CF22D0"/>
    <w:rsid w:val="00CF5919"/>
    <w:rsid w:val="00D03325"/>
    <w:rsid w:val="00D03418"/>
    <w:rsid w:val="00D14E74"/>
    <w:rsid w:val="00D17031"/>
    <w:rsid w:val="00D2752D"/>
    <w:rsid w:val="00D2777A"/>
    <w:rsid w:val="00D3120C"/>
    <w:rsid w:val="00D400FB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D162A"/>
    <w:rsid w:val="00DE651D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2433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5185C"/>
    <w:rsid w:val="00F52A0F"/>
    <w:rsid w:val="00F70C4E"/>
    <w:rsid w:val="00F75D42"/>
    <w:rsid w:val="00F75E1A"/>
    <w:rsid w:val="00F77515"/>
    <w:rsid w:val="00F823CB"/>
    <w:rsid w:val="00F82C3F"/>
    <w:rsid w:val="00F87FF5"/>
    <w:rsid w:val="00F916EC"/>
    <w:rsid w:val="00F94020"/>
    <w:rsid w:val="00F96819"/>
    <w:rsid w:val="00FA0A01"/>
    <w:rsid w:val="00FB77A0"/>
    <w:rsid w:val="00FC34E5"/>
    <w:rsid w:val="00FE03EA"/>
    <w:rsid w:val="00FE1386"/>
    <w:rsid w:val="00FE3396"/>
    <w:rsid w:val="00FF0273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BD040-DC45-4B19-B6CD-6CE6FD167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2014-11-04T15:28:00Z</dcterms:created>
  <dcterms:modified xsi:type="dcterms:W3CDTF">2015-10-15T16:52:00Z</dcterms:modified>
</cp:coreProperties>
</file>