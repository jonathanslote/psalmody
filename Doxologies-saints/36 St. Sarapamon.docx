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t>Ⲱ ⲡⲓⲛⲓϣϯ ⲙ̀ⲫⲱⲥⲧⲏⲣ:</w:t>
            </w:r>
          </w:p>
          <w:p w:rsidR="00F27EDD" w:rsidRDefault="00F27EDD" w:rsidP="00F10F1F">
            <w:pPr>
              <w:pStyle w:val="CopticHangingVerse"/>
            </w:pPr>
            <w:r>
              <w:t>ⲡⲓⲙⲁⲛⲉ̀ⲥⲱⲟⲩ ⲉ̄ⲑ̄ⲩ̄:</w:t>
            </w:r>
          </w:p>
          <w:p w:rsidR="00F27EDD" w:rsidRDefault="00F27EDD" w:rsidP="00F10F1F">
            <w:pPr>
              <w:pStyle w:val="CopticHangingVerse"/>
            </w:pPr>
            <w:r>
              <w:t>ⲁⲃⲃⲁ Ⲥⲁⲣⲁⲡⲁⲙⲱⲛ ⲡⲓⲉ̀ⲡⲓⲥⲕⲟⲡⲟⲥ:</w:t>
            </w:r>
          </w:p>
          <w:p w:rsidR="00F27EDD" w:rsidRDefault="00F27EDD" w:rsidP="00F10F1F">
            <w:pPr>
              <w:pStyle w:val="CopticHangingVerse"/>
            </w:pPr>
            <w:r>
              <w:t>ⲟⲩⲟϩ ⲡⲓⲥⲱⲧⲡ ⲙ̀ⲙⲁⲣⲧⲩⲣⲟⲥ.</w:t>
            </w:r>
          </w:p>
        </w:tc>
        <w:tc>
          <w:tcPr>
            <w:tcW w:w="1242" w:type="pct"/>
          </w:tcPr>
          <w:p w:rsidR="00347BE8" w:rsidRDefault="00F27EDD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great star,</w:t>
            </w:r>
          </w:p>
          <w:p w:rsidR="00F27EDD" w:rsidRDefault="00F27EDD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holy shepherd,</w:t>
            </w:r>
          </w:p>
          <w:p w:rsidR="00F27EDD" w:rsidRDefault="00F27EDD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Sarapamon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Bishop,</w:t>
            </w:r>
          </w:p>
          <w:p w:rsidR="00F27EDD" w:rsidRPr="003D51D7" w:rsidRDefault="00F27EDD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chosen martyr.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t>Ⲫⲏⲉ̀ⲧⲁϥⲫⲓⲣⲓ ⲉ̀ⲃⲟⲗ:</w:t>
            </w:r>
          </w:p>
          <w:p w:rsidR="00F27EDD" w:rsidRDefault="00F27EDD" w:rsidP="00F10F1F">
            <w:pPr>
              <w:pStyle w:val="CopticHangingVerse"/>
            </w:pPr>
            <w:r>
              <w:t>ϧⲉⲛ ϯⲛⲟⲩⲛⲓ ⲉⲧⲥ̀ⲙⲁⲣⲱⲟⲩⲧ:</w:t>
            </w:r>
          </w:p>
          <w:p w:rsidR="00F27EDD" w:rsidRDefault="00F27EDD" w:rsidP="00F10F1F">
            <w:pPr>
              <w:pStyle w:val="CopticHangingVerse"/>
            </w:pPr>
            <w:r>
              <w:t>ⲛ̀ⲧⲉ ⲡⲓⲛⲓϣϯ Ⲥⲧⲉⲫⲁⲛⲟⲥ:</w:t>
            </w:r>
          </w:p>
          <w:p w:rsidR="00F27EDD" w:rsidRDefault="00F27EDD" w:rsidP="00F10F1F">
            <w:pPr>
              <w:pStyle w:val="CopticHangingVerse"/>
            </w:pPr>
            <w:r>
              <w:t>ⲟⲩⲟϩ ⲡⲓϣⲟⲣⲡ ⲙ̀ⲙⲁⲣⲧⲩⲣⲟⲥ.</w:t>
            </w:r>
          </w:p>
        </w:tc>
        <w:tc>
          <w:tcPr>
            <w:tcW w:w="1242" w:type="pct"/>
          </w:tcPr>
          <w:p w:rsidR="00347BE8" w:rsidRDefault="00F27EDD" w:rsidP="000448AC">
            <w:r>
              <w:t>This is he who has blossomed,</w:t>
            </w:r>
          </w:p>
          <w:p w:rsidR="00F27EDD" w:rsidRDefault="00F27EDD" w:rsidP="000448AC">
            <w:r>
              <w:t>From the blessed root,</w:t>
            </w:r>
          </w:p>
          <w:p w:rsidR="00F27EDD" w:rsidRDefault="00F27EDD" w:rsidP="000448AC">
            <w:r>
              <w:t>Of the great Stephen,</w:t>
            </w:r>
          </w:p>
          <w:p w:rsidR="00F27EDD" w:rsidRDefault="00F27EDD" w:rsidP="000448AC">
            <w:r>
              <w:t>The first martyr.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t>Ⲫⲏⲉ̀ⲧⲁϥϣⲱⲡⲓ ⲛ̀ⲣⲉϥⲉ̀ⲙⲓ:</w:t>
            </w:r>
          </w:p>
          <w:p w:rsidR="00F27EDD" w:rsidRDefault="00F27EDD" w:rsidP="00F10F1F">
            <w:pPr>
              <w:pStyle w:val="CopticHangingVerse"/>
            </w:pPr>
            <w:r>
              <w:t>ⲁϥⲉⲣⲙⲉⲛⲉⲩⲓⲛ ⲛ̀ⲛⲓⲅ̀ⲣⲁⲫⲏ ⲉ̄ⲑ̄ⲩ̄:</w:t>
            </w:r>
          </w:p>
          <w:p w:rsidR="00F27EDD" w:rsidRDefault="00F27EDD" w:rsidP="00F10F1F">
            <w:pPr>
              <w:pStyle w:val="CopticHangingVerse"/>
            </w:pPr>
            <w:r>
              <w:t>ϩⲓⲧⲉⲛ ⲡⲓⲠⲉⲛⲩⲙⲁ ⲉ̄ⲑ̄ⲩ̄:</w:t>
            </w:r>
          </w:p>
          <w:p w:rsidR="00F27EDD" w:rsidRDefault="00F27EDD" w:rsidP="00F10F1F">
            <w:pPr>
              <w:pStyle w:val="CopticHangingVerse"/>
            </w:pPr>
            <w:r>
              <w:t>ⲁⲩⲑⲱϩⲉⲙ ⲙ̀ⲙⲟϥ ⲡⲓⲙⲁⲛⲉ̀ⲥⲱⲟⲩ.</w:t>
            </w:r>
          </w:p>
        </w:tc>
        <w:tc>
          <w:tcPr>
            <w:tcW w:w="1242" w:type="pct"/>
          </w:tcPr>
          <w:p w:rsidR="00347BE8" w:rsidRDefault="00F27EDD" w:rsidP="00355077">
            <w:r>
              <w:t>Who became a teacher,</w:t>
            </w:r>
          </w:p>
          <w:p w:rsidR="00F27EDD" w:rsidRDefault="00F27EDD" w:rsidP="00355077">
            <w:r>
              <w:t>He explained the holy Scriptures,</w:t>
            </w:r>
          </w:p>
          <w:p w:rsidR="00F27EDD" w:rsidRDefault="00F27EDD" w:rsidP="00355077">
            <w:r>
              <w:t>Through the Holy Spirit,</w:t>
            </w:r>
          </w:p>
          <w:p w:rsidR="00F27EDD" w:rsidRDefault="00F27EDD" w:rsidP="00355077">
            <w:r>
              <w:t>They called him a shepherd.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t>Ϩⲓⲧⲉⲛ ⲧⲉϥⲟ̀ⲙⲟⲗⲟⲅⲓⲁ:</w:t>
            </w:r>
          </w:p>
          <w:p w:rsidR="00F27EDD" w:rsidRDefault="00F27EDD" w:rsidP="00F10F1F">
            <w:pPr>
              <w:pStyle w:val="CopticHangingVerse"/>
            </w:pPr>
            <w:r>
              <w:t>ⲉ̀ϧⲟⲩⲛ ⲉ̀Ⲡⲭ̄ⲥ̄ ⲡⲉⲛⲤⲱⲧⲣⲏ:</w:t>
            </w:r>
          </w:p>
          <w:p w:rsidR="00F27EDD" w:rsidRDefault="00F27EDD" w:rsidP="00F10F1F">
            <w:pPr>
              <w:pStyle w:val="CopticHangingVerse"/>
            </w:pPr>
            <w:r>
              <w:t>ⲁϥⲉⲣⲉⲙ̀ⲡ̀ϣⲁ ⲙ̀ⲡⲓⲭ̀ⲗⲟⲙ ⲛ̀ⲁ̀ⲧⲁⲗⲱⲙ:</w:t>
            </w:r>
          </w:p>
          <w:p w:rsidR="00F27EDD" w:rsidRDefault="00F27EDD" w:rsidP="00F10F1F">
            <w:pPr>
              <w:pStyle w:val="CopticHangingVerse"/>
            </w:pPr>
            <w:r>
              <w:lastRenderedPageBreak/>
              <w:t>ⲛ̀ⲧⲉ ϯⲙⲉⲧⲙⲁⲣⲧⲩⲣⲟⲥ.</w:t>
            </w:r>
          </w:p>
        </w:tc>
        <w:tc>
          <w:tcPr>
            <w:tcW w:w="1242" w:type="pct"/>
          </w:tcPr>
          <w:p w:rsidR="00347BE8" w:rsidRDefault="00F27EDD" w:rsidP="003D781E">
            <w:r>
              <w:lastRenderedPageBreak/>
              <w:t>Through his confession,</w:t>
            </w:r>
          </w:p>
          <w:p w:rsidR="00F27EDD" w:rsidRDefault="00F27EDD" w:rsidP="003D781E">
            <w:r>
              <w:t>Of Christ our Savior,</w:t>
            </w:r>
          </w:p>
          <w:p w:rsidR="00F27EDD" w:rsidRDefault="00F27EDD" w:rsidP="003D781E">
            <w:r>
              <w:t>He was worthy of the unfading crown</w:t>
            </w:r>
          </w:p>
          <w:p w:rsidR="00F27EDD" w:rsidRDefault="00F27EDD" w:rsidP="003D781E">
            <w:r>
              <w:t>Of martyrdom.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lastRenderedPageBreak/>
              <w:t>Ⲁϥⲉ̀ⲣϣⲁⲓ ⲛⲉⲙ ⲛⲓⲙⲁⲣⲧⲩⲣⲟⲥ:</w:t>
            </w:r>
          </w:p>
          <w:p w:rsidR="00F27EDD" w:rsidRDefault="00F27EDD" w:rsidP="00F10F1F">
            <w:pPr>
              <w:pStyle w:val="CopticHangingVerse"/>
            </w:pPr>
            <w:r>
              <w:t>ϧⲉⲛ ϯⲙⲉⲧⲟⲩⲣⲟ ⲛ̀ⲧⲉ ⲛⲓⲫⲏⲟⲩⲓ̀:</w:t>
            </w:r>
          </w:p>
          <w:p w:rsidR="00F27EDD" w:rsidRDefault="00F27EDD" w:rsidP="00F10F1F">
            <w:pPr>
              <w:pStyle w:val="CopticHangingVerse"/>
            </w:pPr>
            <w:r>
              <w:t>ⲁϥⲟⲩⲛⲟϥ ⲙ̀ⲙⲟϥ ⲛⲉⲙ Ⲡⲭ̄ⲥ̄:</w:t>
            </w:r>
          </w:p>
          <w:p w:rsidR="00F27EDD" w:rsidRPr="003032D8" w:rsidRDefault="00F27EDD" w:rsidP="00F10F1F">
            <w:pPr>
              <w:pStyle w:val="CopticHangingVerse"/>
            </w:pPr>
            <w:r>
              <w:t>ϧⲉⲛ ⲧ̀ⲭⲱⲣⲁ ⲛ̀ⲧⲉ ⲛⲏⲉ̀ⲧⲟⲛϧ.</w:t>
            </w:r>
          </w:p>
        </w:tc>
        <w:tc>
          <w:tcPr>
            <w:tcW w:w="1242" w:type="pct"/>
          </w:tcPr>
          <w:p w:rsidR="00347BE8" w:rsidRDefault="00F27EDD" w:rsidP="009C1B45">
            <w:r>
              <w:t>He celebrated with the martyrs,</w:t>
            </w:r>
          </w:p>
          <w:p w:rsidR="00F27EDD" w:rsidRDefault="00F27EDD" w:rsidP="009C1B45">
            <w:r>
              <w:t>In the Kingdom of heaven,</w:t>
            </w:r>
          </w:p>
          <w:p w:rsidR="00F27EDD" w:rsidRDefault="00F27EDD" w:rsidP="009C1B45">
            <w:r>
              <w:t>He rejoiced with Christ,</w:t>
            </w:r>
          </w:p>
          <w:p w:rsidR="00F27EDD" w:rsidRDefault="00F27EDD" w:rsidP="009C1B45">
            <w:r>
              <w:t>In the land of the living.</w:t>
            </w:r>
          </w:p>
        </w:tc>
        <w:tc>
          <w:tcPr>
            <w:tcW w:w="1255" w:type="pct"/>
          </w:tcPr>
          <w:p w:rsidR="00347BE8" w:rsidRPr="004764BD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347BE8" w:rsidTr="00C2621F">
        <w:tc>
          <w:tcPr>
            <w:tcW w:w="1248" w:type="pct"/>
          </w:tcPr>
          <w:p w:rsidR="00347BE8" w:rsidRDefault="00F27EDD" w:rsidP="00F10F1F">
            <w:pPr>
              <w:pStyle w:val="CopticHangingVerse"/>
            </w:pPr>
            <w:r>
              <w:t>Ⲱⲥⲁⲩⲧⲱⲥ ⲧⲉⲛϭⲓⲥⲓ ⲙ̀ⲙⲟⲕ:</w:t>
            </w:r>
          </w:p>
          <w:p w:rsidR="00F27EDD" w:rsidRDefault="00F27EDD" w:rsidP="00F10F1F">
            <w:pPr>
              <w:pStyle w:val="CopticHangingVerse"/>
            </w:pPr>
            <w:r>
              <w:t>ⲛⲉⲙ ⲡⲓϩⲩⲙⲛⲟⲇⲟⲥ Ⲇⲁⲩⲓⲇ:</w:t>
            </w:r>
          </w:p>
          <w:p w:rsidR="00F27EDD" w:rsidRDefault="00F27EDD" w:rsidP="00F10F1F">
            <w:pPr>
              <w:pStyle w:val="CopticHangingVerse"/>
            </w:pPr>
            <w:r>
              <w:t>ϫⲉ ⲛ̀ⲑⲟⲕ ⲡⲉ ⲡⲓⲟⲩⲏⲃ ϣⲁ ⲉ̀ⲛⲉϩ:</w:t>
            </w:r>
          </w:p>
          <w:p w:rsidR="00F27EDD" w:rsidRDefault="00F27EDD" w:rsidP="00F10F1F">
            <w:pPr>
              <w:pStyle w:val="CopticHangingVerse"/>
            </w:pPr>
            <w:r>
              <w:t>ⲕⲁⲧⲁ ⲧ̀ⲧⲁⲝⲓⲥ ⲙ̀Ⲙⲉⲗⲭⲓⲥⲁⲇⲉⲕ.</w:t>
            </w:r>
          </w:p>
        </w:tc>
        <w:tc>
          <w:tcPr>
            <w:tcW w:w="1242" w:type="pct"/>
          </w:tcPr>
          <w:p w:rsidR="00347BE8" w:rsidRDefault="00F27EDD" w:rsidP="00511A3D">
            <w:r>
              <w:t>Likewise we magnify you,</w:t>
            </w:r>
          </w:p>
          <w:p w:rsidR="00F27EDD" w:rsidRDefault="00F27EDD" w:rsidP="00511A3D">
            <w:r>
              <w:t>With David the psalmist,</w:t>
            </w:r>
          </w:p>
          <w:p w:rsidR="00F27EDD" w:rsidRDefault="00F27EDD" w:rsidP="00511A3D">
            <w:r>
              <w:t>You are a priest forever,</w:t>
            </w:r>
          </w:p>
          <w:p w:rsidR="00F27EDD" w:rsidRDefault="00F27EDD" w:rsidP="00511A3D">
            <w:r>
              <w:t xml:space="preserve">According to the order </w:t>
            </w:r>
            <w:proofErr w:type="spellStart"/>
            <w:r>
              <w:t>o</w:t>
            </w:r>
            <w:proofErr w:type="spellEnd"/>
            <w:r>
              <w:t xml:space="preserve"> Melchizedek.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End"/>
            </w:pPr>
          </w:p>
        </w:tc>
        <w:tc>
          <w:tcPr>
            <w:tcW w:w="1255" w:type="pct"/>
          </w:tcPr>
          <w:p w:rsidR="00347BE8" w:rsidRDefault="00347BE8" w:rsidP="003D781E">
            <w:pPr>
              <w:pStyle w:val="EngHangEnd"/>
            </w:pPr>
          </w:p>
        </w:tc>
      </w:tr>
      <w:tr w:rsidR="00F27EDD" w:rsidTr="00C2621F">
        <w:tc>
          <w:tcPr>
            <w:tcW w:w="1248" w:type="pct"/>
          </w:tcPr>
          <w:p w:rsidR="00F27EDD" w:rsidRDefault="00F27EDD" w:rsidP="00F10F1F">
            <w:pPr>
              <w:pStyle w:val="CopticHangingVerse"/>
            </w:pPr>
            <w:r>
              <w:t>Ϩⲓⲧⲉⲛ ⲛⲉϥⲉⲩⲭⲏ ⲉⲩϣⲏⲡ:</w:t>
            </w:r>
          </w:p>
          <w:p w:rsidR="00F27EDD" w:rsidRDefault="00F27EDD" w:rsidP="00F10F1F">
            <w:pPr>
              <w:pStyle w:val="CopticHangingVerse"/>
            </w:pPr>
            <w:r>
              <w:t>Ⲡⲭ̄ⲥ̄ ⲡⲉⲛⲤⲱⲧⲏⲣ:</w:t>
            </w:r>
          </w:p>
          <w:p w:rsidR="00F27EDD" w:rsidRDefault="00F27EDD" w:rsidP="00F10F1F">
            <w:pPr>
              <w:pStyle w:val="CopticHangingVerse"/>
            </w:pPr>
            <w:r>
              <w:t>ⲙⲟⲓ ⲛⲁⲛ ⲛ̀ⲧⲉⲕϩⲓⲣⲏⲛⲏ ⲙ̀ⲙⲏⲓ:</w:t>
            </w:r>
          </w:p>
          <w:p w:rsidR="00F27EDD" w:rsidRDefault="00F27EDD" w:rsidP="00F10F1F">
            <w:pPr>
              <w:pStyle w:val="CopticHangingVerse"/>
            </w:pPr>
            <w:r>
              <w:t>ⲛⲉⲙ ⲡ̀ⲭⲱ ⲉ̀ⲃⲟⲗ ⲉ̀ⲧⲉ ⲛⲉⲛⲛⲟⲃⲓ.</w:t>
            </w:r>
          </w:p>
        </w:tc>
        <w:tc>
          <w:tcPr>
            <w:tcW w:w="1242" w:type="pct"/>
          </w:tcPr>
          <w:p w:rsidR="00F27EDD" w:rsidRDefault="00F27EDD" w:rsidP="00511A3D">
            <w:r>
              <w:t>Through is pleasant prayers,</w:t>
            </w:r>
          </w:p>
          <w:p w:rsidR="00F27EDD" w:rsidRDefault="00F27EDD" w:rsidP="00511A3D">
            <w:r>
              <w:t>O Christ our Savior,</w:t>
            </w:r>
          </w:p>
          <w:p w:rsidR="00F27EDD" w:rsidRDefault="00F27EDD" w:rsidP="00511A3D">
            <w:r>
              <w:t>Grant us Your true peace,</w:t>
            </w:r>
          </w:p>
          <w:p w:rsidR="00F27EDD" w:rsidRDefault="00F27EDD" w:rsidP="00511A3D">
            <w:r>
              <w:t>And forgive us our sins.</w:t>
            </w:r>
          </w:p>
        </w:tc>
        <w:tc>
          <w:tcPr>
            <w:tcW w:w="1255" w:type="pct"/>
          </w:tcPr>
          <w:p w:rsidR="00F27EDD" w:rsidRDefault="00F27EDD" w:rsidP="00F10F1F">
            <w:pPr>
              <w:pStyle w:val="EngHangEnd"/>
            </w:pPr>
          </w:p>
        </w:tc>
        <w:tc>
          <w:tcPr>
            <w:tcW w:w="1255" w:type="pct"/>
          </w:tcPr>
          <w:p w:rsidR="00F27EDD" w:rsidRDefault="00F27EDD" w:rsidP="003D781E">
            <w:pPr>
              <w:pStyle w:val="EngHangEnd"/>
            </w:pPr>
          </w:p>
        </w:tc>
      </w:tr>
      <w:tr w:rsidR="00F27EDD" w:rsidTr="00C2621F">
        <w:tc>
          <w:tcPr>
            <w:tcW w:w="1248" w:type="pct"/>
          </w:tcPr>
          <w:p w:rsidR="00F27EDD" w:rsidRDefault="00F27EDD" w:rsidP="00F10F1F">
            <w:pPr>
              <w:pStyle w:val="CopticHangingVerse"/>
            </w:pPr>
            <w:r>
              <w:t>Ⲧⲱⲃϩ ⲙⲠⲟ̄ⲥ̄ ⲉ̀ϩ̀ⲣⲏⲓ ⲉ̀ϫⲱⲛ:</w:t>
            </w:r>
          </w:p>
          <w:p w:rsidR="00F27EDD" w:rsidRDefault="00F27EDD" w:rsidP="00F10F1F">
            <w:pPr>
              <w:pStyle w:val="CopticHangingVerse"/>
            </w:pPr>
            <w:r>
              <w:t>ⲱ̀ ⲡⲓⲁ̀ⲑⲗⲟⲫⲟⲣⲟⲥ ⲙ̀ⲙⲁⲣⲧⲩⲣⲟⲥ:</w:t>
            </w:r>
          </w:p>
          <w:p w:rsidR="00F27EDD" w:rsidRDefault="00F27EDD" w:rsidP="00F10F1F">
            <w:pPr>
              <w:pStyle w:val="CopticHangingVerse"/>
            </w:pPr>
            <w:r>
              <w:t>ⲁⲃⲃⲁ Ⲥⲁⲣⲁⲡⲁⲙⲱⲛ ⲡⲓⲉ̀ⲡⲓⲥⲕⲟⲡⲟⲥ:</w:t>
            </w:r>
          </w:p>
          <w:p w:rsidR="00F27EDD" w:rsidRDefault="00F27EDD" w:rsidP="00F10F1F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F27EDD" w:rsidRDefault="00F27EDD" w:rsidP="00511A3D">
            <w:r>
              <w:t>Pray to the Lord on our behalf,</w:t>
            </w:r>
          </w:p>
          <w:p w:rsidR="00F27EDD" w:rsidRDefault="00F27EDD" w:rsidP="00511A3D">
            <w:r>
              <w:t>O struggle mangled martyr,</w:t>
            </w:r>
          </w:p>
          <w:p w:rsidR="00F27EDD" w:rsidRDefault="00F27EDD" w:rsidP="00511A3D">
            <w:r>
              <w:t xml:space="preserve">Abba </w:t>
            </w:r>
            <w:proofErr w:type="spellStart"/>
            <w:r>
              <w:t>Sarapamon</w:t>
            </w:r>
            <w:proofErr w:type="spellEnd"/>
            <w:r>
              <w:t xml:space="preserve"> the Bishop,</w:t>
            </w:r>
          </w:p>
          <w:p w:rsidR="00F27EDD" w:rsidRDefault="00F27EDD" w:rsidP="00511A3D"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F27EDD" w:rsidRDefault="00F27EDD" w:rsidP="00F10F1F">
            <w:pPr>
              <w:pStyle w:val="EngHangEnd"/>
            </w:pPr>
          </w:p>
        </w:tc>
        <w:tc>
          <w:tcPr>
            <w:tcW w:w="1255" w:type="pct"/>
          </w:tcPr>
          <w:p w:rsidR="00F27EDD" w:rsidRDefault="00F27EDD" w:rsidP="003D781E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DB" w:rsidRDefault="001C37DB" w:rsidP="00E83857">
      <w:pPr>
        <w:spacing w:after="0" w:line="240" w:lineRule="auto"/>
      </w:pPr>
      <w:r>
        <w:separator/>
      </w:r>
    </w:p>
  </w:endnote>
  <w:endnote w:type="continuationSeparator" w:id="0">
    <w:p w:rsidR="001C37DB" w:rsidRDefault="001C37D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DB" w:rsidRDefault="001C37DB" w:rsidP="00E83857">
      <w:pPr>
        <w:spacing w:after="0" w:line="240" w:lineRule="auto"/>
      </w:pPr>
      <w:r>
        <w:separator/>
      </w:r>
    </w:p>
  </w:footnote>
  <w:footnote w:type="continuationSeparator" w:id="0">
    <w:p w:rsidR="001C37DB" w:rsidRDefault="001C37D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12AB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A67F4"/>
    <w:rsid w:val="00CB1FB2"/>
    <w:rsid w:val="00CB30AC"/>
    <w:rsid w:val="00CC3E9E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27EDD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488F-4A37-4994-8EE2-83B59C44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2014-11-04T15:28:00Z</dcterms:created>
  <dcterms:modified xsi:type="dcterms:W3CDTF">2015-09-14T12:39:00Z</dcterms:modified>
</cp:coreProperties>
</file>